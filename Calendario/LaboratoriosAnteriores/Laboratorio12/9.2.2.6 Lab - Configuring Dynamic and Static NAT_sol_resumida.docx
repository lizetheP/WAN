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1A86" w14:textId="32081BF2" w:rsidR="00F77EF9" w:rsidDel="00A03F5E" w:rsidRDefault="002D6C2A">
      <w:pPr>
        <w:pStyle w:val="LabTitle"/>
        <w:rPr>
          <w:del w:id="0" w:author="Lizethe Pérez Fuertes" w:date="2021-05-10T09:58:00Z"/>
          <w:rStyle w:val="LabTitleInstVersred"/>
          <w:b/>
        </w:rPr>
      </w:pPr>
      <w:r w:rsidRPr="00FD4A68">
        <w:t>Lab</w:t>
      </w:r>
      <w:r w:rsidR="00B97943">
        <w:t xml:space="preserve"> </w:t>
      </w:r>
      <w:r w:rsidR="001F5C0C">
        <w:t>–</w:t>
      </w:r>
      <w:r w:rsidRPr="00FD4A68">
        <w:t xml:space="preserve"> </w:t>
      </w:r>
      <w:r w:rsidR="001F5C0C">
        <w:t>Configuring Dynamic and Static NAT</w:t>
      </w:r>
      <w:r w:rsidR="004D36D7" w:rsidRPr="00FD4A68">
        <w:t xml:space="preserve"> </w:t>
      </w:r>
      <w:del w:id="1" w:author="Lizethe Pérez Fuertes" w:date="2021-05-10T09:58:00Z">
        <w:r w:rsidR="00D84BDA" w:rsidRPr="00FD4A68" w:rsidDel="00A03F5E">
          <w:rPr>
            <w:rStyle w:val="LabTitleInstVersred"/>
          </w:rPr>
          <w:delText>(Instructor Version</w:delText>
        </w:r>
        <w:r w:rsidR="00F77EF9" w:rsidDel="00A03F5E">
          <w:rPr>
            <w:rStyle w:val="LabTitleInstVersred"/>
          </w:rPr>
          <w:delText xml:space="preserve"> – Optional Lab)</w:delText>
        </w:r>
      </w:del>
    </w:p>
    <w:p w14:paraId="334D4E50" w14:textId="3DC4224D" w:rsidR="004D36D7" w:rsidRPr="00FD4A68" w:rsidDel="00A03F5E" w:rsidRDefault="00F77EF9">
      <w:pPr>
        <w:pStyle w:val="LabTitle"/>
        <w:rPr>
          <w:del w:id="2" w:author="Lizethe Pérez Fuertes" w:date="2021-05-10T09:58:00Z"/>
          <w:rStyle w:val="LabTitleInstVersred"/>
          <w:b/>
          <w:color w:val="auto"/>
        </w:rPr>
        <w:pPrChange w:id="3" w:author="Lizethe Pérez Fuertes" w:date="2021-05-10T09:58:00Z">
          <w:pPr>
            <w:pStyle w:val="InstNoteRed"/>
          </w:pPr>
        </w:pPrChange>
      </w:pPr>
      <w:del w:id="4" w:author="Lizethe Pérez Fuertes" w:date="2021-05-10T09:58:00Z">
        <w:r w:rsidDel="00A03F5E">
          <w:delText>Instructor Note: Red font color or gray highlights indicate text that appears in the instructor copy only. Optional activities are designed to enhance understanding and/or to provide additional practice.</w:delText>
        </w:r>
      </w:del>
    </w:p>
    <w:p w14:paraId="3A967476" w14:textId="77777777" w:rsidR="00A03F5E" w:rsidRDefault="00A03F5E" w:rsidP="00A03F5E">
      <w:pPr>
        <w:pStyle w:val="LabTitle"/>
        <w:rPr>
          <w:ins w:id="5" w:author="Lizethe Pérez Fuertes" w:date="2021-05-10T09:58:00Z"/>
        </w:rPr>
      </w:pPr>
    </w:p>
    <w:p w14:paraId="37C21F6A" w14:textId="2864B592" w:rsidR="003C6BCA" w:rsidRDefault="001E38E0">
      <w:pPr>
        <w:pStyle w:val="LabTitle"/>
        <w:pPrChange w:id="6" w:author="Lizethe Pérez Fuertes" w:date="2021-05-10T09:58:00Z">
          <w:pPr>
            <w:pStyle w:val="LabSection"/>
          </w:pPr>
        </w:pPrChange>
      </w:pPr>
      <w:r>
        <w:t>Topology</w:t>
      </w:r>
    </w:p>
    <w:p w14:paraId="2D3C02DF" w14:textId="0C8B48FB" w:rsidR="008C4307" w:rsidRDefault="00602479" w:rsidP="00A6283D">
      <w:pPr>
        <w:pStyle w:val="Visual"/>
      </w:pPr>
      <w:r>
        <w:rPr>
          <w:noProof/>
        </w:rPr>
        <w:drawing>
          <wp:inline distT="0" distB="0" distL="0" distR="0" wp14:anchorId="44897454" wp14:editId="504F4808">
            <wp:extent cx="6070600" cy="267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E4EC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Style w:val="TableNormal"/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56"/>
        <w:gridCol w:w="1619"/>
        <w:gridCol w:w="1712"/>
        <w:gridCol w:w="2134"/>
        <w:gridCol w:w="1906"/>
      </w:tblGrid>
      <w:tr w:rsidR="00CB5120" w14:paraId="36FB31CE" w14:textId="77777777" w:rsidTr="00CB5120">
        <w:trPr>
          <w:trHeight w:hRule="exact" w:val="524"/>
          <w:jc w:val="center"/>
          <w:ins w:id="7" w:author="Lizethe Pérez Fuertes" w:date="2021-05-10T09:59:00Z"/>
        </w:trPr>
        <w:tc>
          <w:tcPr>
            <w:tcW w:w="2756" w:type="dxa"/>
            <w:shd w:val="clear" w:color="auto" w:fill="DBE4F0"/>
          </w:tcPr>
          <w:p w14:paraId="76D50031" w14:textId="77777777" w:rsidR="00CB5120" w:rsidRDefault="00CB5120" w:rsidP="00CB5120">
            <w:pPr>
              <w:pStyle w:val="TableParagraph"/>
              <w:spacing w:before="106"/>
              <w:ind w:left="589"/>
              <w:rPr>
                <w:ins w:id="8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9" w:author="Lizethe Pérez Fuertes" w:date="2021-05-10T09:59:00Z">
              <w:r>
                <w:rPr>
                  <w:rFonts w:ascii="Arial"/>
                  <w:b/>
                  <w:sz w:val="20"/>
                </w:rPr>
                <w:t xml:space="preserve">         Device</w:t>
              </w:r>
            </w:ins>
          </w:p>
        </w:tc>
        <w:tc>
          <w:tcPr>
            <w:tcW w:w="1619" w:type="dxa"/>
            <w:shd w:val="clear" w:color="auto" w:fill="DBE4F0"/>
          </w:tcPr>
          <w:p w14:paraId="6475475E" w14:textId="77777777" w:rsidR="00CB5120" w:rsidRDefault="00CB5120" w:rsidP="00CB5120">
            <w:pPr>
              <w:pStyle w:val="TableParagraph"/>
              <w:spacing w:before="106"/>
              <w:ind w:left="299"/>
              <w:rPr>
                <w:ins w:id="10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11" w:author="Lizethe Pérez Fuertes" w:date="2021-05-10T09:59:00Z">
              <w:r>
                <w:rPr>
                  <w:rFonts w:ascii="Arial"/>
                  <w:b/>
                  <w:spacing w:val="-1"/>
                  <w:sz w:val="20"/>
                </w:rPr>
                <w:t xml:space="preserve">  Interface</w:t>
              </w:r>
            </w:ins>
          </w:p>
        </w:tc>
        <w:tc>
          <w:tcPr>
            <w:tcW w:w="1712" w:type="dxa"/>
            <w:shd w:val="clear" w:color="auto" w:fill="DBE4F0"/>
          </w:tcPr>
          <w:p w14:paraId="023FCCD3" w14:textId="77777777" w:rsidR="00CB5120" w:rsidRDefault="00CB5120" w:rsidP="00CB5120">
            <w:pPr>
              <w:pStyle w:val="TableParagraph"/>
              <w:spacing w:before="106"/>
              <w:ind w:left="330"/>
              <w:rPr>
                <w:ins w:id="12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13" w:author="Lizethe Pérez Fuertes" w:date="2021-05-10T09:59:00Z">
              <w:r>
                <w:rPr>
                  <w:rFonts w:ascii="Arial"/>
                  <w:b/>
                  <w:sz w:val="20"/>
                </w:rPr>
                <w:t>IP</w:t>
              </w:r>
              <w:r>
                <w:rPr>
                  <w:rFonts w:ascii="Arial"/>
                  <w:b/>
                  <w:spacing w:val="-7"/>
                  <w:sz w:val="20"/>
                </w:rPr>
                <w:t xml:space="preserve"> </w:t>
              </w:r>
              <w:r>
                <w:rPr>
                  <w:rFonts w:ascii="Arial"/>
                  <w:b/>
                  <w:spacing w:val="-1"/>
                  <w:sz w:val="20"/>
                </w:rPr>
                <w:t>Address</w:t>
              </w:r>
            </w:ins>
          </w:p>
        </w:tc>
        <w:tc>
          <w:tcPr>
            <w:tcW w:w="2134" w:type="dxa"/>
            <w:shd w:val="clear" w:color="auto" w:fill="DBE4F0"/>
          </w:tcPr>
          <w:p w14:paraId="64A16ECD" w14:textId="77777777" w:rsidR="00CB5120" w:rsidRDefault="00CB5120" w:rsidP="00CB5120">
            <w:pPr>
              <w:pStyle w:val="TableParagraph"/>
              <w:spacing w:before="106"/>
              <w:ind w:left="277"/>
              <w:rPr>
                <w:ins w:id="14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15" w:author="Lizethe Pérez Fuertes" w:date="2021-05-10T09:59:00Z">
              <w:r>
                <w:rPr>
                  <w:rFonts w:ascii="Arial"/>
                  <w:b/>
                  <w:spacing w:val="-1"/>
                  <w:sz w:val="20"/>
                </w:rPr>
                <w:t>Subnet</w:t>
              </w:r>
              <w:r>
                <w:rPr>
                  <w:rFonts w:ascii="Arial"/>
                  <w:b/>
                  <w:spacing w:val="-13"/>
                  <w:sz w:val="20"/>
                </w:rPr>
                <w:t xml:space="preserve"> </w:t>
              </w:r>
              <w:r>
                <w:rPr>
                  <w:rFonts w:ascii="Arial"/>
                  <w:b/>
                  <w:sz w:val="20"/>
                </w:rPr>
                <w:t>Mask</w:t>
              </w:r>
            </w:ins>
          </w:p>
        </w:tc>
        <w:tc>
          <w:tcPr>
            <w:tcW w:w="1906" w:type="dxa"/>
            <w:shd w:val="clear" w:color="auto" w:fill="DBE4F0"/>
          </w:tcPr>
          <w:p w14:paraId="20249880" w14:textId="77777777" w:rsidR="00CB5120" w:rsidRDefault="00CB5120" w:rsidP="00CB5120">
            <w:pPr>
              <w:pStyle w:val="TableParagraph"/>
              <w:spacing w:before="106"/>
              <w:ind w:left="116"/>
              <w:rPr>
                <w:ins w:id="16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17" w:author="Lizethe Pérez Fuertes" w:date="2021-05-10T09:59:00Z">
              <w:r>
                <w:rPr>
                  <w:rFonts w:ascii="Arial"/>
                  <w:b/>
                  <w:sz w:val="20"/>
                </w:rPr>
                <w:t>Default</w:t>
              </w:r>
              <w:r>
                <w:rPr>
                  <w:rFonts w:ascii="Arial"/>
                  <w:b/>
                  <w:spacing w:val="-15"/>
                  <w:sz w:val="20"/>
                </w:rPr>
                <w:t xml:space="preserve"> </w:t>
              </w:r>
              <w:r>
                <w:rPr>
                  <w:rFonts w:ascii="Arial"/>
                  <w:b/>
                  <w:sz w:val="20"/>
                </w:rPr>
                <w:t>Gateway</w:t>
              </w:r>
            </w:ins>
          </w:p>
        </w:tc>
      </w:tr>
      <w:tr w:rsidR="00CB5120" w14:paraId="2A1C62C7" w14:textId="77777777" w:rsidTr="00CB5120">
        <w:trPr>
          <w:trHeight w:hRule="exact" w:val="382"/>
          <w:jc w:val="center"/>
          <w:ins w:id="18" w:author="Lizethe Pérez Fuertes" w:date="2021-05-10T09:59:00Z"/>
        </w:trPr>
        <w:tc>
          <w:tcPr>
            <w:tcW w:w="2756" w:type="dxa"/>
            <w:vAlign w:val="center"/>
          </w:tcPr>
          <w:p w14:paraId="5DB2745D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19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20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Gateway</w:t>
              </w:r>
            </w:ins>
          </w:p>
        </w:tc>
        <w:tc>
          <w:tcPr>
            <w:tcW w:w="1619" w:type="dxa"/>
            <w:vAlign w:val="center"/>
          </w:tcPr>
          <w:p w14:paraId="22270D65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21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22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G0/1</w:t>
              </w:r>
            </w:ins>
          </w:p>
        </w:tc>
        <w:tc>
          <w:tcPr>
            <w:tcW w:w="1712" w:type="dxa"/>
            <w:vAlign w:val="center"/>
          </w:tcPr>
          <w:p w14:paraId="4F39ADF6" w14:textId="77777777" w:rsidR="00CB5120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23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24" w:author="Lizethe Pérez Fuertes" w:date="2021-05-10T09:59:00Z">
              <w:r>
                <w:rPr>
                  <w:rFonts w:ascii="Arial"/>
                  <w:sz w:val="20"/>
                </w:rPr>
                <w:t>192.168.1.1</w:t>
              </w:r>
            </w:ins>
          </w:p>
        </w:tc>
        <w:tc>
          <w:tcPr>
            <w:tcW w:w="2134" w:type="dxa"/>
            <w:vAlign w:val="center"/>
          </w:tcPr>
          <w:p w14:paraId="72D3A123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25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26" w:author="Lizethe Pérez Fuertes" w:date="2021-05-10T09:59:00Z">
              <w:r>
                <w:rPr>
                  <w:rFonts w:ascii="Arial"/>
                  <w:sz w:val="20"/>
                </w:rPr>
                <w:t>255.255.255.0</w:t>
              </w:r>
            </w:ins>
          </w:p>
        </w:tc>
        <w:tc>
          <w:tcPr>
            <w:tcW w:w="1906" w:type="dxa"/>
            <w:vAlign w:val="center"/>
          </w:tcPr>
          <w:p w14:paraId="3BD9B5B3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27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28" w:author="Lizethe Pérez Fuertes" w:date="2021-05-10T09:59:00Z">
              <w:r>
                <w:rPr>
                  <w:rFonts w:ascii="Arial"/>
                  <w:sz w:val="20"/>
                </w:rPr>
                <w:t>N/A</w:t>
              </w:r>
            </w:ins>
          </w:p>
        </w:tc>
      </w:tr>
      <w:tr w:rsidR="00CB5120" w14:paraId="3637EBF0" w14:textId="77777777" w:rsidTr="00CB5120">
        <w:trPr>
          <w:trHeight w:hRule="exact" w:val="384"/>
          <w:jc w:val="center"/>
          <w:ins w:id="29" w:author="Lizethe Pérez Fuertes" w:date="2021-05-10T09:59:00Z"/>
        </w:trPr>
        <w:tc>
          <w:tcPr>
            <w:tcW w:w="2756" w:type="dxa"/>
            <w:vAlign w:val="center"/>
          </w:tcPr>
          <w:p w14:paraId="1E064277" w14:textId="77777777" w:rsidR="00CB5120" w:rsidRPr="006D5D86" w:rsidRDefault="00CB5120" w:rsidP="00CB5120">
            <w:pPr>
              <w:jc w:val="center"/>
              <w:rPr>
                <w:ins w:id="30" w:author="Lizethe Pérez Fuertes" w:date="2021-05-10T09:59:00Z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14:paraId="71307E5C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31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32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S0/1/1</w:t>
              </w:r>
            </w:ins>
          </w:p>
        </w:tc>
        <w:tc>
          <w:tcPr>
            <w:tcW w:w="1712" w:type="dxa"/>
            <w:vAlign w:val="center"/>
          </w:tcPr>
          <w:p w14:paraId="6C6C72ED" w14:textId="77777777" w:rsidR="00CB5120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33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34" w:author="Lizethe Pérez Fuertes" w:date="2021-05-10T09:59:00Z">
              <w:r>
                <w:rPr>
                  <w:rFonts w:ascii="Arial"/>
                  <w:sz w:val="20"/>
                </w:rPr>
                <w:t>209.165.201.18</w:t>
              </w:r>
            </w:ins>
          </w:p>
        </w:tc>
        <w:tc>
          <w:tcPr>
            <w:tcW w:w="2134" w:type="dxa"/>
            <w:vAlign w:val="center"/>
          </w:tcPr>
          <w:p w14:paraId="1781D055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35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36" w:author="Lizethe Pérez Fuertes" w:date="2021-05-10T09:59:00Z">
              <w:r>
                <w:rPr>
                  <w:rFonts w:ascii="Arial"/>
                  <w:sz w:val="20"/>
                </w:rPr>
                <w:t>255.255.255.252</w:t>
              </w:r>
            </w:ins>
          </w:p>
        </w:tc>
        <w:tc>
          <w:tcPr>
            <w:tcW w:w="1906" w:type="dxa"/>
            <w:vAlign w:val="center"/>
          </w:tcPr>
          <w:p w14:paraId="6A220573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37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38" w:author="Lizethe Pérez Fuertes" w:date="2021-05-10T09:59:00Z">
              <w:r>
                <w:rPr>
                  <w:rFonts w:ascii="Arial"/>
                  <w:sz w:val="20"/>
                </w:rPr>
                <w:t>N/A</w:t>
              </w:r>
            </w:ins>
          </w:p>
        </w:tc>
      </w:tr>
      <w:tr w:rsidR="00CB5120" w14:paraId="3D85F862" w14:textId="77777777" w:rsidTr="00CB5120">
        <w:trPr>
          <w:trHeight w:hRule="exact" w:val="382"/>
          <w:jc w:val="center"/>
          <w:ins w:id="39" w:author="Lizethe Pérez Fuertes" w:date="2021-05-10T09:59:00Z"/>
        </w:trPr>
        <w:tc>
          <w:tcPr>
            <w:tcW w:w="2756" w:type="dxa"/>
            <w:vAlign w:val="center"/>
          </w:tcPr>
          <w:p w14:paraId="1A6323E4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40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41" w:author="Lizethe Pérez Fuertes" w:date="2021-05-10T09:59:00Z">
              <w:r w:rsidRPr="006D5D86">
                <w:rPr>
                  <w:rFonts w:ascii="Arial"/>
                  <w:b/>
                  <w:bCs/>
                  <w:spacing w:val="-1"/>
                  <w:sz w:val="20"/>
                </w:rPr>
                <w:t>ISP</w:t>
              </w:r>
            </w:ins>
          </w:p>
        </w:tc>
        <w:tc>
          <w:tcPr>
            <w:tcW w:w="1619" w:type="dxa"/>
            <w:vAlign w:val="center"/>
          </w:tcPr>
          <w:p w14:paraId="6864A32A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42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43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S0/1/0</w:t>
              </w:r>
              <w:r w:rsidRPr="006D5D86">
                <w:rPr>
                  <w:rFonts w:ascii="Arial"/>
                  <w:b/>
                  <w:bCs/>
                  <w:spacing w:val="-13"/>
                  <w:sz w:val="20"/>
                </w:rPr>
                <w:t xml:space="preserve"> </w:t>
              </w:r>
              <w:r w:rsidRPr="006D5D86">
                <w:rPr>
                  <w:rFonts w:ascii="Arial"/>
                  <w:b/>
                  <w:bCs/>
                  <w:sz w:val="20"/>
                </w:rPr>
                <w:t>(DCE)</w:t>
              </w:r>
            </w:ins>
          </w:p>
        </w:tc>
        <w:tc>
          <w:tcPr>
            <w:tcW w:w="1712" w:type="dxa"/>
            <w:vAlign w:val="center"/>
          </w:tcPr>
          <w:p w14:paraId="77D46B14" w14:textId="77777777" w:rsidR="00CB5120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44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45" w:author="Lizethe Pérez Fuertes" w:date="2021-05-10T09:59:00Z">
              <w:r>
                <w:rPr>
                  <w:rFonts w:ascii="Arial"/>
                  <w:sz w:val="20"/>
                </w:rPr>
                <w:t>209.165.201.17</w:t>
              </w:r>
            </w:ins>
          </w:p>
        </w:tc>
        <w:tc>
          <w:tcPr>
            <w:tcW w:w="2134" w:type="dxa"/>
            <w:vAlign w:val="center"/>
          </w:tcPr>
          <w:p w14:paraId="2B1CE2E4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46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47" w:author="Lizethe Pérez Fuertes" w:date="2021-05-10T09:59:00Z">
              <w:r>
                <w:rPr>
                  <w:rFonts w:ascii="Arial"/>
                  <w:sz w:val="20"/>
                </w:rPr>
                <w:t>255.255.255.252</w:t>
              </w:r>
            </w:ins>
          </w:p>
        </w:tc>
        <w:tc>
          <w:tcPr>
            <w:tcW w:w="1906" w:type="dxa"/>
            <w:vAlign w:val="center"/>
          </w:tcPr>
          <w:p w14:paraId="0E390BCA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48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49" w:author="Lizethe Pérez Fuertes" w:date="2021-05-10T09:59:00Z">
              <w:r>
                <w:rPr>
                  <w:rFonts w:ascii="Arial"/>
                  <w:sz w:val="20"/>
                </w:rPr>
                <w:t>N/A</w:t>
              </w:r>
            </w:ins>
          </w:p>
        </w:tc>
      </w:tr>
      <w:tr w:rsidR="00CB5120" w14:paraId="7A283DE2" w14:textId="77777777" w:rsidTr="00CB5120">
        <w:trPr>
          <w:trHeight w:hRule="exact" w:val="384"/>
          <w:jc w:val="center"/>
          <w:ins w:id="50" w:author="Lizethe Pérez Fuertes" w:date="2021-05-10T09:59:00Z"/>
        </w:trPr>
        <w:tc>
          <w:tcPr>
            <w:tcW w:w="2756" w:type="dxa"/>
            <w:vAlign w:val="center"/>
          </w:tcPr>
          <w:p w14:paraId="5796A3B0" w14:textId="77777777" w:rsidR="00CB5120" w:rsidRPr="006D5D86" w:rsidRDefault="00CB5120" w:rsidP="00CB5120">
            <w:pPr>
              <w:jc w:val="center"/>
              <w:rPr>
                <w:ins w:id="51" w:author="Lizethe Pérez Fuertes" w:date="2021-05-10T09:59:00Z"/>
                <w:b/>
                <w:bCs/>
              </w:rPr>
            </w:pPr>
          </w:p>
        </w:tc>
        <w:tc>
          <w:tcPr>
            <w:tcW w:w="1619" w:type="dxa"/>
            <w:vAlign w:val="center"/>
          </w:tcPr>
          <w:p w14:paraId="491279D8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52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53" w:author="Lizethe Pérez Fuertes" w:date="2021-05-10T09:59:00Z">
              <w:r w:rsidRPr="006D5D86">
                <w:rPr>
                  <w:rFonts w:ascii="Arial"/>
                  <w:b/>
                  <w:bCs/>
                  <w:spacing w:val="-1"/>
                  <w:sz w:val="20"/>
                </w:rPr>
                <w:t>Lo0</w:t>
              </w:r>
            </w:ins>
          </w:p>
        </w:tc>
        <w:tc>
          <w:tcPr>
            <w:tcW w:w="1712" w:type="dxa"/>
            <w:vAlign w:val="center"/>
          </w:tcPr>
          <w:p w14:paraId="64D92451" w14:textId="77777777" w:rsidR="00CB5120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54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55" w:author="Lizethe Pérez Fuertes" w:date="2021-05-10T09:59:00Z">
              <w:r>
                <w:rPr>
                  <w:rFonts w:ascii="Arial"/>
                  <w:sz w:val="20"/>
                </w:rPr>
                <w:t>192.31.7.1</w:t>
              </w:r>
            </w:ins>
          </w:p>
        </w:tc>
        <w:tc>
          <w:tcPr>
            <w:tcW w:w="2134" w:type="dxa"/>
            <w:vAlign w:val="center"/>
          </w:tcPr>
          <w:p w14:paraId="795310E3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56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57" w:author="Lizethe Pérez Fuertes" w:date="2021-05-10T09:59:00Z">
              <w:r>
                <w:rPr>
                  <w:rFonts w:ascii="Arial"/>
                  <w:sz w:val="20"/>
                </w:rPr>
                <w:t>255.255.255.255</w:t>
              </w:r>
            </w:ins>
          </w:p>
        </w:tc>
        <w:tc>
          <w:tcPr>
            <w:tcW w:w="1906" w:type="dxa"/>
            <w:vAlign w:val="center"/>
          </w:tcPr>
          <w:p w14:paraId="02BBD007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58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59" w:author="Lizethe Pérez Fuertes" w:date="2021-05-10T09:59:00Z">
              <w:r>
                <w:rPr>
                  <w:rFonts w:ascii="Arial"/>
                  <w:sz w:val="20"/>
                </w:rPr>
                <w:t>N/A</w:t>
              </w:r>
            </w:ins>
          </w:p>
        </w:tc>
      </w:tr>
      <w:tr w:rsidR="00CB5120" w14:paraId="0C91B149" w14:textId="77777777" w:rsidTr="00CB5120">
        <w:trPr>
          <w:trHeight w:hRule="exact" w:val="447"/>
          <w:jc w:val="center"/>
          <w:ins w:id="60" w:author="Lizethe Pérez Fuertes" w:date="2021-05-10T09:59:00Z"/>
        </w:trPr>
        <w:tc>
          <w:tcPr>
            <w:tcW w:w="2756" w:type="dxa"/>
            <w:vAlign w:val="center"/>
          </w:tcPr>
          <w:p w14:paraId="74DB00C9" w14:textId="77777777" w:rsidR="00CB5120" w:rsidRPr="006D5D86" w:rsidRDefault="00CB5120" w:rsidP="00CB5120">
            <w:pPr>
              <w:pStyle w:val="TableParagraph"/>
              <w:spacing w:before="70"/>
              <w:ind w:left="111" w:right="225"/>
              <w:jc w:val="center"/>
              <w:rPr>
                <w:ins w:id="61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62" w:author="Lizethe Pérez Fuertes" w:date="2021-05-10T09:59:00Z">
              <w:r w:rsidRPr="006D5D86">
                <w:rPr>
                  <w:rFonts w:ascii="Arial"/>
                  <w:b/>
                  <w:bCs/>
                  <w:spacing w:val="-1"/>
                  <w:sz w:val="20"/>
                </w:rPr>
                <w:t>PC-A</w:t>
              </w:r>
              <w:r w:rsidRPr="006D5D86">
                <w:rPr>
                  <w:rFonts w:ascii="Arial"/>
                  <w:b/>
                  <w:bCs/>
                  <w:spacing w:val="-17"/>
                  <w:sz w:val="20"/>
                </w:rPr>
                <w:t xml:space="preserve"> </w:t>
              </w:r>
              <w:r w:rsidRPr="006D5D86">
                <w:rPr>
                  <w:rFonts w:ascii="Arial"/>
                  <w:b/>
                  <w:bCs/>
                  <w:sz w:val="20"/>
                </w:rPr>
                <w:t>(Simulated</w:t>
              </w:r>
              <w:r w:rsidRPr="006D5D86">
                <w:rPr>
                  <w:rFonts w:ascii="Arial"/>
                  <w:b/>
                  <w:bCs/>
                  <w:spacing w:val="27"/>
                  <w:w w:val="99"/>
                  <w:sz w:val="20"/>
                </w:rPr>
                <w:t xml:space="preserve"> </w:t>
              </w:r>
              <w:r w:rsidRPr="006D5D86">
                <w:rPr>
                  <w:rFonts w:ascii="Arial"/>
                  <w:b/>
                  <w:bCs/>
                  <w:sz w:val="20"/>
                </w:rPr>
                <w:t>Server)</w:t>
              </w:r>
            </w:ins>
          </w:p>
        </w:tc>
        <w:tc>
          <w:tcPr>
            <w:tcW w:w="1619" w:type="dxa"/>
            <w:vAlign w:val="center"/>
          </w:tcPr>
          <w:p w14:paraId="10BA0F57" w14:textId="77777777" w:rsidR="00CB5120" w:rsidRPr="006D5D86" w:rsidRDefault="00CB5120" w:rsidP="00CB5120">
            <w:pPr>
              <w:pStyle w:val="TableParagraph"/>
              <w:ind w:left="111"/>
              <w:jc w:val="center"/>
              <w:rPr>
                <w:ins w:id="63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64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NIC</w:t>
              </w:r>
            </w:ins>
          </w:p>
        </w:tc>
        <w:tc>
          <w:tcPr>
            <w:tcW w:w="1712" w:type="dxa"/>
            <w:vAlign w:val="center"/>
          </w:tcPr>
          <w:p w14:paraId="4CEB3ADF" w14:textId="77777777" w:rsidR="00CB5120" w:rsidRDefault="00CB5120" w:rsidP="00CB5120">
            <w:pPr>
              <w:pStyle w:val="TableParagraph"/>
              <w:ind w:left="111"/>
              <w:jc w:val="center"/>
              <w:rPr>
                <w:ins w:id="65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66" w:author="Lizethe Pérez Fuertes" w:date="2021-05-10T09:59:00Z">
              <w:r>
                <w:rPr>
                  <w:rFonts w:ascii="Arial"/>
                  <w:sz w:val="20"/>
                </w:rPr>
                <w:t>192.168.1.20</w:t>
              </w:r>
            </w:ins>
          </w:p>
        </w:tc>
        <w:tc>
          <w:tcPr>
            <w:tcW w:w="2134" w:type="dxa"/>
            <w:vAlign w:val="center"/>
          </w:tcPr>
          <w:p w14:paraId="773E54AD" w14:textId="77777777" w:rsidR="00CB5120" w:rsidRDefault="00CB5120" w:rsidP="00CB5120">
            <w:pPr>
              <w:pStyle w:val="TableParagraph"/>
              <w:ind w:left="109"/>
              <w:jc w:val="center"/>
              <w:rPr>
                <w:ins w:id="67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68" w:author="Lizethe Pérez Fuertes" w:date="2021-05-10T09:59:00Z">
              <w:r>
                <w:rPr>
                  <w:rFonts w:ascii="Arial"/>
                  <w:sz w:val="20"/>
                </w:rPr>
                <w:t>255.255.255.0</w:t>
              </w:r>
            </w:ins>
          </w:p>
        </w:tc>
        <w:tc>
          <w:tcPr>
            <w:tcW w:w="1906" w:type="dxa"/>
            <w:vAlign w:val="center"/>
          </w:tcPr>
          <w:p w14:paraId="2D435E9E" w14:textId="77777777" w:rsidR="00CB5120" w:rsidRDefault="00CB5120" w:rsidP="00CB5120">
            <w:pPr>
              <w:pStyle w:val="TableParagraph"/>
              <w:ind w:left="109"/>
              <w:jc w:val="center"/>
              <w:rPr>
                <w:ins w:id="69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70" w:author="Lizethe Pérez Fuertes" w:date="2021-05-10T09:59:00Z">
              <w:r>
                <w:rPr>
                  <w:rFonts w:ascii="Arial"/>
                  <w:sz w:val="20"/>
                </w:rPr>
                <w:t>192.168.1.1</w:t>
              </w:r>
            </w:ins>
          </w:p>
        </w:tc>
      </w:tr>
      <w:tr w:rsidR="00CB5120" w14:paraId="326CDF53" w14:textId="77777777" w:rsidTr="00CB5120">
        <w:trPr>
          <w:trHeight w:hRule="exact" w:val="385"/>
          <w:jc w:val="center"/>
          <w:ins w:id="71" w:author="Lizethe Pérez Fuertes" w:date="2021-05-10T09:59:00Z"/>
        </w:trPr>
        <w:tc>
          <w:tcPr>
            <w:tcW w:w="2756" w:type="dxa"/>
            <w:vAlign w:val="center"/>
          </w:tcPr>
          <w:p w14:paraId="4C4B07D9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72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73" w:author="Lizethe Pérez Fuertes" w:date="2021-05-10T09:59:00Z">
              <w:r w:rsidRPr="006D5D86">
                <w:rPr>
                  <w:rFonts w:ascii="Arial"/>
                  <w:b/>
                  <w:bCs/>
                  <w:spacing w:val="-1"/>
                  <w:sz w:val="20"/>
                </w:rPr>
                <w:t>PC-B</w:t>
              </w:r>
            </w:ins>
          </w:p>
        </w:tc>
        <w:tc>
          <w:tcPr>
            <w:tcW w:w="1619" w:type="dxa"/>
            <w:vAlign w:val="center"/>
          </w:tcPr>
          <w:p w14:paraId="7578F0DC" w14:textId="77777777" w:rsidR="00CB5120" w:rsidRPr="006D5D86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74" w:author="Lizethe Pérez Fuertes" w:date="2021-05-10T09:59:00Z"/>
                <w:rFonts w:ascii="Arial" w:eastAsia="Arial" w:hAnsi="Arial" w:cs="Arial"/>
                <w:b/>
                <w:bCs/>
                <w:sz w:val="20"/>
                <w:szCs w:val="20"/>
              </w:rPr>
            </w:pPr>
            <w:ins w:id="75" w:author="Lizethe Pérez Fuertes" w:date="2021-05-10T09:59:00Z">
              <w:r w:rsidRPr="006D5D86">
                <w:rPr>
                  <w:rFonts w:ascii="Arial"/>
                  <w:b/>
                  <w:bCs/>
                  <w:sz w:val="20"/>
                </w:rPr>
                <w:t>NIC</w:t>
              </w:r>
            </w:ins>
          </w:p>
        </w:tc>
        <w:tc>
          <w:tcPr>
            <w:tcW w:w="1712" w:type="dxa"/>
            <w:vAlign w:val="center"/>
          </w:tcPr>
          <w:p w14:paraId="3BBD30BE" w14:textId="77777777" w:rsidR="00CB5120" w:rsidRDefault="00CB5120" w:rsidP="00CB5120">
            <w:pPr>
              <w:pStyle w:val="TableParagraph"/>
              <w:spacing w:before="70"/>
              <w:ind w:left="111"/>
              <w:jc w:val="center"/>
              <w:rPr>
                <w:ins w:id="76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77" w:author="Lizethe Pérez Fuertes" w:date="2021-05-10T09:59:00Z">
              <w:r>
                <w:rPr>
                  <w:rFonts w:ascii="Arial"/>
                  <w:sz w:val="20"/>
                </w:rPr>
                <w:t>192.168.1.21</w:t>
              </w:r>
            </w:ins>
          </w:p>
        </w:tc>
        <w:tc>
          <w:tcPr>
            <w:tcW w:w="2134" w:type="dxa"/>
            <w:vAlign w:val="center"/>
          </w:tcPr>
          <w:p w14:paraId="6403B693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78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79" w:author="Lizethe Pérez Fuertes" w:date="2021-05-10T09:59:00Z">
              <w:r>
                <w:rPr>
                  <w:rFonts w:ascii="Arial"/>
                  <w:sz w:val="20"/>
                </w:rPr>
                <w:t>255.255.255.0</w:t>
              </w:r>
            </w:ins>
          </w:p>
        </w:tc>
        <w:tc>
          <w:tcPr>
            <w:tcW w:w="1906" w:type="dxa"/>
            <w:vAlign w:val="center"/>
          </w:tcPr>
          <w:p w14:paraId="7D7FFF2A" w14:textId="77777777" w:rsidR="00CB5120" w:rsidRDefault="00CB5120" w:rsidP="00CB5120">
            <w:pPr>
              <w:pStyle w:val="TableParagraph"/>
              <w:spacing w:before="70"/>
              <w:ind w:left="109"/>
              <w:jc w:val="center"/>
              <w:rPr>
                <w:ins w:id="80" w:author="Lizethe Pérez Fuertes" w:date="2021-05-10T09:59:00Z"/>
                <w:rFonts w:ascii="Arial" w:eastAsia="Arial" w:hAnsi="Arial" w:cs="Arial"/>
                <w:sz w:val="20"/>
                <w:szCs w:val="20"/>
              </w:rPr>
            </w:pPr>
            <w:ins w:id="81" w:author="Lizethe Pérez Fuertes" w:date="2021-05-10T09:59:00Z">
              <w:r>
                <w:rPr>
                  <w:rFonts w:ascii="Arial"/>
                  <w:sz w:val="20"/>
                </w:rPr>
                <w:t>192.168.1.1</w:t>
              </w:r>
            </w:ins>
          </w:p>
        </w:tc>
      </w:tr>
    </w:tbl>
    <w:tbl>
      <w:tblPr>
        <w:tblW w:w="858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33"/>
        <w:gridCol w:w="1440"/>
        <w:gridCol w:w="1710"/>
        <w:gridCol w:w="1800"/>
        <w:gridCol w:w="1800"/>
      </w:tblGrid>
      <w:tr w:rsidR="00E6347B" w:rsidDel="00CB5120" w14:paraId="49095618" w14:textId="395C0899" w:rsidTr="005B76C8">
        <w:trPr>
          <w:cantSplit/>
          <w:jc w:val="center"/>
          <w:del w:id="82" w:author="Lizethe Pérez Fuertes" w:date="2021-05-10T09:59:00Z"/>
        </w:trPr>
        <w:tc>
          <w:tcPr>
            <w:tcW w:w="18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C92F9E" w14:textId="1F459DC7" w:rsidR="00E6347B" w:rsidRPr="00E87D62" w:rsidDel="00CB5120" w:rsidRDefault="00E6347B" w:rsidP="00E87D62">
            <w:pPr>
              <w:pStyle w:val="TableHeading"/>
              <w:rPr>
                <w:del w:id="83" w:author="Lizethe Pérez Fuertes" w:date="2021-05-10T09:59:00Z"/>
              </w:rPr>
            </w:pPr>
            <w:del w:id="84" w:author="Lizethe Pérez Fuertes" w:date="2021-05-10T09:59:00Z">
              <w:r w:rsidRPr="00E87D62" w:rsidDel="00CB5120">
                <w:delText>Device</w:delText>
              </w:r>
            </w:del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3479DE" w14:textId="4CC2974F" w:rsidR="00E6347B" w:rsidRPr="00E87D62" w:rsidDel="00CB5120" w:rsidRDefault="00E6347B" w:rsidP="00E87D62">
            <w:pPr>
              <w:pStyle w:val="TableHeading"/>
              <w:rPr>
                <w:del w:id="85" w:author="Lizethe Pérez Fuertes" w:date="2021-05-10T09:59:00Z"/>
              </w:rPr>
            </w:pPr>
            <w:del w:id="86" w:author="Lizethe Pérez Fuertes" w:date="2021-05-10T09:59:00Z">
              <w:r w:rsidRPr="00E87D62" w:rsidDel="00CB5120">
                <w:delText>Interface</w:delText>
              </w:r>
            </w:del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341FB3" w14:textId="60339E7E" w:rsidR="00E6347B" w:rsidRPr="00E87D62" w:rsidDel="00CB5120" w:rsidRDefault="00E6347B" w:rsidP="00E87D62">
            <w:pPr>
              <w:pStyle w:val="TableHeading"/>
              <w:rPr>
                <w:del w:id="87" w:author="Lizethe Pérez Fuertes" w:date="2021-05-10T09:59:00Z"/>
              </w:rPr>
            </w:pPr>
            <w:del w:id="88" w:author="Lizethe Pérez Fuertes" w:date="2021-05-10T09:59:00Z">
              <w:r w:rsidRPr="00E87D62" w:rsidDel="00CB5120">
                <w:delText>IP Address</w:delText>
              </w:r>
            </w:del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B0FF01" w14:textId="37543E16" w:rsidR="00E6347B" w:rsidRPr="00E87D62" w:rsidDel="00CB5120" w:rsidRDefault="00E6347B" w:rsidP="00E87D62">
            <w:pPr>
              <w:pStyle w:val="TableHeading"/>
              <w:rPr>
                <w:del w:id="89" w:author="Lizethe Pérez Fuertes" w:date="2021-05-10T09:59:00Z"/>
              </w:rPr>
            </w:pPr>
            <w:del w:id="90" w:author="Lizethe Pérez Fuertes" w:date="2021-05-10T09:59:00Z">
              <w:r w:rsidRPr="00E87D62" w:rsidDel="00CB5120">
                <w:delText>Subnet Mask</w:delText>
              </w:r>
            </w:del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338F33" w14:textId="35DEA490" w:rsidR="00E6347B" w:rsidRPr="00E87D62" w:rsidDel="00CB5120" w:rsidRDefault="00E6347B" w:rsidP="00E87D62">
            <w:pPr>
              <w:pStyle w:val="TableHeading"/>
              <w:rPr>
                <w:del w:id="91" w:author="Lizethe Pérez Fuertes" w:date="2021-05-10T09:59:00Z"/>
              </w:rPr>
            </w:pPr>
            <w:del w:id="92" w:author="Lizethe Pérez Fuertes" w:date="2021-05-10T09:59:00Z">
              <w:r w:rsidRPr="00E87D62" w:rsidDel="00CB5120">
                <w:delText>Default Gateway</w:delText>
              </w:r>
            </w:del>
          </w:p>
        </w:tc>
      </w:tr>
      <w:tr w:rsidR="00E6347B" w:rsidDel="00CB5120" w14:paraId="46304234" w14:textId="12CA7B57" w:rsidTr="005B76C8">
        <w:trPr>
          <w:cantSplit/>
          <w:jc w:val="center"/>
          <w:del w:id="93" w:author="Lizethe Pérez Fuertes" w:date="2021-05-10T09:59:00Z"/>
        </w:trPr>
        <w:tc>
          <w:tcPr>
            <w:tcW w:w="1833" w:type="dxa"/>
            <w:vAlign w:val="bottom"/>
          </w:tcPr>
          <w:p w14:paraId="0638A3E6" w14:textId="1AC298B8" w:rsidR="00E6347B" w:rsidRPr="00E87D62" w:rsidDel="00CB5120" w:rsidRDefault="00E6347B" w:rsidP="00E87D62">
            <w:pPr>
              <w:pStyle w:val="TableText"/>
              <w:rPr>
                <w:del w:id="94" w:author="Lizethe Pérez Fuertes" w:date="2021-05-10T09:59:00Z"/>
              </w:rPr>
            </w:pPr>
            <w:del w:id="95" w:author="Lizethe Pérez Fuertes" w:date="2021-05-10T09:59:00Z">
              <w:r w:rsidDel="00CB5120">
                <w:delText>Gateway</w:delText>
              </w:r>
            </w:del>
          </w:p>
        </w:tc>
        <w:tc>
          <w:tcPr>
            <w:tcW w:w="1440" w:type="dxa"/>
            <w:vAlign w:val="bottom"/>
          </w:tcPr>
          <w:p w14:paraId="45F4657A" w14:textId="36699B18" w:rsidR="00E6347B" w:rsidRPr="00E87D62" w:rsidDel="00CB5120" w:rsidRDefault="00E6347B" w:rsidP="009F4C2E">
            <w:pPr>
              <w:pStyle w:val="TableText"/>
              <w:rPr>
                <w:del w:id="96" w:author="Lizethe Pérez Fuertes" w:date="2021-05-10T09:59:00Z"/>
              </w:rPr>
            </w:pPr>
            <w:del w:id="97" w:author="Lizethe Pérez Fuertes" w:date="2021-05-10T09:59:00Z">
              <w:r w:rsidDel="00CB5120">
                <w:delText>G</w:delText>
              </w:r>
              <w:r w:rsidRPr="00E87D62" w:rsidDel="00CB5120">
                <w:delText>0/1</w:delText>
              </w:r>
            </w:del>
          </w:p>
        </w:tc>
        <w:tc>
          <w:tcPr>
            <w:tcW w:w="1710" w:type="dxa"/>
            <w:vAlign w:val="bottom"/>
          </w:tcPr>
          <w:p w14:paraId="4BE5D8A1" w14:textId="0C6FAFCE" w:rsidR="00E6347B" w:rsidRPr="00E87D62" w:rsidDel="00CB5120" w:rsidRDefault="00E6347B" w:rsidP="009F4C2E">
            <w:pPr>
              <w:pStyle w:val="TableText"/>
              <w:rPr>
                <w:del w:id="98" w:author="Lizethe Pérez Fuertes" w:date="2021-05-10T09:59:00Z"/>
              </w:rPr>
            </w:pPr>
            <w:del w:id="99" w:author="Lizethe Pérez Fuertes" w:date="2021-05-10T09:59:00Z">
              <w:r w:rsidRPr="00E87D62" w:rsidDel="00CB5120">
                <w:delText>192.168.1.1</w:delText>
              </w:r>
            </w:del>
          </w:p>
        </w:tc>
        <w:tc>
          <w:tcPr>
            <w:tcW w:w="1800" w:type="dxa"/>
            <w:vAlign w:val="bottom"/>
          </w:tcPr>
          <w:p w14:paraId="4BB47420" w14:textId="33B81B46" w:rsidR="00E6347B" w:rsidRPr="00E87D62" w:rsidDel="00CB5120" w:rsidRDefault="00E6347B" w:rsidP="009F4C2E">
            <w:pPr>
              <w:pStyle w:val="TableText"/>
              <w:rPr>
                <w:del w:id="100" w:author="Lizethe Pérez Fuertes" w:date="2021-05-10T09:59:00Z"/>
              </w:rPr>
            </w:pPr>
            <w:del w:id="101" w:author="Lizethe Pérez Fuertes" w:date="2021-05-10T09:59:00Z">
              <w:r w:rsidRPr="00E87D62" w:rsidDel="00CB5120">
                <w:delText>255.255.255.0</w:delText>
              </w:r>
            </w:del>
          </w:p>
        </w:tc>
        <w:tc>
          <w:tcPr>
            <w:tcW w:w="1800" w:type="dxa"/>
            <w:vAlign w:val="bottom"/>
          </w:tcPr>
          <w:p w14:paraId="64D7CF15" w14:textId="38FB1111" w:rsidR="00E6347B" w:rsidRPr="00E87D62" w:rsidDel="00CB5120" w:rsidRDefault="00E6347B" w:rsidP="009F4C2E">
            <w:pPr>
              <w:pStyle w:val="TableText"/>
              <w:rPr>
                <w:del w:id="102" w:author="Lizethe Pérez Fuertes" w:date="2021-05-10T09:59:00Z"/>
              </w:rPr>
            </w:pPr>
            <w:del w:id="103" w:author="Lizethe Pérez Fuertes" w:date="2021-05-10T09:59:00Z">
              <w:r w:rsidRPr="00E87D62" w:rsidDel="00CB5120">
                <w:delText>N/A</w:delText>
              </w:r>
            </w:del>
          </w:p>
        </w:tc>
      </w:tr>
      <w:tr w:rsidR="00E6347B" w:rsidDel="00CB5120" w14:paraId="5B73EA2E" w14:textId="3FD1C308" w:rsidTr="005B76C8">
        <w:trPr>
          <w:cantSplit/>
          <w:jc w:val="center"/>
          <w:del w:id="104" w:author="Lizethe Pérez Fuertes" w:date="2021-05-10T09:59:00Z"/>
        </w:trPr>
        <w:tc>
          <w:tcPr>
            <w:tcW w:w="1833" w:type="dxa"/>
            <w:vAlign w:val="bottom"/>
          </w:tcPr>
          <w:p w14:paraId="44689C1B" w14:textId="7CEA7AFD" w:rsidR="00E6347B" w:rsidRPr="00E87D62" w:rsidDel="00CB5120" w:rsidRDefault="00E6347B" w:rsidP="00E87D62">
            <w:pPr>
              <w:pStyle w:val="TableText"/>
              <w:rPr>
                <w:del w:id="105" w:author="Lizethe Pérez Fuertes" w:date="2021-05-10T09:59:00Z"/>
              </w:rPr>
            </w:pPr>
          </w:p>
        </w:tc>
        <w:tc>
          <w:tcPr>
            <w:tcW w:w="1440" w:type="dxa"/>
            <w:vAlign w:val="bottom"/>
          </w:tcPr>
          <w:p w14:paraId="7C39A221" w14:textId="4A7D3991" w:rsidR="00E6347B" w:rsidRPr="00E87D62" w:rsidDel="00CB5120" w:rsidRDefault="00E6347B" w:rsidP="00E87D62">
            <w:pPr>
              <w:pStyle w:val="TableText"/>
              <w:rPr>
                <w:del w:id="106" w:author="Lizethe Pérez Fuertes" w:date="2021-05-10T09:59:00Z"/>
              </w:rPr>
            </w:pPr>
            <w:del w:id="107" w:author="Lizethe Pérez Fuertes" w:date="2021-05-10T09:59:00Z">
              <w:r w:rsidDel="00CB5120">
                <w:delText>S0/0/1</w:delText>
              </w:r>
            </w:del>
          </w:p>
        </w:tc>
        <w:tc>
          <w:tcPr>
            <w:tcW w:w="1710" w:type="dxa"/>
            <w:vAlign w:val="bottom"/>
          </w:tcPr>
          <w:p w14:paraId="4A0DC286" w14:textId="41163AAE" w:rsidR="00E6347B" w:rsidRPr="00E87D62" w:rsidDel="00CB5120" w:rsidRDefault="00E6347B" w:rsidP="00E87D62">
            <w:pPr>
              <w:pStyle w:val="TableText"/>
              <w:rPr>
                <w:del w:id="108" w:author="Lizethe Pérez Fuertes" w:date="2021-05-10T09:59:00Z"/>
              </w:rPr>
            </w:pPr>
            <w:del w:id="109" w:author="Lizethe Pérez Fuertes" w:date="2021-05-10T09:59:00Z">
              <w:r w:rsidDel="00CB5120">
                <w:delText>209.165.201.18</w:delText>
              </w:r>
            </w:del>
          </w:p>
        </w:tc>
        <w:tc>
          <w:tcPr>
            <w:tcW w:w="1800" w:type="dxa"/>
            <w:vAlign w:val="bottom"/>
          </w:tcPr>
          <w:p w14:paraId="0CEC764F" w14:textId="0CD5F83C" w:rsidR="00E6347B" w:rsidRPr="00E87D62" w:rsidDel="00CB5120" w:rsidRDefault="00E6347B" w:rsidP="00E87D62">
            <w:pPr>
              <w:pStyle w:val="TableText"/>
              <w:rPr>
                <w:del w:id="110" w:author="Lizethe Pérez Fuertes" w:date="2021-05-10T09:59:00Z"/>
              </w:rPr>
            </w:pPr>
            <w:del w:id="111" w:author="Lizethe Pérez Fuertes" w:date="2021-05-10T09:59:00Z">
              <w:r w:rsidRPr="00E87D62" w:rsidDel="00CB5120">
                <w:delText>255.255.255.252</w:delText>
              </w:r>
            </w:del>
          </w:p>
        </w:tc>
        <w:tc>
          <w:tcPr>
            <w:tcW w:w="1800" w:type="dxa"/>
            <w:vAlign w:val="bottom"/>
          </w:tcPr>
          <w:p w14:paraId="66837031" w14:textId="07A0D32B" w:rsidR="00E6347B" w:rsidRPr="00E87D62" w:rsidDel="00CB5120" w:rsidRDefault="00E6347B" w:rsidP="00E87D62">
            <w:pPr>
              <w:pStyle w:val="TableText"/>
              <w:rPr>
                <w:del w:id="112" w:author="Lizethe Pérez Fuertes" w:date="2021-05-10T09:59:00Z"/>
              </w:rPr>
            </w:pPr>
            <w:del w:id="113" w:author="Lizethe Pérez Fuertes" w:date="2021-05-10T09:59:00Z">
              <w:r w:rsidRPr="00E87D62" w:rsidDel="00CB5120">
                <w:delText>N/A</w:delText>
              </w:r>
            </w:del>
          </w:p>
        </w:tc>
      </w:tr>
      <w:tr w:rsidR="00E6347B" w:rsidDel="00CB5120" w14:paraId="7AEAE2DE" w14:textId="1398DDE4" w:rsidTr="005B76C8">
        <w:trPr>
          <w:cantSplit/>
          <w:jc w:val="center"/>
          <w:del w:id="114" w:author="Lizethe Pérez Fuertes" w:date="2021-05-10T09:59:00Z"/>
        </w:trPr>
        <w:tc>
          <w:tcPr>
            <w:tcW w:w="1833" w:type="dxa"/>
            <w:vAlign w:val="bottom"/>
          </w:tcPr>
          <w:p w14:paraId="08EBD383" w14:textId="6D33DC66" w:rsidR="00E6347B" w:rsidRPr="00E87D62" w:rsidDel="00CB5120" w:rsidRDefault="00E6347B" w:rsidP="00E87D62">
            <w:pPr>
              <w:pStyle w:val="TableText"/>
              <w:rPr>
                <w:del w:id="115" w:author="Lizethe Pérez Fuertes" w:date="2021-05-10T09:59:00Z"/>
              </w:rPr>
            </w:pPr>
            <w:del w:id="116" w:author="Lizethe Pérez Fuertes" w:date="2021-05-10T09:59:00Z">
              <w:r w:rsidDel="00CB5120">
                <w:delText>ISP</w:delText>
              </w:r>
            </w:del>
          </w:p>
        </w:tc>
        <w:tc>
          <w:tcPr>
            <w:tcW w:w="1440" w:type="dxa"/>
            <w:vAlign w:val="bottom"/>
          </w:tcPr>
          <w:p w14:paraId="5A1DF22C" w14:textId="799B34BB" w:rsidR="00E6347B" w:rsidRPr="00E87D62" w:rsidDel="00CB5120" w:rsidRDefault="00E6347B" w:rsidP="00E87D62">
            <w:pPr>
              <w:pStyle w:val="TableText"/>
              <w:rPr>
                <w:del w:id="117" w:author="Lizethe Pérez Fuertes" w:date="2021-05-10T09:59:00Z"/>
              </w:rPr>
            </w:pPr>
            <w:del w:id="118" w:author="Lizethe Pérez Fuertes" w:date="2021-05-10T09:59:00Z">
              <w:r w:rsidDel="00CB5120">
                <w:delText>S0/0/0 (DCE)</w:delText>
              </w:r>
            </w:del>
          </w:p>
        </w:tc>
        <w:tc>
          <w:tcPr>
            <w:tcW w:w="1710" w:type="dxa"/>
            <w:vAlign w:val="bottom"/>
          </w:tcPr>
          <w:p w14:paraId="49E07AEB" w14:textId="5242D78E" w:rsidR="00E6347B" w:rsidRPr="00E87D62" w:rsidDel="00CB5120" w:rsidRDefault="00E6347B" w:rsidP="00E87D62">
            <w:pPr>
              <w:pStyle w:val="TableText"/>
              <w:rPr>
                <w:del w:id="119" w:author="Lizethe Pérez Fuertes" w:date="2021-05-10T09:59:00Z"/>
              </w:rPr>
            </w:pPr>
            <w:del w:id="120" w:author="Lizethe Pérez Fuertes" w:date="2021-05-10T09:59:00Z">
              <w:r w:rsidDel="00CB5120">
                <w:delText>209.165.201.17</w:delText>
              </w:r>
            </w:del>
          </w:p>
        </w:tc>
        <w:tc>
          <w:tcPr>
            <w:tcW w:w="1800" w:type="dxa"/>
            <w:vAlign w:val="bottom"/>
          </w:tcPr>
          <w:p w14:paraId="43D869A7" w14:textId="69543288" w:rsidR="00E6347B" w:rsidRPr="00E87D62" w:rsidDel="00CB5120" w:rsidRDefault="00E6347B" w:rsidP="00E87D62">
            <w:pPr>
              <w:pStyle w:val="TableText"/>
              <w:rPr>
                <w:del w:id="121" w:author="Lizethe Pérez Fuertes" w:date="2021-05-10T09:59:00Z"/>
              </w:rPr>
            </w:pPr>
            <w:del w:id="122" w:author="Lizethe Pérez Fuertes" w:date="2021-05-10T09:59:00Z">
              <w:r w:rsidRPr="00E87D62" w:rsidDel="00CB5120">
                <w:delText>255.255.255.252</w:delText>
              </w:r>
            </w:del>
          </w:p>
        </w:tc>
        <w:tc>
          <w:tcPr>
            <w:tcW w:w="1800" w:type="dxa"/>
            <w:vAlign w:val="bottom"/>
          </w:tcPr>
          <w:p w14:paraId="605A152A" w14:textId="5E238457" w:rsidR="00E6347B" w:rsidRPr="00E87D62" w:rsidDel="00CB5120" w:rsidRDefault="00E6347B" w:rsidP="00E87D62">
            <w:pPr>
              <w:pStyle w:val="TableText"/>
              <w:rPr>
                <w:del w:id="123" w:author="Lizethe Pérez Fuertes" w:date="2021-05-10T09:59:00Z"/>
              </w:rPr>
            </w:pPr>
            <w:del w:id="124" w:author="Lizethe Pérez Fuertes" w:date="2021-05-10T09:59:00Z">
              <w:r w:rsidRPr="00E87D62" w:rsidDel="00CB5120">
                <w:delText>N/A</w:delText>
              </w:r>
            </w:del>
          </w:p>
        </w:tc>
      </w:tr>
      <w:tr w:rsidR="00E6347B" w:rsidDel="00CB5120" w14:paraId="71139ABC" w14:textId="63FF3FA9" w:rsidTr="005B76C8">
        <w:trPr>
          <w:cantSplit/>
          <w:jc w:val="center"/>
          <w:del w:id="125" w:author="Lizethe Pérez Fuertes" w:date="2021-05-10T09:59:00Z"/>
        </w:trPr>
        <w:tc>
          <w:tcPr>
            <w:tcW w:w="1833" w:type="dxa"/>
            <w:vAlign w:val="bottom"/>
          </w:tcPr>
          <w:p w14:paraId="200E4D18" w14:textId="6A8536F6" w:rsidR="00E6347B" w:rsidDel="00CB5120" w:rsidRDefault="00E6347B" w:rsidP="00E87D62">
            <w:pPr>
              <w:pStyle w:val="TableText"/>
              <w:rPr>
                <w:del w:id="126" w:author="Lizethe Pérez Fuertes" w:date="2021-05-10T09:59:00Z"/>
              </w:rPr>
            </w:pPr>
          </w:p>
        </w:tc>
        <w:tc>
          <w:tcPr>
            <w:tcW w:w="1440" w:type="dxa"/>
            <w:vAlign w:val="bottom"/>
          </w:tcPr>
          <w:p w14:paraId="5FB061AA" w14:textId="139A71FB" w:rsidR="00E6347B" w:rsidDel="00CB5120" w:rsidRDefault="00E6347B" w:rsidP="0091383D">
            <w:pPr>
              <w:pStyle w:val="TableText"/>
              <w:rPr>
                <w:del w:id="127" w:author="Lizethe Pérez Fuertes" w:date="2021-05-10T09:59:00Z"/>
              </w:rPr>
            </w:pPr>
            <w:del w:id="128" w:author="Lizethe Pérez Fuertes" w:date="2021-05-10T09:59:00Z">
              <w:r w:rsidDel="00CB5120">
                <w:delText>Lo0</w:delText>
              </w:r>
            </w:del>
          </w:p>
        </w:tc>
        <w:tc>
          <w:tcPr>
            <w:tcW w:w="1710" w:type="dxa"/>
            <w:vAlign w:val="bottom"/>
          </w:tcPr>
          <w:p w14:paraId="0C9FAFB2" w14:textId="27137244" w:rsidR="00E6347B" w:rsidDel="00CB5120" w:rsidRDefault="00AC0A20" w:rsidP="00E87D62">
            <w:pPr>
              <w:pStyle w:val="TableText"/>
              <w:rPr>
                <w:del w:id="129" w:author="Lizethe Pérez Fuertes" w:date="2021-05-10T09:59:00Z"/>
              </w:rPr>
            </w:pPr>
            <w:del w:id="130" w:author="Lizethe Pérez Fuertes" w:date="2021-05-10T09:59:00Z">
              <w:r w:rsidDel="00CB5120">
                <w:delText>192.31.7.1</w:delText>
              </w:r>
            </w:del>
          </w:p>
        </w:tc>
        <w:tc>
          <w:tcPr>
            <w:tcW w:w="1800" w:type="dxa"/>
            <w:vAlign w:val="bottom"/>
          </w:tcPr>
          <w:p w14:paraId="6523F995" w14:textId="30136A81" w:rsidR="00E6347B" w:rsidRPr="00E87D62" w:rsidDel="00CB5120" w:rsidRDefault="00E6347B" w:rsidP="00E87D62">
            <w:pPr>
              <w:pStyle w:val="TableText"/>
              <w:rPr>
                <w:del w:id="131" w:author="Lizethe Pérez Fuertes" w:date="2021-05-10T09:59:00Z"/>
              </w:rPr>
            </w:pPr>
            <w:del w:id="132" w:author="Lizethe Pérez Fuertes" w:date="2021-05-10T09:59:00Z">
              <w:r w:rsidDel="00CB5120">
                <w:delText>255.255.255.255</w:delText>
              </w:r>
            </w:del>
          </w:p>
        </w:tc>
        <w:tc>
          <w:tcPr>
            <w:tcW w:w="1800" w:type="dxa"/>
            <w:vAlign w:val="bottom"/>
          </w:tcPr>
          <w:p w14:paraId="302AB2A1" w14:textId="73E99B7F" w:rsidR="00E6347B" w:rsidRPr="00E87D62" w:rsidDel="00CB5120" w:rsidRDefault="00E6347B" w:rsidP="00E87D62">
            <w:pPr>
              <w:pStyle w:val="TableText"/>
              <w:rPr>
                <w:del w:id="133" w:author="Lizethe Pérez Fuertes" w:date="2021-05-10T09:59:00Z"/>
              </w:rPr>
            </w:pPr>
            <w:del w:id="134" w:author="Lizethe Pérez Fuertes" w:date="2021-05-10T09:59:00Z">
              <w:r w:rsidDel="00CB5120">
                <w:delText>N/A</w:delText>
              </w:r>
            </w:del>
          </w:p>
        </w:tc>
      </w:tr>
      <w:tr w:rsidR="00E6347B" w:rsidDel="00CB5120" w14:paraId="7EC7EF6A" w14:textId="75B551D6" w:rsidTr="005B76C8">
        <w:trPr>
          <w:cantSplit/>
          <w:jc w:val="center"/>
          <w:del w:id="135" w:author="Lizethe Pérez Fuertes" w:date="2021-05-10T09:59:00Z"/>
        </w:trPr>
        <w:tc>
          <w:tcPr>
            <w:tcW w:w="1833" w:type="dxa"/>
            <w:vAlign w:val="bottom"/>
          </w:tcPr>
          <w:p w14:paraId="18240CBE" w14:textId="523A1F38" w:rsidR="00E6347B" w:rsidRPr="00E87D62" w:rsidDel="00CB5120" w:rsidRDefault="00E6347B" w:rsidP="00E87D62">
            <w:pPr>
              <w:pStyle w:val="TableText"/>
              <w:rPr>
                <w:del w:id="136" w:author="Lizethe Pérez Fuertes" w:date="2021-05-10T09:59:00Z"/>
              </w:rPr>
            </w:pPr>
            <w:del w:id="137" w:author="Lizethe Pérez Fuertes" w:date="2021-05-10T09:59:00Z">
              <w:r w:rsidRPr="00E87D62" w:rsidDel="00CB5120">
                <w:delText>PC-A</w:delText>
              </w:r>
              <w:r w:rsidR="003105A0" w:rsidDel="00CB5120">
                <w:delText xml:space="preserve"> (Simulated Server)</w:delText>
              </w:r>
            </w:del>
          </w:p>
        </w:tc>
        <w:tc>
          <w:tcPr>
            <w:tcW w:w="1440" w:type="dxa"/>
            <w:vAlign w:val="bottom"/>
          </w:tcPr>
          <w:p w14:paraId="3A09A4F9" w14:textId="1ACC859B" w:rsidR="00E6347B" w:rsidRPr="00E87D62" w:rsidDel="00CB5120" w:rsidRDefault="00E6347B" w:rsidP="00E87D62">
            <w:pPr>
              <w:pStyle w:val="TableText"/>
              <w:rPr>
                <w:del w:id="138" w:author="Lizethe Pérez Fuertes" w:date="2021-05-10T09:59:00Z"/>
              </w:rPr>
            </w:pPr>
            <w:del w:id="139" w:author="Lizethe Pérez Fuertes" w:date="2021-05-10T09:59:00Z">
              <w:r w:rsidRPr="00E87D62" w:rsidDel="00CB5120">
                <w:delText>NIC</w:delText>
              </w:r>
            </w:del>
          </w:p>
        </w:tc>
        <w:tc>
          <w:tcPr>
            <w:tcW w:w="1710" w:type="dxa"/>
            <w:vAlign w:val="bottom"/>
          </w:tcPr>
          <w:p w14:paraId="1F0AB708" w14:textId="332E521E" w:rsidR="00E6347B" w:rsidRPr="00E87D62" w:rsidDel="00CB5120" w:rsidRDefault="00E6347B" w:rsidP="00E87D62">
            <w:pPr>
              <w:pStyle w:val="TableText"/>
              <w:rPr>
                <w:del w:id="140" w:author="Lizethe Pérez Fuertes" w:date="2021-05-10T09:59:00Z"/>
              </w:rPr>
            </w:pPr>
            <w:del w:id="141" w:author="Lizethe Pérez Fuertes" w:date="2021-05-10T09:59:00Z">
              <w:r w:rsidRPr="00E87D62" w:rsidDel="00CB5120">
                <w:delText>192.168.1.</w:delText>
              </w:r>
              <w:r w:rsidDel="00CB5120">
                <w:delText>20</w:delText>
              </w:r>
            </w:del>
          </w:p>
        </w:tc>
        <w:tc>
          <w:tcPr>
            <w:tcW w:w="1800" w:type="dxa"/>
            <w:vAlign w:val="bottom"/>
          </w:tcPr>
          <w:p w14:paraId="791C67D3" w14:textId="13111554" w:rsidR="00E6347B" w:rsidRPr="00E87D62" w:rsidDel="00CB5120" w:rsidRDefault="00E6347B" w:rsidP="00E87D62">
            <w:pPr>
              <w:pStyle w:val="TableText"/>
              <w:rPr>
                <w:del w:id="142" w:author="Lizethe Pérez Fuertes" w:date="2021-05-10T09:59:00Z"/>
              </w:rPr>
            </w:pPr>
            <w:del w:id="143" w:author="Lizethe Pérez Fuertes" w:date="2021-05-10T09:59:00Z">
              <w:r w:rsidRPr="00E87D62" w:rsidDel="00CB5120">
                <w:delText>255.255.255.0</w:delText>
              </w:r>
            </w:del>
          </w:p>
        </w:tc>
        <w:tc>
          <w:tcPr>
            <w:tcW w:w="1800" w:type="dxa"/>
            <w:vAlign w:val="bottom"/>
          </w:tcPr>
          <w:p w14:paraId="51C7F327" w14:textId="116BF57C" w:rsidR="00E6347B" w:rsidRPr="00E87D62" w:rsidDel="00CB5120" w:rsidRDefault="00E6347B" w:rsidP="00E87D62">
            <w:pPr>
              <w:pStyle w:val="TableText"/>
              <w:rPr>
                <w:del w:id="144" w:author="Lizethe Pérez Fuertes" w:date="2021-05-10T09:59:00Z"/>
              </w:rPr>
            </w:pPr>
            <w:del w:id="145" w:author="Lizethe Pérez Fuertes" w:date="2021-05-10T09:59:00Z">
              <w:r w:rsidRPr="00E87D62" w:rsidDel="00CB5120">
                <w:delText>192.168.1.1</w:delText>
              </w:r>
            </w:del>
          </w:p>
        </w:tc>
      </w:tr>
      <w:tr w:rsidR="00E6347B" w:rsidDel="00CB5120" w14:paraId="0097946A" w14:textId="55823EFE" w:rsidTr="005B76C8">
        <w:trPr>
          <w:cantSplit/>
          <w:jc w:val="center"/>
          <w:del w:id="146" w:author="Lizethe Pérez Fuertes" w:date="2021-05-10T09:59:00Z"/>
        </w:trPr>
        <w:tc>
          <w:tcPr>
            <w:tcW w:w="1833" w:type="dxa"/>
            <w:vAlign w:val="bottom"/>
          </w:tcPr>
          <w:p w14:paraId="5738A3F3" w14:textId="48117CFF" w:rsidR="00E6347B" w:rsidRPr="00E87D62" w:rsidDel="00CB5120" w:rsidRDefault="00E6347B" w:rsidP="00E87D62">
            <w:pPr>
              <w:pStyle w:val="TableText"/>
              <w:rPr>
                <w:del w:id="147" w:author="Lizethe Pérez Fuertes" w:date="2021-05-10T09:59:00Z"/>
              </w:rPr>
            </w:pPr>
            <w:del w:id="148" w:author="Lizethe Pérez Fuertes" w:date="2021-05-10T09:59:00Z">
              <w:r w:rsidDel="00CB5120">
                <w:delText>PC-B</w:delText>
              </w:r>
            </w:del>
          </w:p>
        </w:tc>
        <w:tc>
          <w:tcPr>
            <w:tcW w:w="1440" w:type="dxa"/>
            <w:vAlign w:val="bottom"/>
          </w:tcPr>
          <w:p w14:paraId="32F69797" w14:textId="61F51F06" w:rsidR="00E6347B" w:rsidRPr="00E87D62" w:rsidDel="00CB5120" w:rsidRDefault="00E6347B" w:rsidP="00E87D62">
            <w:pPr>
              <w:pStyle w:val="TableText"/>
              <w:rPr>
                <w:del w:id="149" w:author="Lizethe Pérez Fuertes" w:date="2021-05-10T09:59:00Z"/>
              </w:rPr>
            </w:pPr>
            <w:del w:id="150" w:author="Lizethe Pérez Fuertes" w:date="2021-05-10T09:59:00Z">
              <w:r w:rsidDel="00CB5120">
                <w:delText>NIC</w:delText>
              </w:r>
            </w:del>
          </w:p>
        </w:tc>
        <w:tc>
          <w:tcPr>
            <w:tcW w:w="1710" w:type="dxa"/>
            <w:vAlign w:val="bottom"/>
          </w:tcPr>
          <w:p w14:paraId="39224E6D" w14:textId="13B40199" w:rsidR="00E6347B" w:rsidRPr="00E87D62" w:rsidDel="00CB5120" w:rsidRDefault="00E6347B" w:rsidP="00E87D62">
            <w:pPr>
              <w:pStyle w:val="TableText"/>
              <w:rPr>
                <w:del w:id="151" w:author="Lizethe Pérez Fuertes" w:date="2021-05-10T09:59:00Z"/>
              </w:rPr>
            </w:pPr>
            <w:del w:id="152" w:author="Lizethe Pérez Fuertes" w:date="2021-05-10T09:59:00Z">
              <w:r w:rsidDel="00CB5120">
                <w:delText>192.168.1.21</w:delText>
              </w:r>
            </w:del>
          </w:p>
        </w:tc>
        <w:tc>
          <w:tcPr>
            <w:tcW w:w="1800" w:type="dxa"/>
            <w:vAlign w:val="bottom"/>
          </w:tcPr>
          <w:p w14:paraId="74278BE1" w14:textId="7BAE0AF1" w:rsidR="00E6347B" w:rsidRPr="00E87D62" w:rsidDel="00CB5120" w:rsidRDefault="00E6347B" w:rsidP="00E87D62">
            <w:pPr>
              <w:pStyle w:val="TableText"/>
              <w:rPr>
                <w:del w:id="153" w:author="Lizethe Pérez Fuertes" w:date="2021-05-10T09:59:00Z"/>
              </w:rPr>
            </w:pPr>
            <w:del w:id="154" w:author="Lizethe Pérez Fuertes" w:date="2021-05-10T09:59:00Z">
              <w:r w:rsidDel="00CB5120">
                <w:delText>255.255.255.0</w:delText>
              </w:r>
            </w:del>
          </w:p>
        </w:tc>
        <w:tc>
          <w:tcPr>
            <w:tcW w:w="1800" w:type="dxa"/>
            <w:vAlign w:val="bottom"/>
          </w:tcPr>
          <w:p w14:paraId="2C2E203D" w14:textId="5EE6C0E0" w:rsidR="00E6347B" w:rsidRPr="00E87D62" w:rsidDel="00CB5120" w:rsidRDefault="00E6347B" w:rsidP="00E87D62">
            <w:pPr>
              <w:pStyle w:val="TableText"/>
              <w:rPr>
                <w:del w:id="155" w:author="Lizethe Pérez Fuertes" w:date="2021-05-10T09:59:00Z"/>
              </w:rPr>
            </w:pPr>
            <w:del w:id="156" w:author="Lizethe Pérez Fuertes" w:date="2021-05-10T09:59:00Z">
              <w:r w:rsidDel="00CB5120">
                <w:delText>192.168.1.1</w:delText>
              </w:r>
            </w:del>
          </w:p>
        </w:tc>
      </w:tr>
    </w:tbl>
    <w:p w14:paraId="5225483A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B50A8DE" w14:textId="77777777" w:rsidR="00554B4E" w:rsidRPr="004C0909" w:rsidRDefault="00963E34" w:rsidP="00963E34">
      <w:pPr>
        <w:pStyle w:val="BodyTextL25Bold"/>
      </w:pPr>
      <w:r>
        <w:t xml:space="preserve">Part 1: </w:t>
      </w:r>
      <w:r w:rsidR="00181EC5">
        <w:t>Build the Network</w:t>
      </w:r>
      <w:r w:rsidR="0050242B">
        <w:t xml:space="preserve"> and Verify Connectivity</w:t>
      </w:r>
    </w:p>
    <w:p w14:paraId="606B431C" w14:textId="77777777" w:rsidR="006E6581" w:rsidRDefault="00181EC5" w:rsidP="00181EC5">
      <w:pPr>
        <w:pStyle w:val="BodyTextL25Bold"/>
      </w:pPr>
      <w:r>
        <w:t xml:space="preserve">Part 2: Configure </w:t>
      </w:r>
      <w:r w:rsidR="00F96848">
        <w:t>and Verify Static</w:t>
      </w:r>
      <w:r>
        <w:t xml:space="preserve"> NAT</w:t>
      </w:r>
    </w:p>
    <w:p w14:paraId="0DFA69C2" w14:textId="77777777" w:rsidR="006E6581" w:rsidRDefault="00775D82" w:rsidP="00181EC5">
      <w:pPr>
        <w:pStyle w:val="BodyTextL25Bold"/>
      </w:pPr>
      <w:r>
        <w:t xml:space="preserve">Part 3: Configure </w:t>
      </w:r>
      <w:r w:rsidR="00F96848">
        <w:t>and Verify Dynamic</w:t>
      </w:r>
      <w:r w:rsidR="00181EC5">
        <w:t xml:space="preserve"> NAT</w:t>
      </w:r>
    </w:p>
    <w:p w14:paraId="5AB7F01F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5D83BB63" w14:textId="77777777" w:rsidR="005E65B5" w:rsidRDefault="00181EC5" w:rsidP="005E65B5">
      <w:pPr>
        <w:pStyle w:val="BodyTextL25"/>
      </w:pPr>
      <w:r w:rsidRPr="00CB5120">
        <w:rPr>
          <w:b/>
          <w:bCs/>
          <w:rPrChange w:id="157" w:author="Lizethe Pérez Fuertes" w:date="2021-05-10T09:59:00Z">
            <w:rPr/>
          </w:rPrChange>
        </w:rPr>
        <w:t xml:space="preserve">Network </w:t>
      </w:r>
      <w:r w:rsidR="002A0999" w:rsidRPr="00CB5120">
        <w:rPr>
          <w:b/>
          <w:bCs/>
          <w:rPrChange w:id="158" w:author="Lizethe Pérez Fuertes" w:date="2021-05-10T09:59:00Z">
            <w:rPr/>
          </w:rPrChange>
        </w:rPr>
        <w:t xml:space="preserve">Address Translation </w:t>
      </w:r>
      <w:r w:rsidRPr="00CB5120">
        <w:rPr>
          <w:b/>
          <w:bCs/>
          <w:rPrChange w:id="159" w:author="Lizethe Pérez Fuertes" w:date="2021-05-10T09:59:00Z">
            <w:rPr/>
          </w:rPrChange>
        </w:rPr>
        <w:t xml:space="preserve">(NAT) </w:t>
      </w:r>
      <w:r>
        <w:t>is the process where a network device, such as a Cisco</w:t>
      </w:r>
      <w:r w:rsidR="006F396D">
        <w:t xml:space="preserve"> router</w:t>
      </w:r>
      <w:r>
        <w:t>, assigns a public address to host devices inside a private network. The main reason</w:t>
      </w:r>
      <w:r w:rsidR="00B63D93">
        <w:t xml:space="preserve"> to use NAT</w:t>
      </w:r>
      <w:r>
        <w:t xml:space="preserve"> </w:t>
      </w:r>
      <w:r w:rsidR="00DE6D06">
        <w:t>is</w:t>
      </w:r>
      <w:r w:rsidR="006F396D">
        <w:t xml:space="preserve"> </w:t>
      </w:r>
      <w:r>
        <w:t xml:space="preserve">to </w:t>
      </w:r>
      <w:r w:rsidR="00B63D93">
        <w:t>reduce</w:t>
      </w:r>
      <w:r>
        <w:t xml:space="preserve"> the number of public IP addresses</w:t>
      </w:r>
      <w:r w:rsidR="00B63D93">
        <w:t xml:space="preserve"> that</w:t>
      </w:r>
      <w:r>
        <w:t xml:space="preserve"> an organization use</w:t>
      </w:r>
      <w:r w:rsidR="00B63D93">
        <w:t xml:space="preserve">s </w:t>
      </w:r>
      <w:r>
        <w:t>because the number of</w:t>
      </w:r>
      <w:r w:rsidR="00B63D93">
        <w:t xml:space="preserve"> available</w:t>
      </w:r>
      <w:r>
        <w:t xml:space="preserve"> IPv4 public address</w:t>
      </w:r>
      <w:r w:rsidR="006F396D">
        <w:t>es</w:t>
      </w:r>
      <w:r w:rsidR="00B63D93">
        <w:t xml:space="preserve"> is limited</w:t>
      </w:r>
      <w:r>
        <w:t>.</w:t>
      </w:r>
    </w:p>
    <w:p w14:paraId="21B8B4E9" w14:textId="77777777" w:rsidR="00181EC5" w:rsidRDefault="00181EC5" w:rsidP="004F7362">
      <w:pPr>
        <w:pStyle w:val="BodyTextL25"/>
      </w:pPr>
      <w:r>
        <w:t xml:space="preserve">In this lab, an ISP has allocated the public IP address </w:t>
      </w:r>
      <w:r w:rsidR="00DE6D06">
        <w:t xml:space="preserve">space </w:t>
      </w:r>
      <w:r>
        <w:t>of 209.165.200.224/27</w:t>
      </w:r>
      <w:r w:rsidR="001A7A8F">
        <w:t xml:space="preserve"> to a company</w:t>
      </w:r>
      <w:r>
        <w:t xml:space="preserve">. This provides the company with 30 public IP addresses. </w:t>
      </w:r>
      <w:r w:rsidR="00904D63">
        <w:rPr>
          <w:rFonts w:cs="Arial"/>
          <w:szCs w:val="20"/>
        </w:rPr>
        <w:t>The addresses</w:t>
      </w:r>
      <w:r w:rsidR="000B145F">
        <w:rPr>
          <w:rFonts w:cs="Arial"/>
          <w:szCs w:val="20"/>
        </w:rPr>
        <w:t>,</w:t>
      </w:r>
      <w:r w:rsidR="00904D63">
        <w:rPr>
          <w:rFonts w:cs="Arial"/>
          <w:szCs w:val="20"/>
        </w:rPr>
        <w:t xml:space="preserve"> 209.165.200.225 to 209.165.200.241</w:t>
      </w:r>
      <w:r w:rsidR="000B145F">
        <w:rPr>
          <w:rFonts w:cs="Arial"/>
          <w:szCs w:val="20"/>
        </w:rPr>
        <w:t>,</w:t>
      </w:r>
      <w:r w:rsidR="00904D63">
        <w:rPr>
          <w:rFonts w:cs="Arial"/>
          <w:szCs w:val="20"/>
        </w:rPr>
        <w:t xml:space="preserve"> are for static allocation and 209.165.200.242 to 209.165.200.254 are for dynamic allocation. A static route </w:t>
      </w:r>
      <w:r w:rsidR="000B145F">
        <w:rPr>
          <w:rFonts w:cs="Arial"/>
          <w:szCs w:val="20"/>
        </w:rPr>
        <w:t>is</w:t>
      </w:r>
      <w:r w:rsidR="00904D63">
        <w:rPr>
          <w:rFonts w:cs="Arial"/>
          <w:szCs w:val="20"/>
        </w:rPr>
        <w:t xml:space="preserve"> used </w:t>
      </w:r>
      <w:r w:rsidR="006F396D">
        <w:rPr>
          <w:rFonts w:cs="Arial"/>
          <w:szCs w:val="20"/>
        </w:rPr>
        <w:t xml:space="preserve">from </w:t>
      </w:r>
      <w:r w:rsidR="00904D63">
        <w:rPr>
          <w:rFonts w:cs="Arial"/>
          <w:szCs w:val="20"/>
        </w:rPr>
        <w:t xml:space="preserve">the ISP </w:t>
      </w:r>
      <w:r w:rsidR="006F396D">
        <w:rPr>
          <w:rFonts w:cs="Arial"/>
          <w:szCs w:val="20"/>
        </w:rPr>
        <w:t xml:space="preserve">to </w:t>
      </w:r>
      <w:r w:rsidR="00904D63">
        <w:rPr>
          <w:rFonts w:cs="Arial"/>
          <w:szCs w:val="20"/>
        </w:rPr>
        <w:t xml:space="preserve">the gateway router, and a default route </w:t>
      </w:r>
      <w:r w:rsidR="000B145F">
        <w:rPr>
          <w:rFonts w:cs="Arial"/>
          <w:szCs w:val="20"/>
        </w:rPr>
        <w:t>is</w:t>
      </w:r>
      <w:r w:rsidR="00904D63">
        <w:rPr>
          <w:rFonts w:cs="Arial"/>
          <w:szCs w:val="20"/>
        </w:rPr>
        <w:t xml:space="preserve"> used </w:t>
      </w:r>
      <w:r w:rsidR="006F396D">
        <w:rPr>
          <w:rFonts w:cs="Arial"/>
          <w:szCs w:val="20"/>
        </w:rPr>
        <w:t xml:space="preserve">from </w:t>
      </w:r>
      <w:r w:rsidR="00904D63">
        <w:rPr>
          <w:rFonts w:cs="Arial"/>
          <w:szCs w:val="20"/>
        </w:rPr>
        <w:t xml:space="preserve">the gateway </w:t>
      </w:r>
      <w:r w:rsidR="006F396D">
        <w:rPr>
          <w:rFonts w:cs="Arial"/>
          <w:szCs w:val="20"/>
        </w:rPr>
        <w:t xml:space="preserve">to </w:t>
      </w:r>
      <w:r w:rsidR="00904D63">
        <w:rPr>
          <w:rFonts w:cs="Arial"/>
          <w:szCs w:val="20"/>
        </w:rPr>
        <w:t xml:space="preserve">the ISP router. The ISP connection to the Internet </w:t>
      </w:r>
      <w:r w:rsidR="000B145F">
        <w:rPr>
          <w:rFonts w:cs="Arial"/>
          <w:szCs w:val="20"/>
        </w:rPr>
        <w:t>is</w:t>
      </w:r>
      <w:r w:rsidR="00904D63">
        <w:rPr>
          <w:rFonts w:cs="Arial"/>
          <w:szCs w:val="20"/>
        </w:rPr>
        <w:t xml:space="preserve"> </w:t>
      </w:r>
      <w:r w:rsidR="006F396D">
        <w:rPr>
          <w:rFonts w:cs="Arial"/>
          <w:szCs w:val="20"/>
        </w:rPr>
        <w:t xml:space="preserve">simulated </w:t>
      </w:r>
      <w:r w:rsidR="00904D63">
        <w:rPr>
          <w:rFonts w:cs="Arial"/>
          <w:szCs w:val="20"/>
        </w:rPr>
        <w:t>by a loopback address on the ISP router.</w:t>
      </w:r>
    </w:p>
    <w:p w14:paraId="4601105B" w14:textId="384C2D33" w:rsidR="004D3339" w:rsidDel="00CB5120" w:rsidRDefault="004D3339" w:rsidP="001F0D77">
      <w:pPr>
        <w:pStyle w:val="BodyTextL25"/>
        <w:rPr>
          <w:del w:id="160" w:author="Lizethe Pérez Fuertes" w:date="2021-05-10T09:59:00Z"/>
          <w:b/>
        </w:rPr>
      </w:pPr>
      <w:del w:id="161" w:author="Lizethe Pérez Fuertes" w:date="2021-05-10T09:59:00Z">
        <w:r w:rsidRPr="00A86660" w:rsidDel="00CB5120">
          <w:rPr>
            <w:rFonts w:eastAsia="Arial"/>
            <w:b/>
          </w:rPr>
          <w:lastRenderedPageBreak/>
          <w:delText>Note</w:delText>
        </w:r>
        <w:r w:rsidRPr="0034604B" w:rsidDel="00CB5120">
          <w:rPr>
            <w:rFonts w:eastAsia="Arial"/>
          </w:rPr>
          <w:delText>:</w:delText>
        </w:r>
        <w:r w:rsidRPr="00A86660" w:rsidDel="00CB5120">
          <w:rPr>
            <w:rFonts w:eastAsia="Arial"/>
          </w:rPr>
          <w:delText xml:space="preserve"> The router</w:delText>
        </w:r>
        <w:r w:rsidR="00182CF4" w:rsidDel="00CB5120">
          <w:rPr>
            <w:rFonts w:eastAsia="Arial"/>
          </w:rPr>
          <w:delText xml:space="preserve">s used with CCNA </w:delText>
        </w:r>
        <w:r w:rsidR="008C2920" w:rsidDel="00CB5120">
          <w:rPr>
            <w:rFonts w:eastAsia="Arial"/>
          </w:rPr>
          <w:delText xml:space="preserve">hands-on </w:delText>
        </w:r>
        <w:r w:rsidRPr="00A86660" w:rsidDel="00CB5120">
          <w:rPr>
            <w:rFonts w:eastAsia="Arial"/>
          </w:rPr>
          <w:delText>lab</w:delText>
        </w:r>
        <w:r w:rsidR="008C2920" w:rsidDel="00CB5120">
          <w:rPr>
            <w:rFonts w:eastAsia="Arial"/>
          </w:rPr>
          <w:delText>s</w:delText>
        </w:r>
        <w:r w:rsidRPr="00A86660" w:rsidDel="00CB5120">
          <w:rPr>
            <w:rFonts w:eastAsia="Arial"/>
          </w:rPr>
          <w:delText xml:space="preserve"> are Cisco 1</w:delText>
        </w:r>
        <w:r w:rsidR="00182CF4" w:rsidDel="00CB5120">
          <w:rPr>
            <w:rFonts w:eastAsia="Arial"/>
          </w:rPr>
          <w:delText>9</w:delText>
        </w:r>
        <w:r w:rsidRPr="00A86660" w:rsidDel="00CB5120">
          <w:rPr>
            <w:rFonts w:eastAsia="Arial"/>
          </w:rPr>
          <w:delText xml:space="preserve">41 </w:delText>
        </w:r>
        <w:r w:rsidR="00A502BA" w:rsidDel="00CB5120">
          <w:rPr>
            <w:rFonts w:eastAsia="Arial"/>
          </w:rPr>
          <w:delText>Integrated Services Routers (</w:delText>
        </w:r>
        <w:r w:rsidR="008C2920" w:rsidDel="00CB5120">
          <w:rPr>
            <w:rFonts w:eastAsia="Arial"/>
          </w:rPr>
          <w:delText>ISRs</w:delText>
        </w:r>
        <w:r w:rsidR="00A502BA" w:rsidDel="00CB5120">
          <w:rPr>
            <w:rFonts w:eastAsia="Arial"/>
          </w:rPr>
          <w:delText>)</w:delText>
        </w:r>
        <w:r w:rsidR="008C2920" w:rsidDel="00CB5120">
          <w:rPr>
            <w:rFonts w:eastAsia="Arial"/>
          </w:rPr>
          <w:delText xml:space="preserve"> </w:delText>
        </w:r>
        <w:r w:rsidRPr="00A86660" w:rsidDel="00CB5120">
          <w:rPr>
            <w:rFonts w:eastAsia="Arial"/>
          </w:rPr>
          <w:delText xml:space="preserve">with </w:delText>
        </w:r>
        <w:r w:rsidDel="00CB5120">
          <w:rPr>
            <w:rFonts w:eastAsia="Arial"/>
          </w:rPr>
          <w:delText xml:space="preserve">Cisco </w:delText>
        </w:r>
        <w:r w:rsidRPr="00A86660" w:rsidDel="00CB5120">
          <w:rPr>
            <w:rFonts w:eastAsia="Arial"/>
          </w:rPr>
          <w:delText xml:space="preserve">IOS </w:delText>
        </w:r>
        <w:r w:rsidDel="00CB5120">
          <w:rPr>
            <w:rFonts w:eastAsia="Arial"/>
          </w:rPr>
          <w:delText xml:space="preserve">Release </w:delText>
        </w:r>
        <w:r w:rsidRPr="00A86660" w:rsidDel="00CB5120">
          <w:rPr>
            <w:rFonts w:eastAsia="Arial"/>
          </w:rPr>
          <w:delText>1</w:delText>
        </w:r>
        <w:r w:rsidR="00182CF4" w:rsidDel="00CB5120">
          <w:rPr>
            <w:rFonts w:eastAsia="Arial"/>
          </w:rPr>
          <w:delText>5.2(4)M</w:delText>
        </w:r>
        <w:r w:rsidR="000C6DF2" w:rsidDel="00CB5120">
          <w:rPr>
            <w:rFonts w:eastAsia="Arial"/>
          </w:rPr>
          <w:delText>3</w:delText>
        </w:r>
        <w:r w:rsidR="00182CF4" w:rsidDel="00CB5120">
          <w:rPr>
            <w:rFonts w:eastAsia="Arial"/>
          </w:rPr>
          <w:delText xml:space="preserve"> </w:delText>
        </w:r>
        <w:r w:rsidRPr="00A86660" w:rsidDel="00CB5120">
          <w:rPr>
            <w:rFonts w:eastAsia="Arial"/>
          </w:rPr>
          <w:delText>(</w:delText>
        </w:r>
        <w:r w:rsidR="00182CF4" w:rsidDel="00CB5120">
          <w:rPr>
            <w:rFonts w:eastAsia="Arial"/>
          </w:rPr>
          <w:delText>universal</w:delText>
        </w:r>
        <w:r w:rsidR="00C670EE" w:rsidDel="00CB5120">
          <w:rPr>
            <w:rFonts w:eastAsia="Arial"/>
          </w:rPr>
          <w:delText>k</w:delText>
        </w:r>
        <w:r w:rsidR="00182CF4" w:rsidDel="00CB5120">
          <w:rPr>
            <w:rFonts w:eastAsia="Arial"/>
          </w:rPr>
          <w:delText xml:space="preserve">9 </w:delText>
        </w:r>
        <w:r w:rsidRPr="00A86660" w:rsidDel="00CB5120">
          <w:rPr>
            <w:rFonts w:eastAsia="Arial"/>
          </w:rPr>
          <w:delText xml:space="preserve">image). </w:delText>
        </w:r>
        <w:r w:rsidR="008C2920" w:rsidRPr="00A86660" w:rsidDel="00CB5120">
          <w:rPr>
            <w:rFonts w:eastAsia="Arial"/>
          </w:rPr>
          <w:delText xml:space="preserve">The </w:delText>
        </w:r>
        <w:r w:rsidR="008C2920" w:rsidDel="00CB5120">
          <w:rPr>
            <w:rFonts w:eastAsia="Arial"/>
          </w:rPr>
          <w:delText xml:space="preserve">switches used are </w:delText>
        </w:r>
        <w:r w:rsidR="008C2920" w:rsidRPr="00A86660" w:rsidDel="00CB5120">
          <w:rPr>
            <w:rFonts w:eastAsia="Arial"/>
          </w:rPr>
          <w:delText xml:space="preserve">Cisco </w:delText>
        </w:r>
        <w:r w:rsidR="008C2920" w:rsidDel="00CB5120">
          <w:rPr>
            <w:rFonts w:eastAsia="Arial"/>
          </w:rPr>
          <w:delText>Catalyst 2960s</w:delText>
        </w:r>
        <w:r w:rsidR="008C2920" w:rsidRPr="00A86660" w:rsidDel="00CB5120">
          <w:rPr>
            <w:rFonts w:eastAsia="Arial"/>
          </w:rPr>
          <w:delText xml:space="preserve"> with </w:delText>
        </w:r>
        <w:r w:rsidR="008C2920" w:rsidDel="00CB5120">
          <w:rPr>
            <w:rFonts w:eastAsia="Arial"/>
          </w:rPr>
          <w:delText xml:space="preserve">Cisco </w:delText>
        </w:r>
        <w:r w:rsidR="008C2920" w:rsidRPr="00A86660" w:rsidDel="00CB5120">
          <w:rPr>
            <w:rFonts w:eastAsia="Arial"/>
          </w:rPr>
          <w:delText xml:space="preserve">IOS </w:delText>
        </w:r>
        <w:r w:rsidR="008C2920" w:rsidDel="00CB5120">
          <w:rPr>
            <w:rFonts w:eastAsia="Arial"/>
          </w:rPr>
          <w:delText xml:space="preserve">Release </w:delText>
        </w:r>
        <w:r w:rsidR="008C2920" w:rsidRPr="00A86660" w:rsidDel="00CB5120">
          <w:rPr>
            <w:rFonts w:eastAsia="Arial"/>
          </w:rPr>
          <w:delText>1</w:delText>
        </w:r>
        <w:r w:rsidR="008C2920" w:rsidDel="00CB5120">
          <w:rPr>
            <w:rFonts w:eastAsia="Arial"/>
          </w:rPr>
          <w:delText>5.0(2) (lanbase</w:delText>
        </w:r>
        <w:r w:rsidR="00C670EE" w:rsidDel="00CB5120">
          <w:rPr>
            <w:rFonts w:eastAsia="Arial"/>
          </w:rPr>
          <w:delText>k</w:delText>
        </w:r>
        <w:r w:rsidR="008C2920" w:rsidDel="00CB5120">
          <w:rPr>
            <w:rFonts w:eastAsia="Arial"/>
          </w:rPr>
          <w:delText xml:space="preserve">9 </w:delText>
        </w:r>
        <w:r w:rsidR="008C2920" w:rsidRPr="00A86660" w:rsidDel="00CB5120">
          <w:rPr>
            <w:rFonts w:eastAsia="Arial"/>
          </w:rPr>
          <w:delText>image)</w:delText>
        </w:r>
        <w:r w:rsidR="008C2920" w:rsidDel="00CB5120">
          <w:rPr>
            <w:rFonts w:eastAsia="Arial"/>
          </w:rPr>
          <w:delText xml:space="preserve">. </w:delText>
        </w:r>
        <w:r w:rsidRPr="00A86660" w:rsidDel="00CB5120">
          <w:rPr>
            <w:rFonts w:eastAsia="Arial"/>
          </w:rPr>
          <w:delText>Other routers</w:delText>
        </w:r>
        <w:r w:rsidR="008C2920" w:rsidDel="00CB5120">
          <w:rPr>
            <w:rFonts w:eastAsia="Arial"/>
          </w:rPr>
          <w:delText xml:space="preserve">, switches and </w:delText>
        </w:r>
        <w:r w:rsidDel="00CB5120">
          <w:rPr>
            <w:rFonts w:eastAsia="Arial"/>
          </w:rPr>
          <w:delText xml:space="preserve">Cisco </w:delText>
        </w:r>
        <w:r w:rsidRPr="00A86660" w:rsidDel="00CB5120">
          <w:rPr>
            <w:rFonts w:eastAsia="Arial"/>
          </w:rPr>
          <w:delText>IOS versions can be used</w:delText>
        </w:r>
        <w:r w:rsidR="008C2920" w:rsidDel="00CB5120">
          <w:rPr>
            <w:rFonts w:eastAsia="Arial"/>
          </w:rPr>
          <w:delText xml:space="preserve">. </w:delText>
        </w:r>
        <w:r w:rsidRPr="00A86660" w:rsidDel="00CB5120">
          <w:rPr>
            <w:rFonts w:eastAsia="Arial"/>
          </w:rPr>
          <w:delText>Depending on the model</w:delText>
        </w:r>
        <w:r w:rsidDel="00CB5120">
          <w:rPr>
            <w:rFonts w:eastAsia="Arial"/>
          </w:rPr>
          <w:delText xml:space="preserve"> and Cisco IOS version</w:delText>
        </w:r>
        <w:r w:rsidRPr="00A86660" w:rsidDel="00CB5120">
          <w:rPr>
            <w:rFonts w:eastAsia="Arial"/>
          </w:rPr>
          <w:delText>, the commands available and output produced might vary from what is shown in th</w:delText>
        </w:r>
        <w:r w:rsidR="008C2920" w:rsidDel="00CB5120">
          <w:rPr>
            <w:rFonts w:eastAsia="Arial"/>
          </w:rPr>
          <w:delText>e labs.</w:delText>
        </w:r>
        <w:r w:rsidR="008C2920" w:rsidRPr="008C2920" w:rsidDel="00CB5120">
          <w:rPr>
            <w:rFonts w:eastAsia="Arial"/>
          </w:rPr>
          <w:delText xml:space="preserve"> </w:delText>
        </w:r>
        <w:r w:rsidR="008C2920" w:rsidDel="00CB5120">
          <w:rPr>
            <w:rFonts w:eastAsia="Arial"/>
          </w:rPr>
          <w:delText>Refer to t</w:delText>
        </w:r>
        <w:r w:rsidR="008C2920" w:rsidRPr="00A86660" w:rsidDel="00CB5120">
          <w:rPr>
            <w:rFonts w:eastAsia="Arial"/>
          </w:rPr>
          <w:delText xml:space="preserve">he Router Interface Summary </w:delText>
        </w:r>
        <w:r w:rsidR="006A22E6" w:rsidDel="00CB5120">
          <w:rPr>
            <w:rFonts w:eastAsia="Arial"/>
          </w:rPr>
          <w:delText>T</w:delText>
        </w:r>
        <w:r w:rsidR="008C2920" w:rsidRPr="00A86660" w:rsidDel="00CB5120">
          <w:rPr>
            <w:rFonts w:eastAsia="Arial"/>
          </w:rPr>
          <w:delText>able at the end of th</w:delText>
        </w:r>
        <w:r w:rsidR="005F73BC" w:rsidDel="00CB5120">
          <w:rPr>
            <w:rFonts w:eastAsia="Arial"/>
          </w:rPr>
          <w:delText>is</w:delText>
        </w:r>
        <w:r w:rsidR="008C2920" w:rsidRPr="00A86660" w:rsidDel="00CB5120">
          <w:rPr>
            <w:rFonts w:eastAsia="Arial"/>
          </w:rPr>
          <w:delText xml:space="preserve"> lab </w:delText>
        </w:r>
        <w:r w:rsidR="008C2920" w:rsidDel="00CB5120">
          <w:rPr>
            <w:rFonts w:eastAsia="Arial"/>
          </w:rPr>
          <w:delText xml:space="preserve">for the correct </w:delText>
        </w:r>
        <w:r w:rsidR="008C2920" w:rsidRPr="00A86660" w:rsidDel="00CB5120">
          <w:rPr>
            <w:rFonts w:eastAsia="Arial"/>
          </w:rPr>
          <w:delText>interface identifiers</w:delText>
        </w:r>
        <w:r w:rsidR="008C2920" w:rsidDel="00CB5120">
          <w:rPr>
            <w:rFonts w:eastAsia="Arial"/>
          </w:rPr>
          <w:delText>.</w:delText>
        </w:r>
      </w:del>
    </w:p>
    <w:p w14:paraId="31DD585D" w14:textId="1BD666AF" w:rsidR="009D2C27" w:rsidRPr="00DE6F44" w:rsidDel="00CB5120" w:rsidRDefault="009D2C27" w:rsidP="001F0D77">
      <w:pPr>
        <w:pStyle w:val="BodyTextL25"/>
        <w:rPr>
          <w:del w:id="162" w:author="Lizethe Pérez Fuertes" w:date="2021-05-10T09:59:00Z"/>
        </w:rPr>
      </w:pPr>
      <w:del w:id="163" w:author="Lizethe Pérez Fuertes" w:date="2021-05-10T09:59:00Z">
        <w:r w:rsidRPr="00BF16BF" w:rsidDel="00CB5120">
          <w:rPr>
            <w:b/>
          </w:rPr>
          <w:delText>Note</w:delText>
        </w:r>
        <w:r w:rsidRPr="0034604B" w:rsidDel="00CB5120">
          <w:delText>:</w:delText>
        </w:r>
        <w:r w:rsidRPr="00DE6F44" w:rsidDel="00CB5120">
          <w:delText xml:space="preserve"> Make sure that the routers and switch have been erased and have no startup configurations</w:delText>
        </w:r>
        <w:r w:rsidR="00BF16BF" w:rsidRPr="00BF16BF" w:rsidDel="00CB5120">
          <w:delText>.</w:delText>
        </w:r>
        <w:r w:rsidR="00867EAF" w:rsidDel="00CB5120">
          <w:delText xml:space="preserve"> If you are unsure, contact your instructor.</w:delText>
        </w:r>
      </w:del>
    </w:p>
    <w:p w14:paraId="1393B171" w14:textId="5F511781" w:rsidR="00D87F26" w:rsidRPr="00A47CC2" w:rsidDel="00CB5120" w:rsidRDefault="009D2C27" w:rsidP="00431654">
      <w:pPr>
        <w:pStyle w:val="InstNoteRedL25"/>
        <w:rPr>
          <w:del w:id="164" w:author="Lizethe Pérez Fuertes" w:date="2021-05-10T09:59:00Z"/>
        </w:rPr>
      </w:pPr>
      <w:del w:id="165" w:author="Lizethe Pérez Fuertes" w:date="2021-05-10T09:59:00Z">
        <w:r w:rsidRPr="00C67E3B" w:rsidDel="00CB5120">
          <w:rPr>
            <w:b/>
          </w:rPr>
          <w:delText>Instructor Note</w:delText>
        </w:r>
        <w:r w:rsidRPr="00C67E3B" w:rsidDel="00CB5120">
          <w:delText>:</w:delText>
        </w:r>
        <w:r w:rsidR="00CD6EFD" w:rsidDel="00CB5120">
          <w:delText xml:space="preserve"> </w:delText>
        </w:r>
        <w:r w:rsidR="00CD6EFD" w:rsidRPr="00683036" w:rsidDel="00CB5120">
          <w:delText>Refer to the Instructor Lab Manual for the procedures to initialize and reload devices</w:delText>
        </w:r>
        <w:r w:rsidR="00CD6EFD" w:rsidDel="00CB5120">
          <w:delText>.</w:delText>
        </w:r>
      </w:del>
    </w:p>
    <w:p w14:paraId="240B04BC" w14:textId="6493C4BB" w:rsidR="007D2AFE" w:rsidDel="00CB5120" w:rsidRDefault="007D2AFE" w:rsidP="0014219C">
      <w:pPr>
        <w:pStyle w:val="LabSection"/>
        <w:rPr>
          <w:del w:id="166" w:author="Lizethe Pérez Fuertes" w:date="2021-05-10T09:59:00Z"/>
        </w:rPr>
      </w:pPr>
      <w:del w:id="167" w:author="Lizethe Pérez Fuertes" w:date="2021-05-10T09:59:00Z">
        <w:r w:rsidDel="00CB5120">
          <w:delText>Required R</w:delText>
        </w:r>
        <w:r w:rsidR="006E6581" w:rsidDel="00CB5120">
          <w:delText>esources</w:delText>
        </w:r>
      </w:del>
    </w:p>
    <w:p w14:paraId="55C15B1D" w14:textId="48574DD1" w:rsidR="00CD7F73" w:rsidDel="00CB5120" w:rsidRDefault="003E2E33" w:rsidP="00CD7F73">
      <w:pPr>
        <w:pStyle w:val="Bulletlevel1"/>
        <w:rPr>
          <w:del w:id="168" w:author="Lizethe Pérez Fuertes" w:date="2021-05-10T09:59:00Z"/>
        </w:rPr>
      </w:pPr>
      <w:del w:id="169" w:author="Lizethe Pérez Fuertes" w:date="2021-05-10T09:59:00Z">
        <w:r w:rsidDel="00CB5120">
          <w:delText>2</w:delText>
        </w:r>
        <w:r w:rsidR="00CD7F73" w:rsidDel="00CB5120">
          <w:delText xml:space="preserve"> Router</w:delText>
        </w:r>
        <w:r w:rsidDel="00CB5120">
          <w:delText>s</w:delText>
        </w:r>
        <w:r w:rsidR="00CD7F73" w:rsidDel="00CB5120">
          <w:delText xml:space="preserve"> (Cisco 1941 with Cisco IOS </w:delText>
        </w:r>
        <w:r w:rsidR="005C5060" w:rsidDel="00CB5120">
          <w:delText>R</w:delText>
        </w:r>
        <w:r w:rsidR="00CD7F73" w:rsidDel="00CB5120">
          <w:delText>elease 15.2(4)M</w:delText>
        </w:r>
        <w:r w:rsidR="005C5060" w:rsidDel="00CB5120">
          <w:delText>3</w:delText>
        </w:r>
        <w:r w:rsidR="00CD7F73" w:rsidDel="00CB5120">
          <w:delText xml:space="preserve"> universal image or comparable)</w:delText>
        </w:r>
      </w:del>
    </w:p>
    <w:p w14:paraId="75D157ED" w14:textId="2AABE007" w:rsidR="00CD7F73" w:rsidDel="00CB5120" w:rsidRDefault="0050242B" w:rsidP="00CD7F73">
      <w:pPr>
        <w:pStyle w:val="Bulletlevel1"/>
        <w:rPr>
          <w:del w:id="170" w:author="Lizethe Pérez Fuertes" w:date="2021-05-10T09:59:00Z"/>
        </w:rPr>
      </w:pPr>
      <w:del w:id="171" w:author="Lizethe Pérez Fuertes" w:date="2021-05-10T09:59:00Z">
        <w:r w:rsidDel="00CB5120">
          <w:delText>1</w:delText>
        </w:r>
        <w:r w:rsidR="00CD7F73" w:rsidDel="00CB5120">
          <w:delText xml:space="preserve"> Switch (Cisco 2960 with Cisco IOS Release 15.0(2) lanbasek9 image or comparable)</w:delText>
        </w:r>
      </w:del>
    </w:p>
    <w:p w14:paraId="7B270A9E" w14:textId="04DE2C6F" w:rsidR="00CD7F73" w:rsidDel="00CB5120" w:rsidRDefault="00CD7F73" w:rsidP="00CD7F73">
      <w:pPr>
        <w:pStyle w:val="Bulletlevel1"/>
        <w:rPr>
          <w:del w:id="172" w:author="Lizethe Pérez Fuertes" w:date="2021-05-10T09:59:00Z"/>
        </w:rPr>
      </w:pPr>
      <w:del w:id="173" w:author="Lizethe Pérez Fuertes" w:date="2021-05-10T09:59:00Z">
        <w:r w:rsidDel="00CB5120">
          <w:delText>2 PCs (Windows 7, Vista, or XP with terminal emulation program, such as Tera Term)</w:delText>
        </w:r>
      </w:del>
    </w:p>
    <w:p w14:paraId="23CF426A" w14:textId="4071D350" w:rsidR="00CD7F73" w:rsidDel="00CB5120" w:rsidRDefault="00CD7F73" w:rsidP="00CD7F73">
      <w:pPr>
        <w:pStyle w:val="Bulletlevel1"/>
        <w:rPr>
          <w:del w:id="174" w:author="Lizethe Pérez Fuertes" w:date="2021-05-10T09:59:00Z"/>
        </w:rPr>
      </w:pPr>
      <w:del w:id="175" w:author="Lizethe Pérez Fuertes" w:date="2021-05-10T09:59:00Z">
        <w:r w:rsidDel="00CB5120">
          <w:delText>Console cable</w:delText>
        </w:r>
        <w:r w:rsidR="008D7F09" w:rsidDel="00CB5120">
          <w:delText>s</w:delText>
        </w:r>
        <w:r w:rsidDel="00CB5120">
          <w:delText xml:space="preserve"> to configure the Cisco IOS device</w:delText>
        </w:r>
        <w:r w:rsidR="008D7F09" w:rsidDel="00CB5120">
          <w:delText>s</w:delText>
        </w:r>
        <w:r w:rsidDel="00CB5120">
          <w:delText xml:space="preserve"> via the console port</w:delText>
        </w:r>
        <w:r w:rsidR="008D7F09" w:rsidDel="00CB5120">
          <w:delText>s</w:delText>
        </w:r>
      </w:del>
    </w:p>
    <w:p w14:paraId="6133AF74" w14:textId="30448DEE" w:rsidR="008D7F09" w:rsidDel="00CB5120" w:rsidRDefault="008D7F09" w:rsidP="00CD7F73">
      <w:pPr>
        <w:pStyle w:val="Bulletlevel1"/>
        <w:rPr>
          <w:del w:id="176" w:author="Lizethe Pérez Fuertes" w:date="2021-05-10T09:59:00Z"/>
        </w:rPr>
      </w:pPr>
      <w:del w:id="177" w:author="Lizethe Pérez Fuertes" w:date="2021-05-10T09:59:00Z">
        <w:r w:rsidDel="00CB5120">
          <w:delText>Ethernet and serial cables as shown in the topology</w:delText>
        </w:r>
      </w:del>
    </w:p>
    <w:p w14:paraId="16DED1E8" w14:textId="77777777" w:rsidR="00112AC5" w:rsidRPr="004C0909" w:rsidRDefault="00740115" w:rsidP="00CD7F73">
      <w:pPr>
        <w:pStyle w:val="PartHead"/>
      </w:pPr>
      <w:r>
        <w:t>Build the Network</w:t>
      </w:r>
      <w:r w:rsidR="0050242B">
        <w:t xml:space="preserve"> and Verify Connectivity</w:t>
      </w:r>
    </w:p>
    <w:p w14:paraId="7D275FCF" w14:textId="77777777" w:rsidR="00112AC5" w:rsidRDefault="00112AC5" w:rsidP="00580E73">
      <w:pPr>
        <w:pStyle w:val="BodyTextL25"/>
      </w:pPr>
      <w:r>
        <w:t xml:space="preserve">In Part 1, you </w:t>
      </w:r>
      <w:r w:rsidR="0084764D">
        <w:t xml:space="preserve">will </w:t>
      </w:r>
      <w:r>
        <w:t>set up the network topology and configure basic settings, such as the interface IP addresses, static routing, device access, and passwords.</w:t>
      </w:r>
    </w:p>
    <w:p w14:paraId="6A9380AE" w14:textId="629577A7" w:rsidR="007A3A2F" w:rsidDel="00CB5120" w:rsidRDefault="007A3A2F" w:rsidP="007A3A2F">
      <w:pPr>
        <w:pStyle w:val="StepHead"/>
        <w:rPr>
          <w:del w:id="178" w:author="Lizethe Pérez Fuertes" w:date="2021-05-10T09:59:00Z"/>
        </w:rPr>
      </w:pPr>
      <w:del w:id="179" w:author="Lizethe Pérez Fuertes" w:date="2021-05-10T09:59:00Z">
        <w:r w:rsidDel="00CB5120">
          <w:delText>Cable the network as shown in the topology.</w:delText>
        </w:r>
      </w:del>
    </w:p>
    <w:p w14:paraId="37BC9669" w14:textId="4747BE0F" w:rsidR="007A3A2F" w:rsidDel="00CB5120" w:rsidRDefault="007A3A2F" w:rsidP="007A3A2F">
      <w:pPr>
        <w:pStyle w:val="BodyTextL25"/>
        <w:rPr>
          <w:del w:id="180" w:author="Lizethe Pérez Fuertes" w:date="2021-05-10T09:59:00Z"/>
        </w:rPr>
      </w:pPr>
      <w:del w:id="181" w:author="Lizethe Pérez Fuertes" w:date="2021-05-10T09:59:00Z">
        <w:r w:rsidDel="00CB5120">
          <w:delText xml:space="preserve">Attach the devices </w:delText>
        </w:r>
        <w:r w:rsidR="00063F13" w:rsidDel="00CB5120">
          <w:delText xml:space="preserve">as </w:delText>
        </w:r>
        <w:r w:rsidDel="00CB5120">
          <w:delText>shown in the topology diagram, and cable as necessary.</w:delText>
        </w:r>
      </w:del>
    </w:p>
    <w:p w14:paraId="58E31601" w14:textId="77777777" w:rsidR="007A3A2F" w:rsidRPr="00970E45" w:rsidRDefault="007A3A2F" w:rsidP="007A3A2F">
      <w:pPr>
        <w:pStyle w:val="StepHead"/>
      </w:pPr>
      <w:r>
        <w:t>Configure PC hosts.</w:t>
      </w:r>
    </w:p>
    <w:p w14:paraId="1AD018BB" w14:textId="77777777" w:rsidR="007A3A2F" w:rsidRDefault="007A3A2F" w:rsidP="007A3A2F">
      <w:pPr>
        <w:pStyle w:val="StepHead"/>
      </w:pPr>
      <w:r>
        <w:t>Initialize and reload the routers and switches as necessary.</w:t>
      </w:r>
    </w:p>
    <w:p w14:paraId="3C5174C8" w14:textId="77777777" w:rsidR="007A3A2F" w:rsidRPr="00013934" w:rsidRDefault="007A3A2F" w:rsidP="007A3A2F">
      <w:pPr>
        <w:pStyle w:val="StepHead"/>
      </w:pPr>
      <w:r>
        <w:t>Configure basic settings for each router.</w:t>
      </w:r>
    </w:p>
    <w:p w14:paraId="1BF9F500" w14:textId="77777777" w:rsidR="00954347" w:rsidRDefault="00954347" w:rsidP="00954347">
      <w:pPr>
        <w:pStyle w:val="SubStepAlpha"/>
      </w:pPr>
      <w:r>
        <w:t>Console into the router and enter global configuration mode.</w:t>
      </w:r>
    </w:p>
    <w:p w14:paraId="5F38BA65" w14:textId="77777777" w:rsidR="00F77EF9" w:rsidRDefault="00F77EF9" w:rsidP="00F77EF9">
      <w:pPr>
        <w:pStyle w:val="SubStepAlpha"/>
      </w:pPr>
      <w:r>
        <w:t>Copy the following basic configuration and paste it to t</w:t>
      </w:r>
      <w:r w:rsidR="00954347">
        <w:t>he running-configuration on the</w:t>
      </w:r>
      <w:r>
        <w:t xml:space="preserve"> router.</w:t>
      </w:r>
    </w:p>
    <w:p w14:paraId="1E5393C7" w14:textId="77777777" w:rsidR="00F77EF9" w:rsidRDefault="00F77EF9" w:rsidP="00F77EF9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07590007" w14:textId="77777777" w:rsidR="00F77EF9" w:rsidRDefault="00F77EF9" w:rsidP="00F77EF9">
      <w:pPr>
        <w:pStyle w:val="CMD"/>
      </w:pPr>
      <w:r>
        <w:t>service password-encryption</w:t>
      </w:r>
    </w:p>
    <w:p w14:paraId="7C62D200" w14:textId="77777777" w:rsidR="00F77EF9" w:rsidRDefault="00F77EF9" w:rsidP="00F77EF9">
      <w:pPr>
        <w:pStyle w:val="CMD"/>
      </w:pPr>
      <w:r>
        <w:t>enable secret class</w:t>
      </w:r>
    </w:p>
    <w:p w14:paraId="761F3272" w14:textId="77777777" w:rsidR="00F77EF9" w:rsidRDefault="00F77EF9" w:rsidP="00F77EF9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</w:p>
    <w:p w14:paraId="25DF47B6" w14:textId="77777777" w:rsidR="00F77EF9" w:rsidRDefault="00F77EF9" w:rsidP="00F77EF9">
      <w:pPr>
        <w:pStyle w:val="CMD"/>
      </w:pPr>
      <w:r>
        <w:t>Unauthorized access is strictly prohibited. #</w:t>
      </w:r>
    </w:p>
    <w:p w14:paraId="01CED42F" w14:textId="364E1004" w:rsidR="00F77EF9" w:rsidRDefault="002E13EE" w:rsidP="00F77EF9">
      <w:pPr>
        <w:pStyle w:val="CMD"/>
      </w:pPr>
      <w:r>
        <w:t>l</w:t>
      </w:r>
      <w:r w:rsidR="00F77EF9">
        <w:t>ine con 0</w:t>
      </w:r>
    </w:p>
    <w:p w14:paraId="76AEB1FD" w14:textId="77777777" w:rsidR="00F77EF9" w:rsidRDefault="00F77EF9" w:rsidP="00F77EF9">
      <w:pPr>
        <w:pStyle w:val="CMD"/>
      </w:pPr>
      <w:r>
        <w:t>password cisco</w:t>
      </w:r>
    </w:p>
    <w:p w14:paraId="26EF297B" w14:textId="77777777" w:rsidR="00F77EF9" w:rsidRDefault="00F77EF9" w:rsidP="00F77EF9">
      <w:pPr>
        <w:pStyle w:val="CMD"/>
      </w:pPr>
      <w:r>
        <w:t>login</w:t>
      </w:r>
    </w:p>
    <w:p w14:paraId="401713BF" w14:textId="77777777" w:rsidR="00F77EF9" w:rsidRDefault="00F77EF9" w:rsidP="00F77EF9">
      <w:pPr>
        <w:pStyle w:val="CMD"/>
      </w:pPr>
      <w:r>
        <w:t>logging synchronous</w:t>
      </w:r>
    </w:p>
    <w:p w14:paraId="505D6BD7" w14:textId="77777777" w:rsidR="00F77EF9" w:rsidRDefault="00F77EF9" w:rsidP="00F77EF9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2AFEEEB3" w14:textId="77777777" w:rsidR="00F77EF9" w:rsidRDefault="00F77EF9" w:rsidP="00F77EF9">
      <w:pPr>
        <w:pStyle w:val="CMD"/>
      </w:pPr>
      <w:r>
        <w:t>password cisco</w:t>
      </w:r>
    </w:p>
    <w:p w14:paraId="11180978" w14:textId="77777777" w:rsidR="00F77EF9" w:rsidRDefault="00F77EF9" w:rsidP="00F77EF9">
      <w:pPr>
        <w:pStyle w:val="CMD"/>
      </w:pPr>
      <w:r>
        <w:t>login</w:t>
      </w:r>
    </w:p>
    <w:p w14:paraId="622FFC29" w14:textId="1FA65BFD" w:rsidR="00F77EF9" w:rsidRDefault="00954347" w:rsidP="00F77EF9">
      <w:pPr>
        <w:pStyle w:val="SubStepAlpha"/>
        <w:rPr>
          <w:ins w:id="182" w:author="Lizethe Pérez Fuertes" w:date="2021-01-28T11:08:00Z"/>
        </w:rPr>
      </w:pPr>
      <w:r>
        <w:t>Configure the host name</w:t>
      </w:r>
      <w:r w:rsidR="00F77EF9">
        <w:t xml:space="preserve"> as shown in the topology.</w:t>
      </w:r>
    </w:p>
    <w:p w14:paraId="3AEB8B23" w14:textId="41E7A897" w:rsidR="000F58C8" w:rsidRPr="000F58C8" w:rsidRDefault="000F58C8" w:rsidP="000F58C8">
      <w:pPr>
        <w:pStyle w:val="SubStepAlpha"/>
        <w:rPr>
          <w:ins w:id="183" w:author="Lizethe Pérez Fuertes" w:date="2021-01-28T11:08:00Z"/>
          <w:highlight w:val="yellow"/>
          <w:rPrChange w:id="184" w:author="Lizethe Pérez Fuertes" w:date="2021-01-28T11:08:00Z">
            <w:rPr>
              <w:ins w:id="185" w:author="Lizethe Pérez Fuertes" w:date="2021-01-28T11:08:00Z"/>
            </w:rPr>
          </w:rPrChange>
        </w:rPr>
      </w:pPr>
      <w:ins w:id="186" w:author="Lizethe Pérez Fuertes" w:date="2021-01-28T11:08:00Z">
        <w:r w:rsidRPr="000F58C8">
          <w:rPr>
            <w:highlight w:val="yellow"/>
            <w:rPrChange w:id="187" w:author="Lizethe Pérez Fuertes" w:date="2021-01-28T11:08:00Z">
              <w:rPr/>
            </w:rPrChange>
          </w:rPr>
          <w:t>Configure the IPv4 addresses on the router as shown in the topology.</w:t>
        </w:r>
        <w:r>
          <w:rPr>
            <w:highlight w:val="yellow"/>
          </w:rPr>
          <w:t xml:space="preserve"> (AGREGAR)</w:t>
        </w:r>
      </w:ins>
    </w:p>
    <w:p w14:paraId="79458C29" w14:textId="77777777" w:rsidR="000F58C8" w:rsidRPr="000F58C8" w:rsidRDefault="000F58C8" w:rsidP="000F58C8">
      <w:pPr>
        <w:pStyle w:val="SubStepAlpha"/>
        <w:rPr>
          <w:ins w:id="188" w:author="Lizethe Pérez Fuertes" w:date="2021-01-28T11:08:00Z"/>
          <w:highlight w:val="yellow"/>
          <w:rPrChange w:id="189" w:author="Lizethe Pérez Fuertes" w:date="2021-01-28T11:08:00Z">
            <w:rPr>
              <w:ins w:id="190" w:author="Lizethe Pérez Fuertes" w:date="2021-01-28T11:08:00Z"/>
            </w:rPr>
          </w:rPrChange>
        </w:rPr>
      </w:pPr>
      <w:ins w:id="191" w:author="Lizethe Pérez Fuertes" w:date="2021-01-28T11:08:00Z">
        <w:r w:rsidRPr="000F58C8">
          <w:rPr>
            <w:highlight w:val="yellow"/>
            <w:rPrChange w:id="192" w:author="Lizethe Pérez Fuertes" w:date="2021-01-28T11:08:00Z">
              <w:rPr/>
            </w:rPrChange>
          </w:rPr>
          <w:t>Set the DCE serial interfaces with a clock rate of 128000.</w:t>
        </w:r>
      </w:ins>
    </w:p>
    <w:p w14:paraId="4C23AA36" w14:textId="6FC41C93" w:rsidR="000F58C8" w:rsidDel="000F58C8" w:rsidRDefault="000F58C8" w:rsidP="00F77EF9">
      <w:pPr>
        <w:pStyle w:val="SubStepAlpha"/>
        <w:rPr>
          <w:del w:id="193" w:author="Lizethe Pérez Fuertes" w:date="2021-01-28T11:08:00Z"/>
        </w:rPr>
      </w:pPr>
    </w:p>
    <w:p w14:paraId="65E99A3E" w14:textId="502A1163" w:rsidR="007550FD" w:rsidDel="00CB5120" w:rsidRDefault="00F77EF9" w:rsidP="007550FD">
      <w:pPr>
        <w:pStyle w:val="SubStepAlpha"/>
        <w:rPr>
          <w:del w:id="194" w:author="Lizethe Pérez Fuertes" w:date="2021-05-10T10:00:00Z"/>
        </w:rPr>
      </w:pPr>
      <w:del w:id="195" w:author="Lizethe Pérez Fuertes" w:date="2021-05-10T10:00:00Z">
        <w:r w:rsidDel="00CB5120">
          <w:delText>Copy the running configuration to the startup configuration.</w:delText>
        </w:r>
      </w:del>
    </w:p>
    <w:p w14:paraId="4DCF2533" w14:textId="40D6A4D7" w:rsidR="0044154A" w:rsidRPr="00013934" w:rsidDel="00CB5120" w:rsidRDefault="0044154A" w:rsidP="0044154A">
      <w:pPr>
        <w:pStyle w:val="StepHead"/>
        <w:rPr>
          <w:del w:id="196" w:author="Lizethe Pérez Fuertes" w:date="2021-05-10T10:00:00Z"/>
        </w:rPr>
      </w:pPr>
      <w:del w:id="197" w:author="Lizethe Pérez Fuertes" w:date="2021-05-10T10:00:00Z">
        <w:r w:rsidDel="00CB5120">
          <w:delText>Create a simulated web server on ISP.</w:delText>
        </w:r>
      </w:del>
    </w:p>
    <w:p w14:paraId="1ED2E5DA" w14:textId="7C8AED96" w:rsidR="0044154A" w:rsidDel="00CB5120" w:rsidRDefault="0044154A" w:rsidP="0044154A">
      <w:pPr>
        <w:pStyle w:val="SubStepAlpha"/>
        <w:rPr>
          <w:del w:id="198" w:author="Lizethe Pérez Fuertes" w:date="2021-05-10T10:00:00Z"/>
        </w:rPr>
      </w:pPr>
      <w:del w:id="199" w:author="Lizethe Pérez Fuertes" w:date="2021-05-10T10:00:00Z">
        <w:r w:rsidDel="00CB5120">
          <w:delText xml:space="preserve">Create a local user named </w:delText>
        </w:r>
        <w:r w:rsidRPr="00DD7058" w:rsidDel="00CB5120">
          <w:rPr>
            <w:b/>
          </w:rPr>
          <w:delText>webuser</w:delText>
        </w:r>
        <w:r w:rsidDel="00CB5120">
          <w:delText xml:space="preserve"> with a</w:delText>
        </w:r>
        <w:r w:rsidR="00003009" w:rsidDel="00CB5120">
          <w:delText xml:space="preserve">n encrypted </w:delText>
        </w:r>
        <w:r w:rsidDel="00CB5120">
          <w:delText xml:space="preserve">password of </w:delText>
        </w:r>
        <w:r w:rsidRPr="00DD7058" w:rsidDel="00CB5120">
          <w:rPr>
            <w:b/>
          </w:rPr>
          <w:delText>webpass</w:delText>
        </w:r>
        <w:r w:rsidDel="00CB5120">
          <w:delText>.</w:delText>
        </w:r>
      </w:del>
    </w:p>
    <w:p w14:paraId="1BC8AB3F" w14:textId="590F8C64" w:rsidR="00475D70" w:rsidDel="00CB5120" w:rsidRDefault="00475D70" w:rsidP="00475D70">
      <w:pPr>
        <w:pStyle w:val="CMD"/>
        <w:rPr>
          <w:del w:id="200" w:author="Lizethe Pérez Fuertes" w:date="2021-05-10T10:00:00Z"/>
        </w:rPr>
      </w:pPr>
      <w:del w:id="201" w:author="Lizethe Pérez Fuertes" w:date="2021-05-10T10:00:00Z">
        <w:r w:rsidDel="00CB5120">
          <w:delText xml:space="preserve">ISP(config)# </w:delText>
        </w:r>
        <w:r w:rsidRPr="004054CE" w:rsidDel="00CB5120">
          <w:rPr>
            <w:b/>
          </w:rPr>
          <w:delText>username webuser privilege 15 secret webpass</w:delText>
        </w:r>
      </w:del>
    </w:p>
    <w:p w14:paraId="7C5E5B90" w14:textId="74EBE61B" w:rsidR="0044154A" w:rsidDel="00CB5120" w:rsidRDefault="0044154A" w:rsidP="0044154A">
      <w:pPr>
        <w:pStyle w:val="SubStepAlpha"/>
        <w:rPr>
          <w:del w:id="202" w:author="Lizethe Pérez Fuertes" w:date="2021-05-10T10:00:00Z"/>
        </w:rPr>
      </w:pPr>
      <w:del w:id="203" w:author="Lizethe Pérez Fuertes" w:date="2021-05-10T10:00:00Z">
        <w:r w:rsidDel="00CB5120">
          <w:delText>Enable the HTTP server service on ISP.</w:delText>
        </w:r>
      </w:del>
    </w:p>
    <w:p w14:paraId="4AEB8EAF" w14:textId="36ACF99C" w:rsidR="00475D70" w:rsidDel="00CB5120" w:rsidRDefault="00475D70" w:rsidP="00475D70">
      <w:pPr>
        <w:pStyle w:val="CMD"/>
        <w:rPr>
          <w:del w:id="204" w:author="Lizethe Pérez Fuertes" w:date="2021-05-10T10:00:00Z"/>
        </w:rPr>
      </w:pPr>
      <w:del w:id="205" w:author="Lizethe Pérez Fuertes" w:date="2021-05-10T10:00:00Z">
        <w:r w:rsidDel="00CB5120">
          <w:delText xml:space="preserve">ISP(config)# </w:delText>
        </w:r>
        <w:r w:rsidRPr="004054CE" w:rsidDel="00CB5120">
          <w:rPr>
            <w:b/>
          </w:rPr>
          <w:delText>ip http server</w:delText>
        </w:r>
      </w:del>
    </w:p>
    <w:p w14:paraId="49CDB4A7" w14:textId="32DF1636" w:rsidR="0044154A" w:rsidDel="00CB5120" w:rsidRDefault="0044154A" w:rsidP="0044154A">
      <w:pPr>
        <w:pStyle w:val="SubStepAlpha"/>
        <w:rPr>
          <w:del w:id="206" w:author="Lizethe Pérez Fuertes" w:date="2021-05-10T10:00:00Z"/>
        </w:rPr>
      </w:pPr>
      <w:del w:id="207" w:author="Lizethe Pérez Fuertes" w:date="2021-05-10T10:00:00Z">
        <w:r w:rsidDel="00CB5120">
          <w:delText>Configure the H</w:delText>
        </w:r>
        <w:r w:rsidR="00475D70" w:rsidDel="00CB5120">
          <w:delText>T</w:delText>
        </w:r>
        <w:r w:rsidDel="00CB5120">
          <w:delText>TP service to use the local user database.</w:delText>
        </w:r>
      </w:del>
    </w:p>
    <w:p w14:paraId="739845C7" w14:textId="729D13B2" w:rsidR="00475D70" w:rsidDel="00CB5120" w:rsidRDefault="00475D70" w:rsidP="00475D70">
      <w:pPr>
        <w:pStyle w:val="CMD"/>
        <w:rPr>
          <w:del w:id="208" w:author="Lizethe Pérez Fuertes" w:date="2021-05-10T10:00:00Z"/>
        </w:rPr>
      </w:pPr>
      <w:del w:id="209" w:author="Lizethe Pérez Fuertes" w:date="2021-05-10T10:00:00Z">
        <w:r w:rsidDel="00CB5120">
          <w:delText xml:space="preserve">ISP(config)# </w:delText>
        </w:r>
        <w:r w:rsidRPr="004054CE" w:rsidDel="00CB5120">
          <w:rPr>
            <w:b/>
          </w:rPr>
          <w:delText>ip http authentication local</w:delText>
        </w:r>
      </w:del>
    </w:p>
    <w:p w14:paraId="33B9DEB3" w14:textId="77777777" w:rsidR="006B7BE4" w:rsidRDefault="006B7BE4" w:rsidP="006B7BE4">
      <w:pPr>
        <w:pStyle w:val="StepHead"/>
      </w:pPr>
      <w:r>
        <w:t>Configure static routing</w:t>
      </w:r>
      <w:r w:rsidR="000C6DF2">
        <w:t>.</w:t>
      </w:r>
    </w:p>
    <w:p w14:paraId="7CA15928" w14:textId="77777777" w:rsidR="006B7BE4" w:rsidRDefault="006B7BE4" w:rsidP="007550FD">
      <w:pPr>
        <w:pStyle w:val="SubStepAlpha"/>
      </w:pPr>
      <w:r>
        <w:t>Create a static route from</w:t>
      </w:r>
      <w:r w:rsidR="001A7A8F">
        <w:t xml:space="preserve"> the</w:t>
      </w:r>
      <w:r>
        <w:t xml:space="preserve"> ISP router to the Gateway router</w:t>
      </w:r>
      <w:r w:rsidR="001A7A8F">
        <w:t xml:space="preserve"> using the</w:t>
      </w:r>
      <w:r w:rsidR="00CE08C1">
        <w:t xml:space="preserve"> assigned public network address</w:t>
      </w:r>
      <w:r w:rsidR="006D6A39">
        <w:t xml:space="preserve"> range</w:t>
      </w:r>
      <w:r w:rsidR="00CE08C1">
        <w:t xml:space="preserve"> 209.165.200.224/27</w:t>
      </w:r>
      <w:r>
        <w:t>.</w:t>
      </w:r>
    </w:p>
    <w:p w14:paraId="54E65575" w14:textId="77777777" w:rsidR="006B7BE4" w:rsidRDefault="006B7BE4" w:rsidP="006B7BE4">
      <w:pPr>
        <w:pStyle w:val="CMD"/>
        <w:rPr>
          <w:b/>
        </w:rPr>
      </w:pPr>
      <w:r w:rsidRPr="006B7BE4">
        <w:t>ISP(config)#</w:t>
      </w:r>
      <w:r>
        <w:t xml:space="preserve"> </w:t>
      </w:r>
      <w:proofErr w:type="spellStart"/>
      <w:r w:rsidRPr="006B7BE4">
        <w:rPr>
          <w:b/>
        </w:rPr>
        <w:t>ip</w:t>
      </w:r>
      <w:proofErr w:type="spellEnd"/>
      <w:r w:rsidRPr="006B7BE4">
        <w:rPr>
          <w:b/>
        </w:rPr>
        <w:t xml:space="preserve"> route 209.165.200.224 255.255.255.224 209.165.201.18</w:t>
      </w:r>
    </w:p>
    <w:p w14:paraId="23694225" w14:textId="77777777" w:rsidR="00691724" w:rsidRDefault="00DA11C2" w:rsidP="00691724">
      <w:pPr>
        <w:pStyle w:val="SubStepAlpha"/>
      </w:pPr>
      <w:r>
        <w:t>Create a default route</w:t>
      </w:r>
      <w:r w:rsidR="006B7BE4">
        <w:t xml:space="preserve"> from the Gateway router to the ISP router.</w:t>
      </w:r>
    </w:p>
    <w:p w14:paraId="181B5AB6" w14:textId="77777777" w:rsidR="00691724" w:rsidRDefault="00691724" w:rsidP="00691724">
      <w:pPr>
        <w:pStyle w:val="CMD"/>
        <w:rPr>
          <w:b/>
        </w:rPr>
      </w:pPr>
      <w:r>
        <w:t xml:space="preserve">Gateway(config)# </w:t>
      </w:r>
      <w:proofErr w:type="spellStart"/>
      <w:r w:rsidRPr="00691724">
        <w:rPr>
          <w:b/>
        </w:rPr>
        <w:t>ip</w:t>
      </w:r>
      <w:proofErr w:type="spellEnd"/>
      <w:r w:rsidRPr="00691724">
        <w:rPr>
          <w:b/>
        </w:rPr>
        <w:t xml:space="preserve"> route 0.0.0.0 0.0.0.0 209.165.201.17</w:t>
      </w:r>
    </w:p>
    <w:p w14:paraId="6C73C6B7" w14:textId="534A734C" w:rsidR="00D90E4C" w:rsidDel="00CB5120" w:rsidRDefault="00D90E4C" w:rsidP="00CB7E12">
      <w:pPr>
        <w:pStyle w:val="StepHead"/>
        <w:rPr>
          <w:del w:id="210" w:author="Lizethe Pérez Fuertes" w:date="2021-05-10T10:00:00Z"/>
        </w:rPr>
      </w:pPr>
      <w:del w:id="211" w:author="Lizethe Pérez Fuertes" w:date="2021-05-10T10:00:00Z">
        <w:r w:rsidDel="00CB5120">
          <w:delText xml:space="preserve">Save the running configuration to </w:delText>
        </w:r>
        <w:r w:rsidR="000B145F" w:rsidDel="00CB5120">
          <w:delText xml:space="preserve">the </w:delText>
        </w:r>
        <w:r w:rsidDel="00CB5120">
          <w:delText>startup configuration.</w:delText>
        </w:r>
      </w:del>
    </w:p>
    <w:p w14:paraId="309B4913" w14:textId="77777777" w:rsidR="00D13974" w:rsidRDefault="00D13974" w:rsidP="00D13974">
      <w:pPr>
        <w:pStyle w:val="StepHead"/>
      </w:pPr>
      <w:r>
        <w:t xml:space="preserve">Verify </w:t>
      </w:r>
      <w:r w:rsidR="004416CF">
        <w:t>n</w:t>
      </w:r>
      <w:r>
        <w:t xml:space="preserve">etwork </w:t>
      </w:r>
      <w:r w:rsidR="004416CF">
        <w:t>c</w:t>
      </w:r>
      <w:r>
        <w:t>onnectivity</w:t>
      </w:r>
      <w:r w:rsidR="000C6DF2">
        <w:t>.</w:t>
      </w:r>
    </w:p>
    <w:p w14:paraId="504F3BA3" w14:textId="6F3B7787" w:rsidR="00D13974" w:rsidRDefault="00D13974" w:rsidP="00D13974">
      <w:pPr>
        <w:pStyle w:val="SubStepAlpha"/>
        <w:rPr>
          <w:ins w:id="212" w:author="Lizethe Pérez Fuertes" w:date="2021-01-28T11:08:00Z"/>
        </w:rPr>
      </w:pPr>
      <w:r>
        <w:t>From the PC hosts, ping t</w:t>
      </w:r>
      <w:r w:rsidR="006402E1">
        <w:t>he G</w:t>
      </w:r>
      <w:r>
        <w:t xml:space="preserve">0/1 interface on </w:t>
      </w:r>
      <w:r w:rsidR="00CE08C1">
        <w:t xml:space="preserve">the </w:t>
      </w:r>
      <w:r>
        <w:t xml:space="preserve">Gateway router. Troubleshoot if the pings </w:t>
      </w:r>
      <w:r w:rsidR="00CE08C1">
        <w:t xml:space="preserve">are </w:t>
      </w:r>
      <w:r w:rsidR="000B145F">
        <w:t>un</w:t>
      </w:r>
      <w:r>
        <w:t>successful.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213" w:author="Lizethe Pérez Fuertes" w:date="2021-05-10T10:00:00Z">
          <w:tblPr>
            <w:tblW w:w="0" w:type="auto"/>
            <w:tblInd w:w="5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518"/>
        <w:gridCol w:w="1939"/>
        <w:gridCol w:w="2895"/>
        <w:gridCol w:w="3123"/>
        <w:tblGridChange w:id="214">
          <w:tblGrid>
            <w:gridCol w:w="1551"/>
            <w:gridCol w:w="1977"/>
            <w:gridCol w:w="2963"/>
            <w:gridCol w:w="3210"/>
          </w:tblGrid>
        </w:tblGridChange>
      </w:tblGrid>
      <w:tr w:rsidR="000F58C8" w:rsidRPr="000F58C8" w14:paraId="7199580A" w14:textId="77777777" w:rsidTr="00CB5120">
        <w:trPr>
          <w:trHeight w:val="454"/>
          <w:ins w:id="215" w:author="Lizethe Pérez Fuertes" w:date="2021-01-28T11:09:00Z"/>
          <w:trPrChange w:id="216" w:author="Lizethe Pérez Fuertes" w:date="2021-05-10T10:00:00Z">
            <w:trPr>
              <w:trHeight w:val="454"/>
            </w:trPr>
          </w:trPrChange>
        </w:trPr>
        <w:tc>
          <w:tcPr>
            <w:tcW w:w="1518" w:type="dxa"/>
            <w:vAlign w:val="center"/>
            <w:tcPrChange w:id="217" w:author="Lizethe Pérez Fuertes" w:date="2021-05-10T10:00:00Z">
              <w:tcPr>
                <w:tcW w:w="1559" w:type="dxa"/>
                <w:vAlign w:val="center"/>
              </w:tcPr>
            </w:tcPrChange>
          </w:tcPr>
          <w:p w14:paraId="56C45893" w14:textId="77777777" w:rsidR="000F58C8" w:rsidRPr="000F58C8" w:rsidRDefault="000F58C8" w:rsidP="00FD0799">
            <w:pPr>
              <w:spacing w:after="0" w:line="300" w:lineRule="exact"/>
              <w:jc w:val="center"/>
              <w:rPr>
                <w:ins w:id="218" w:author="Lizethe Pérez Fuertes" w:date="2021-01-28T11:09:00Z"/>
                <w:rFonts w:cs="Arial"/>
                <w:b/>
                <w:color w:val="000000"/>
                <w:sz w:val="20"/>
                <w:szCs w:val="20"/>
                <w:highlight w:val="yellow"/>
                <w:rPrChange w:id="219" w:author="Lizethe Pérez Fuertes" w:date="2021-01-28T11:12:00Z">
                  <w:rPr>
                    <w:ins w:id="220" w:author="Lizethe Pérez Fuertes" w:date="2021-01-28T11:09:00Z"/>
                    <w:rFonts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21" w:author="Lizethe Pérez Fuertes" w:date="2021-01-28T11:09:00Z">
              <w:r w:rsidRPr="000F58C8">
                <w:rPr>
                  <w:rFonts w:cs="Arial"/>
                  <w:b/>
                  <w:color w:val="000000"/>
                  <w:sz w:val="20"/>
                  <w:szCs w:val="20"/>
                  <w:highlight w:val="yellow"/>
                  <w:rPrChange w:id="222" w:author="Lizethe Pérez Fuertes" w:date="2021-01-28T11:12:00Z">
                    <w:rPr>
                      <w:rFonts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From</w:t>
              </w:r>
            </w:ins>
          </w:p>
        </w:tc>
        <w:tc>
          <w:tcPr>
            <w:tcW w:w="1939" w:type="dxa"/>
            <w:vAlign w:val="center"/>
            <w:tcPrChange w:id="223" w:author="Lizethe Pérez Fuertes" w:date="2021-05-10T10:00:00Z">
              <w:tcPr>
                <w:tcW w:w="1985" w:type="dxa"/>
                <w:vAlign w:val="center"/>
              </w:tcPr>
            </w:tcPrChange>
          </w:tcPr>
          <w:p w14:paraId="4586EA53" w14:textId="77777777" w:rsidR="000F58C8" w:rsidRPr="000F58C8" w:rsidRDefault="000F58C8" w:rsidP="00FD0799">
            <w:pPr>
              <w:spacing w:after="0" w:line="300" w:lineRule="exact"/>
              <w:jc w:val="center"/>
              <w:rPr>
                <w:ins w:id="224" w:author="Lizethe Pérez Fuertes" w:date="2021-01-28T11:09:00Z"/>
                <w:rFonts w:cs="Arial"/>
                <w:b/>
                <w:color w:val="000000"/>
                <w:sz w:val="20"/>
                <w:szCs w:val="20"/>
                <w:highlight w:val="yellow"/>
                <w:rPrChange w:id="225" w:author="Lizethe Pérez Fuertes" w:date="2021-01-28T11:12:00Z">
                  <w:rPr>
                    <w:ins w:id="226" w:author="Lizethe Pérez Fuertes" w:date="2021-01-28T11:09:00Z"/>
                    <w:rFonts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27" w:author="Lizethe Pérez Fuertes" w:date="2021-01-28T11:09:00Z">
              <w:r w:rsidRPr="000F58C8">
                <w:rPr>
                  <w:rFonts w:cs="Arial"/>
                  <w:b/>
                  <w:color w:val="000000"/>
                  <w:sz w:val="20"/>
                  <w:szCs w:val="20"/>
                  <w:highlight w:val="yellow"/>
                  <w:rPrChange w:id="228" w:author="Lizethe Pérez Fuertes" w:date="2021-01-28T11:12:00Z">
                    <w:rPr>
                      <w:rFonts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To</w:t>
              </w:r>
            </w:ins>
          </w:p>
        </w:tc>
        <w:tc>
          <w:tcPr>
            <w:tcW w:w="2895" w:type="dxa"/>
            <w:vAlign w:val="center"/>
            <w:tcPrChange w:id="229" w:author="Lizethe Pérez Fuertes" w:date="2021-05-10T10:00:00Z">
              <w:tcPr>
                <w:tcW w:w="2976" w:type="dxa"/>
                <w:vAlign w:val="center"/>
              </w:tcPr>
            </w:tcPrChange>
          </w:tcPr>
          <w:p w14:paraId="63D853B5" w14:textId="77777777" w:rsidR="000F58C8" w:rsidRPr="000F58C8" w:rsidRDefault="000F58C8" w:rsidP="00FD0799">
            <w:pPr>
              <w:spacing w:after="0" w:line="300" w:lineRule="exact"/>
              <w:jc w:val="center"/>
              <w:rPr>
                <w:ins w:id="230" w:author="Lizethe Pérez Fuertes" w:date="2021-01-28T11:09:00Z"/>
                <w:rFonts w:cs="Arial"/>
                <w:b/>
                <w:color w:val="000000"/>
                <w:sz w:val="20"/>
                <w:szCs w:val="20"/>
                <w:highlight w:val="yellow"/>
                <w:rPrChange w:id="231" w:author="Lizethe Pérez Fuertes" w:date="2021-01-28T11:12:00Z">
                  <w:rPr>
                    <w:ins w:id="232" w:author="Lizethe Pérez Fuertes" w:date="2021-01-28T11:09:00Z"/>
                    <w:rFonts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33" w:author="Lizethe Pérez Fuertes" w:date="2021-01-28T11:09:00Z">
              <w:r w:rsidRPr="000F58C8">
                <w:rPr>
                  <w:rFonts w:cs="Arial"/>
                  <w:b/>
                  <w:color w:val="000000"/>
                  <w:sz w:val="20"/>
                  <w:szCs w:val="20"/>
                  <w:highlight w:val="yellow"/>
                  <w:rPrChange w:id="234" w:author="Lizethe Pérez Fuertes" w:date="2021-01-28T11:12:00Z">
                    <w:rPr>
                      <w:rFonts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>IP Address (To)</w:t>
              </w:r>
            </w:ins>
          </w:p>
        </w:tc>
        <w:tc>
          <w:tcPr>
            <w:tcW w:w="3123" w:type="dxa"/>
            <w:vAlign w:val="center"/>
            <w:tcPrChange w:id="235" w:author="Lizethe Pérez Fuertes" w:date="2021-05-10T10:00:00Z">
              <w:tcPr>
                <w:tcW w:w="3228" w:type="dxa"/>
                <w:vAlign w:val="center"/>
              </w:tcPr>
            </w:tcPrChange>
          </w:tcPr>
          <w:p w14:paraId="7D10339F" w14:textId="77777777" w:rsidR="000F58C8" w:rsidRPr="000F58C8" w:rsidRDefault="000F58C8" w:rsidP="00FD0799">
            <w:pPr>
              <w:spacing w:after="0" w:line="300" w:lineRule="exact"/>
              <w:jc w:val="center"/>
              <w:rPr>
                <w:ins w:id="236" w:author="Lizethe Pérez Fuertes" w:date="2021-01-28T11:09:00Z"/>
                <w:rFonts w:cs="Arial"/>
                <w:b/>
                <w:color w:val="000000"/>
                <w:sz w:val="20"/>
                <w:szCs w:val="20"/>
                <w:highlight w:val="yellow"/>
                <w:rPrChange w:id="237" w:author="Lizethe Pérez Fuertes" w:date="2021-01-28T11:12:00Z">
                  <w:rPr>
                    <w:ins w:id="238" w:author="Lizethe Pérez Fuertes" w:date="2021-01-28T11:09:00Z"/>
                    <w:rFonts w:cs="Arial"/>
                    <w:b/>
                    <w:color w:val="000000"/>
                    <w:sz w:val="20"/>
                    <w:szCs w:val="20"/>
                  </w:rPr>
                </w:rPrChange>
              </w:rPr>
            </w:pPr>
            <w:ins w:id="239" w:author="Lizethe Pérez Fuertes" w:date="2021-01-28T11:09:00Z">
              <w:r w:rsidRPr="000F58C8">
                <w:rPr>
                  <w:rFonts w:cs="Arial"/>
                  <w:b/>
                  <w:color w:val="000000"/>
                  <w:sz w:val="20"/>
                  <w:szCs w:val="20"/>
                  <w:highlight w:val="yellow"/>
                  <w:rPrChange w:id="240" w:author="Lizethe Pérez Fuertes" w:date="2021-01-28T11:12:00Z">
                    <w:rPr>
                      <w:rFonts w:cs="Arial"/>
                      <w:b/>
                      <w:color w:val="000000"/>
                      <w:sz w:val="20"/>
                      <w:szCs w:val="20"/>
                    </w:rPr>
                  </w:rPrChange>
                </w:rPr>
                <w:t xml:space="preserve">Ping results </w:t>
              </w:r>
              <w:r w:rsidRPr="000F58C8">
                <w:rPr>
                  <w:rFonts w:cs="Arial"/>
                  <w:sz w:val="20"/>
                  <w:szCs w:val="20"/>
                  <w:highlight w:val="yellow"/>
                  <w:rPrChange w:id="241" w:author="Lizethe Pérez Fuertes" w:date="2021-01-28T11:12:00Z">
                    <w:rPr>
                      <w:rFonts w:cs="Arial"/>
                      <w:sz w:val="20"/>
                      <w:szCs w:val="20"/>
                    </w:rPr>
                  </w:rPrChange>
                </w:rPr>
                <w:t>(Fail / Success)</w:t>
              </w:r>
            </w:ins>
          </w:p>
        </w:tc>
      </w:tr>
      <w:tr w:rsidR="000F58C8" w:rsidRPr="000F58C8" w14:paraId="2DBCAE87" w14:textId="77777777" w:rsidTr="00CB5120">
        <w:trPr>
          <w:trHeight w:val="454"/>
          <w:ins w:id="242" w:author="Lizethe Pérez Fuertes" w:date="2021-01-28T11:09:00Z"/>
          <w:trPrChange w:id="243" w:author="Lizethe Pérez Fuertes" w:date="2021-05-10T10:00:00Z">
            <w:trPr>
              <w:trHeight w:val="454"/>
            </w:trPr>
          </w:trPrChange>
        </w:trPr>
        <w:tc>
          <w:tcPr>
            <w:tcW w:w="1518" w:type="dxa"/>
            <w:vAlign w:val="center"/>
            <w:tcPrChange w:id="244" w:author="Lizethe Pérez Fuertes" w:date="2021-05-10T10:00:00Z">
              <w:tcPr>
                <w:tcW w:w="1559" w:type="dxa"/>
                <w:vAlign w:val="center"/>
              </w:tcPr>
            </w:tcPrChange>
          </w:tcPr>
          <w:p w14:paraId="22D36C73" w14:textId="166C3744" w:rsidR="000F58C8" w:rsidRPr="000F58C8" w:rsidRDefault="000F58C8" w:rsidP="00FD0799">
            <w:pPr>
              <w:spacing w:after="0" w:line="300" w:lineRule="exact"/>
              <w:jc w:val="center"/>
              <w:rPr>
                <w:ins w:id="245" w:author="Lizethe Pérez Fuertes" w:date="2021-01-28T11:09:00Z"/>
                <w:rFonts w:cs="Arial"/>
                <w:b/>
                <w:bCs/>
                <w:color w:val="000000"/>
                <w:sz w:val="20"/>
                <w:szCs w:val="20"/>
                <w:highlight w:val="yellow"/>
                <w:rPrChange w:id="246" w:author="Lizethe Pérez Fuertes" w:date="2021-01-28T11:12:00Z">
                  <w:rPr>
                    <w:ins w:id="247" w:author="Lizethe Pérez Fuertes" w:date="2021-01-28T11:09:00Z"/>
                    <w:rFonts w:cs="Arial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248" w:author="Lizethe Pérez Fuertes" w:date="2021-01-28T11:09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49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PC</w:t>
              </w:r>
            </w:ins>
            <w:ins w:id="250" w:author="Lizethe Pérez Fuertes" w:date="2021-01-28T11:10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51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-A</w:t>
              </w:r>
            </w:ins>
          </w:p>
        </w:tc>
        <w:tc>
          <w:tcPr>
            <w:tcW w:w="1939" w:type="dxa"/>
            <w:vAlign w:val="center"/>
            <w:tcPrChange w:id="252" w:author="Lizethe Pérez Fuertes" w:date="2021-05-10T10:00:00Z">
              <w:tcPr>
                <w:tcW w:w="1985" w:type="dxa"/>
                <w:vAlign w:val="center"/>
              </w:tcPr>
            </w:tcPrChange>
          </w:tcPr>
          <w:p w14:paraId="23F43226" w14:textId="369DAA5B" w:rsidR="000F58C8" w:rsidRPr="000F58C8" w:rsidRDefault="000F58C8" w:rsidP="00FD0799">
            <w:pPr>
              <w:spacing w:after="0" w:line="300" w:lineRule="exact"/>
              <w:jc w:val="center"/>
              <w:rPr>
                <w:ins w:id="253" w:author="Lizethe Pérez Fuertes" w:date="2021-01-28T11:09:00Z"/>
                <w:rFonts w:cs="Arial"/>
                <w:b/>
                <w:bCs/>
                <w:color w:val="000000"/>
                <w:sz w:val="20"/>
                <w:szCs w:val="20"/>
                <w:highlight w:val="yellow"/>
                <w:rPrChange w:id="254" w:author="Lizethe Pérez Fuertes" w:date="2021-01-28T11:12:00Z">
                  <w:rPr>
                    <w:ins w:id="255" w:author="Lizethe Pérez Fuertes" w:date="2021-01-28T11:09:00Z"/>
                    <w:rFonts w:cs="Arial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256" w:author="Lizethe Pérez Fuertes" w:date="2021-01-28T11:10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57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Gateway G0/1</w:t>
              </w:r>
            </w:ins>
          </w:p>
        </w:tc>
        <w:tc>
          <w:tcPr>
            <w:tcW w:w="2895" w:type="dxa"/>
            <w:vAlign w:val="center"/>
            <w:tcPrChange w:id="258" w:author="Lizethe Pérez Fuertes" w:date="2021-05-10T10:00:00Z">
              <w:tcPr>
                <w:tcW w:w="2976" w:type="dxa"/>
                <w:vAlign w:val="center"/>
              </w:tcPr>
            </w:tcPrChange>
          </w:tcPr>
          <w:p w14:paraId="6A34A263" w14:textId="33EE5841" w:rsidR="000F58C8" w:rsidRPr="000F58C8" w:rsidRDefault="000F58C8" w:rsidP="00FD0799">
            <w:pPr>
              <w:pStyle w:val="TableParagraph"/>
              <w:spacing w:line="300" w:lineRule="exact"/>
              <w:jc w:val="center"/>
              <w:rPr>
                <w:ins w:id="259" w:author="Lizethe Pérez Fuertes" w:date="2021-01-28T11:09:00Z"/>
                <w:rFonts w:ascii="Arial" w:hAnsi="Arial" w:cs="Arial"/>
                <w:color w:val="FF0000"/>
                <w:sz w:val="20"/>
                <w:szCs w:val="20"/>
                <w:highlight w:val="yellow"/>
                <w:rPrChange w:id="260" w:author="Lizethe Pérez Fuertes" w:date="2021-01-28T11:12:00Z">
                  <w:rPr>
                    <w:ins w:id="261" w:author="Lizethe Pérez Fuertes" w:date="2021-01-28T11:09:00Z"/>
                    <w:rFonts w:ascii="Arial" w:hAnsi="Arial" w:cs="Arial"/>
                    <w:color w:val="FF0000"/>
                    <w:sz w:val="20"/>
                    <w:szCs w:val="20"/>
                  </w:rPr>
                </w:rPrChange>
              </w:rPr>
            </w:pPr>
            <w:ins w:id="262" w:author="Lizethe Pérez Fuertes" w:date="2021-01-28T11:11:00Z">
              <w:r w:rsidRPr="000F58C8">
                <w:rPr>
                  <w:rFonts w:ascii="Arial" w:eastAsia="Times New Roman" w:hAnsi="Arial" w:cs="Arial"/>
                  <w:color w:val="FF0000"/>
                  <w:sz w:val="20"/>
                  <w:szCs w:val="20"/>
                  <w:highlight w:val="yellow"/>
                  <w:rPrChange w:id="263" w:author="Lizethe Pérez Fuertes" w:date="2021-01-28T11:12:00Z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rPrChange>
                </w:rPr>
                <w:t>192.168.1.1</w:t>
              </w:r>
            </w:ins>
          </w:p>
        </w:tc>
        <w:tc>
          <w:tcPr>
            <w:tcW w:w="3123" w:type="dxa"/>
            <w:vAlign w:val="center"/>
            <w:tcPrChange w:id="264" w:author="Lizethe Pérez Fuertes" w:date="2021-05-10T10:00:00Z">
              <w:tcPr>
                <w:tcW w:w="3228" w:type="dxa"/>
                <w:vAlign w:val="center"/>
              </w:tcPr>
            </w:tcPrChange>
          </w:tcPr>
          <w:p w14:paraId="00468DDB" w14:textId="77777777" w:rsidR="000F58C8" w:rsidRPr="000F58C8" w:rsidRDefault="000F58C8" w:rsidP="00FD0799">
            <w:pPr>
              <w:spacing w:after="0" w:line="300" w:lineRule="exact"/>
              <w:rPr>
                <w:ins w:id="265" w:author="Lizethe Pérez Fuertes" w:date="2021-01-28T11:09:00Z"/>
                <w:rFonts w:cs="Arial"/>
                <w:color w:val="FF0000"/>
                <w:sz w:val="20"/>
                <w:szCs w:val="20"/>
                <w:highlight w:val="yellow"/>
                <w:rPrChange w:id="266" w:author="Lizethe Pérez Fuertes" w:date="2021-01-28T11:12:00Z">
                  <w:rPr>
                    <w:ins w:id="267" w:author="Lizethe Pérez Fuertes" w:date="2021-01-28T11:09:00Z"/>
                    <w:rFonts w:cs="Arial"/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0F58C8" w:rsidRPr="000F58C8" w14:paraId="32508CA3" w14:textId="77777777" w:rsidTr="00CB5120">
        <w:trPr>
          <w:trHeight w:val="454"/>
          <w:ins w:id="268" w:author="Lizethe Pérez Fuertes" w:date="2021-01-28T11:09:00Z"/>
          <w:trPrChange w:id="269" w:author="Lizethe Pérez Fuertes" w:date="2021-05-10T10:00:00Z">
            <w:trPr>
              <w:trHeight w:val="454"/>
            </w:trPr>
          </w:trPrChange>
        </w:trPr>
        <w:tc>
          <w:tcPr>
            <w:tcW w:w="1518" w:type="dxa"/>
            <w:vAlign w:val="center"/>
            <w:tcPrChange w:id="270" w:author="Lizethe Pérez Fuertes" w:date="2021-05-10T10:00:00Z">
              <w:tcPr>
                <w:tcW w:w="1559" w:type="dxa"/>
                <w:vAlign w:val="center"/>
              </w:tcPr>
            </w:tcPrChange>
          </w:tcPr>
          <w:p w14:paraId="3A802BB7" w14:textId="290B1972" w:rsidR="000F58C8" w:rsidRPr="000F58C8" w:rsidRDefault="000F58C8" w:rsidP="00FD0799">
            <w:pPr>
              <w:spacing w:after="0" w:line="300" w:lineRule="exact"/>
              <w:jc w:val="center"/>
              <w:rPr>
                <w:ins w:id="271" w:author="Lizethe Pérez Fuertes" w:date="2021-01-28T11:09:00Z"/>
                <w:rFonts w:cs="Arial"/>
                <w:b/>
                <w:bCs/>
                <w:color w:val="000000"/>
                <w:sz w:val="20"/>
                <w:szCs w:val="20"/>
                <w:highlight w:val="yellow"/>
                <w:rPrChange w:id="272" w:author="Lizethe Pérez Fuertes" w:date="2021-01-28T11:12:00Z">
                  <w:rPr>
                    <w:ins w:id="273" w:author="Lizethe Pérez Fuertes" w:date="2021-01-28T11:09:00Z"/>
                    <w:rFonts w:cs="Arial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274" w:author="Lizethe Pérez Fuertes" w:date="2021-01-28T11:09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75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PC</w:t>
              </w:r>
            </w:ins>
            <w:ins w:id="276" w:author="Lizethe Pérez Fuertes" w:date="2021-01-28T11:10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77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-B</w:t>
              </w:r>
            </w:ins>
          </w:p>
        </w:tc>
        <w:tc>
          <w:tcPr>
            <w:tcW w:w="1939" w:type="dxa"/>
            <w:vAlign w:val="center"/>
            <w:tcPrChange w:id="278" w:author="Lizethe Pérez Fuertes" w:date="2021-05-10T10:00:00Z">
              <w:tcPr>
                <w:tcW w:w="1985" w:type="dxa"/>
                <w:vAlign w:val="center"/>
              </w:tcPr>
            </w:tcPrChange>
          </w:tcPr>
          <w:p w14:paraId="6219D5F5" w14:textId="64EBF0B3" w:rsidR="000F58C8" w:rsidRPr="000F58C8" w:rsidRDefault="000F58C8" w:rsidP="00FD0799">
            <w:pPr>
              <w:spacing w:after="0" w:line="300" w:lineRule="exact"/>
              <w:jc w:val="center"/>
              <w:rPr>
                <w:ins w:id="279" w:author="Lizethe Pérez Fuertes" w:date="2021-01-28T11:09:00Z"/>
                <w:rFonts w:cs="Arial"/>
                <w:b/>
                <w:bCs/>
                <w:color w:val="000000"/>
                <w:sz w:val="20"/>
                <w:szCs w:val="20"/>
                <w:highlight w:val="yellow"/>
                <w:rPrChange w:id="280" w:author="Lizethe Pérez Fuertes" w:date="2021-01-28T11:12:00Z">
                  <w:rPr>
                    <w:ins w:id="281" w:author="Lizethe Pérez Fuertes" w:date="2021-01-28T11:09:00Z"/>
                    <w:rFonts w:cs="Arial"/>
                    <w:b/>
                    <w:bCs/>
                    <w:color w:val="000000"/>
                    <w:sz w:val="20"/>
                    <w:szCs w:val="20"/>
                  </w:rPr>
                </w:rPrChange>
              </w:rPr>
            </w:pPr>
            <w:ins w:id="282" w:author="Lizethe Pérez Fuertes" w:date="2021-01-28T11:11:00Z">
              <w:r w:rsidRPr="000F58C8">
                <w:rPr>
                  <w:rFonts w:cs="Arial"/>
                  <w:b/>
                  <w:bCs/>
                  <w:color w:val="000000"/>
                  <w:sz w:val="20"/>
                  <w:szCs w:val="20"/>
                  <w:highlight w:val="yellow"/>
                  <w:rPrChange w:id="283" w:author="Lizethe Pérez Fuertes" w:date="2021-01-28T11:12:00Z">
                    <w:rPr>
                      <w:rFonts w:cs="Arial"/>
                      <w:b/>
                      <w:bCs/>
                      <w:color w:val="000000"/>
                      <w:sz w:val="20"/>
                      <w:szCs w:val="20"/>
                    </w:rPr>
                  </w:rPrChange>
                </w:rPr>
                <w:t>Gateway G0/1</w:t>
              </w:r>
            </w:ins>
          </w:p>
        </w:tc>
        <w:tc>
          <w:tcPr>
            <w:tcW w:w="2895" w:type="dxa"/>
            <w:vAlign w:val="center"/>
            <w:tcPrChange w:id="284" w:author="Lizethe Pérez Fuertes" w:date="2021-05-10T10:00:00Z">
              <w:tcPr>
                <w:tcW w:w="2976" w:type="dxa"/>
                <w:vAlign w:val="center"/>
              </w:tcPr>
            </w:tcPrChange>
          </w:tcPr>
          <w:p w14:paraId="143206FA" w14:textId="0EB71CE3" w:rsidR="000F58C8" w:rsidRPr="000F58C8" w:rsidRDefault="000F58C8" w:rsidP="00FD0799">
            <w:pPr>
              <w:pStyle w:val="TableParagraph"/>
              <w:spacing w:line="300" w:lineRule="exact"/>
              <w:jc w:val="center"/>
              <w:rPr>
                <w:ins w:id="285" w:author="Lizethe Pérez Fuertes" w:date="2021-01-28T11:09:00Z"/>
                <w:rFonts w:ascii="Arial" w:hAnsi="Arial" w:cs="Arial"/>
                <w:color w:val="FF0000"/>
                <w:sz w:val="20"/>
                <w:szCs w:val="20"/>
                <w:highlight w:val="yellow"/>
                <w:rPrChange w:id="286" w:author="Lizethe Pérez Fuertes" w:date="2021-01-28T11:12:00Z">
                  <w:rPr>
                    <w:ins w:id="287" w:author="Lizethe Pérez Fuertes" w:date="2021-01-28T11:09:00Z"/>
                    <w:rFonts w:ascii="Arial" w:hAnsi="Arial" w:cs="Arial"/>
                    <w:color w:val="FF0000"/>
                    <w:sz w:val="20"/>
                    <w:szCs w:val="20"/>
                  </w:rPr>
                </w:rPrChange>
              </w:rPr>
            </w:pPr>
            <w:ins w:id="288" w:author="Lizethe Pérez Fuertes" w:date="2021-01-28T11:12:00Z">
              <w:r w:rsidRPr="000F58C8">
                <w:rPr>
                  <w:rFonts w:ascii="Arial" w:eastAsia="Times New Roman" w:hAnsi="Arial" w:cs="Arial"/>
                  <w:color w:val="FF0000"/>
                  <w:sz w:val="20"/>
                  <w:szCs w:val="20"/>
                  <w:highlight w:val="yellow"/>
                  <w:rPrChange w:id="289" w:author="Lizethe Pérez Fuertes" w:date="2021-01-28T11:12:00Z">
                    <w:rPr>
                      <w:rFonts w:ascii="Arial" w:eastAsia="Times New Roman" w:hAnsi="Arial" w:cs="Arial"/>
                      <w:color w:val="FF0000"/>
                      <w:sz w:val="20"/>
                      <w:szCs w:val="20"/>
                    </w:rPr>
                  </w:rPrChange>
                </w:rPr>
                <w:t>192.168.1.1</w:t>
              </w:r>
            </w:ins>
          </w:p>
        </w:tc>
        <w:tc>
          <w:tcPr>
            <w:tcW w:w="3123" w:type="dxa"/>
            <w:vAlign w:val="center"/>
            <w:tcPrChange w:id="290" w:author="Lizethe Pérez Fuertes" w:date="2021-05-10T10:00:00Z">
              <w:tcPr>
                <w:tcW w:w="3228" w:type="dxa"/>
                <w:vAlign w:val="center"/>
              </w:tcPr>
            </w:tcPrChange>
          </w:tcPr>
          <w:p w14:paraId="5E4258AB" w14:textId="77777777" w:rsidR="000F58C8" w:rsidRPr="000F58C8" w:rsidRDefault="000F58C8" w:rsidP="00FD0799">
            <w:pPr>
              <w:spacing w:after="0" w:line="300" w:lineRule="exact"/>
              <w:rPr>
                <w:ins w:id="291" w:author="Lizethe Pérez Fuertes" w:date="2021-01-28T11:09:00Z"/>
                <w:rFonts w:cs="Arial"/>
                <w:color w:val="FF0000"/>
                <w:sz w:val="20"/>
                <w:szCs w:val="20"/>
                <w:highlight w:val="yellow"/>
                <w:rPrChange w:id="292" w:author="Lizethe Pérez Fuertes" w:date="2021-01-28T11:12:00Z">
                  <w:rPr>
                    <w:ins w:id="293" w:author="Lizethe Pérez Fuertes" w:date="2021-01-28T11:09:00Z"/>
                    <w:rFonts w:cs="Arial"/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</w:tbl>
    <w:p w14:paraId="0B461CDB" w14:textId="5E33349C" w:rsidR="000F58C8" w:rsidDel="00CB5120" w:rsidRDefault="000F58C8">
      <w:pPr>
        <w:pStyle w:val="SubStepAlpha"/>
        <w:numPr>
          <w:ilvl w:val="0"/>
          <w:numId w:val="0"/>
        </w:numPr>
        <w:ind w:left="720"/>
        <w:rPr>
          <w:del w:id="294" w:author="Lizethe Pérez Fuertes" w:date="2021-05-10T10:00:00Z"/>
        </w:rPr>
        <w:pPrChange w:id="295" w:author="Lizethe Pérez Fuertes" w:date="2021-01-28T11:08:00Z">
          <w:pPr>
            <w:pStyle w:val="SubStepAlpha"/>
          </w:pPr>
        </w:pPrChange>
      </w:pPr>
    </w:p>
    <w:p w14:paraId="0AAFBEF9" w14:textId="77777777" w:rsidR="00D13974" w:rsidRDefault="00DE6D06" w:rsidP="00D13974">
      <w:pPr>
        <w:pStyle w:val="SubStepAlpha"/>
      </w:pPr>
      <w:r>
        <w:t>Display</w:t>
      </w:r>
      <w:r w:rsidR="000F57F1">
        <w:t xml:space="preserve"> the routing tables on both routers to v</w:t>
      </w:r>
      <w:r w:rsidR="00D13974">
        <w:t xml:space="preserve">erify </w:t>
      </w:r>
      <w:r w:rsidR="000F57F1">
        <w:t xml:space="preserve">that </w:t>
      </w:r>
      <w:r w:rsidR="00D13974">
        <w:t xml:space="preserve">the static routes are </w:t>
      </w:r>
      <w:r w:rsidR="000F57F1">
        <w:t xml:space="preserve">in the routing table and </w:t>
      </w:r>
      <w:r w:rsidR="00D13974">
        <w:t>configured correctly on both routers.</w:t>
      </w:r>
    </w:p>
    <w:p w14:paraId="133E195F" w14:textId="77777777" w:rsidR="00E0547B" w:rsidRDefault="00E0547B" w:rsidP="00E0547B">
      <w:pPr>
        <w:pStyle w:val="PartHead"/>
      </w:pPr>
      <w:r>
        <w:lastRenderedPageBreak/>
        <w:t xml:space="preserve">Configure </w:t>
      </w:r>
      <w:r w:rsidR="007F53D7">
        <w:t xml:space="preserve">and Verify </w:t>
      </w:r>
      <w:r>
        <w:t>Static NAT</w:t>
      </w:r>
    </w:p>
    <w:p w14:paraId="50600CDB" w14:textId="77777777" w:rsidR="00E0547B" w:rsidRPr="00324F21" w:rsidRDefault="00E0547B" w:rsidP="00E0547B">
      <w:pPr>
        <w:pStyle w:val="BodyTextL25"/>
      </w:pPr>
      <w:r w:rsidRPr="0004548D">
        <w:rPr>
          <w:lang w:val="en-CA"/>
        </w:rPr>
        <w:t xml:space="preserve">Static NAT uses a one-to-one mapping of local and global addresses, and these mappings remain constant. Static NAT is particularly useful for web servers or </w:t>
      </w:r>
      <w:r>
        <w:rPr>
          <w:lang w:val="en-CA"/>
        </w:rPr>
        <w:t>devices</w:t>
      </w:r>
      <w:r w:rsidRPr="0004548D">
        <w:rPr>
          <w:lang w:val="en-CA"/>
        </w:rPr>
        <w:t xml:space="preserve"> that m</w:t>
      </w:r>
      <w:r w:rsidR="00DF01C1">
        <w:rPr>
          <w:lang w:val="en-CA"/>
        </w:rPr>
        <w:t>ust have static</w:t>
      </w:r>
      <w:r w:rsidRPr="0004548D">
        <w:rPr>
          <w:lang w:val="en-CA"/>
        </w:rPr>
        <w:t xml:space="preserve"> address</w:t>
      </w:r>
      <w:r w:rsidR="00003009">
        <w:rPr>
          <w:lang w:val="en-CA"/>
        </w:rPr>
        <w:t>es</w:t>
      </w:r>
      <w:r w:rsidRPr="0004548D">
        <w:rPr>
          <w:lang w:val="en-CA"/>
        </w:rPr>
        <w:t xml:space="preserve"> that </w:t>
      </w:r>
      <w:r w:rsidR="00003009">
        <w:rPr>
          <w:lang w:val="en-CA"/>
        </w:rPr>
        <w:t>are</w:t>
      </w:r>
      <w:r w:rsidRPr="0004548D">
        <w:rPr>
          <w:lang w:val="en-CA"/>
        </w:rPr>
        <w:t xml:space="preserve"> accessible from the Internet.</w:t>
      </w:r>
    </w:p>
    <w:p w14:paraId="0FDA0202" w14:textId="77777777" w:rsidR="00E0547B" w:rsidRDefault="00E0547B" w:rsidP="00E0547B">
      <w:pPr>
        <w:pStyle w:val="StepHead"/>
      </w:pPr>
      <w:r>
        <w:t xml:space="preserve">Configure </w:t>
      </w:r>
      <w:r w:rsidR="00CE08C1">
        <w:t xml:space="preserve">a </w:t>
      </w:r>
      <w:r w:rsidR="000B145F">
        <w:t xml:space="preserve">static </w:t>
      </w:r>
      <w:r w:rsidR="00E12CBE">
        <w:t>mapping</w:t>
      </w:r>
      <w:r w:rsidR="000C6DF2">
        <w:t>.</w:t>
      </w:r>
    </w:p>
    <w:p w14:paraId="398BAF0A" w14:textId="77777777" w:rsidR="0079431B" w:rsidRPr="0079431B" w:rsidRDefault="0028297D" w:rsidP="0079431B">
      <w:pPr>
        <w:pStyle w:val="BodyTextL25"/>
      </w:pPr>
      <w:r>
        <w:t xml:space="preserve">A static map is configured to </w:t>
      </w:r>
      <w:r w:rsidR="007721F0">
        <w:t xml:space="preserve">tell the router to translate </w:t>
      </w:r>
      <w:r w:rsidR="00DF01C1">
        <w:t>between</w:t>
      </w:r>
      <w:r w:rsidR="007721F0">
        <w:t xml:space="preserve"> </w:t>
      </w:r>
      <w:r w:rsidR="00CE08C1">
        <w:t xml:space="preserve">the </w:t>
      </w:r>
      <w:r w:rsidR="006D6A39">
        <w:t xml:space="preserve">private </w:t>
      </w:r>
      <w:r w:rsidR="00CE08C1">
        <w:t>inside server</w:t>
      </w:r>
      <w:r w:rsidR="006D6A39">
        <w:t xml:space="preserve"> address</w:t>
      </w:r>
      <w:r w:rsidR="00CE08C1">
        <w:t xml:space="preserve"> </w:t>
      </w:r>
      <w:r w:rsidR="007721F0">
        <w:t xml:space="preserve">192.168.1.20 </w:t>
      </w:r>
      <w:r w:rsidR="00DF01C1">
        <w:t>and</w:t>
      </w:r>
      <w:r w:rsidR="007721F0">
        <w:t xml:space="preserve"> </w:t>
      </w:r>
      <w:r w:rsidR="00CE08C1">
        <w:t xml:space="preserve">the public address </w:t>
      </w:r>
      <w:r w:rsidR="007721F0">
        <w:t>209.165.200.225. This allows a user from the Internet to access PC-A. PC-A is simulating a server</w:t>
      </w:r>
      <w:r w:rsidR="00DF01C1">
        <w:t xml:space="preserve"> or device with a constant</w:t>
      </w:r>
      <w:r w:rsidR="007721F0">
        <w:t xml:space="preserve"> address that can be accessed from the Internet.</w:t>
      </w:r>
    </w:p>
    <w:p w14:paraId="3EC6E1D5" w14:textId="77777777" w:rsidR="00E0547B" w:rsidRDefault="00E0547B" w:rsidP="00E0547B">
      <w:pPr>
        <w:pStyle w:val="CMD"/>
        <w:rPr>
          <w:b/>
        </w:rPr>
      </w:pPr>
      <w:r>
        <w:t xml:space="preserve">Gateway(config)# </w:t>
      </w:r>
      <w:proofErr w:type="spellStart"/>
      <w:r w:rsidRPr="00BF44B4">
        <w:rPr>
          <w:b/>
        </w:rPr>
        <w:t>ip</w:t>
      </w:r>
      <w:proofErr w:type="spellEnd"/>
      <w:r w:rsidRPr="00BF44B4">
        <w:rPr>
          <w:b/>
        </w:rPr>
        <w:t xml:space="preserve"> </w:t>
      </w:r>
      <w:proofErr w:type="spellStart"/>
      <w:r w:rsidRPr="00BF44B4">
        <w:rPr>
          <w:b/>
        </w:rPr>
        <w:t>nat</w:t>
      </w:r>
      <w:proofErr w:type="spellEnd"/>
      <w:r w:rsidRPr="00BF44B4">
        <w:rPr>
          <w:b/>
        </w:rPr>
        <w:t xml:space="preserve"> inside source static 192.168.1.20 209.165.200.225</w:t>
      </w:r>
    </w:p>
    <w:p w14:paraId="6ED281FE" w14:textId="77777777" w:rsidR="00E0547B" w:rsidRDefault="00E0547B" w:rsidP="00E0547B">
      <w:pPr>
        <w:pStyle w:val="StepHead"/>
      </w:pPr>
      <w:r>
        <w:t>Specify the interfaces</w:t>
      </w:r>
      <w:r w:rsidR="000C6DF2">
        <w:t>.</w:t>
      </w:r>
    </w:p>
    <w:p w14:paraId="1CD1D068" w14:textId="77777777" w:rsidR="00DF01C1" w:rsidRPr="00DF01C1" w:rsidRDefault="00304D3B" w:rsidP="00DF01C1">
      <w:pPr>
        <w:pStyle w:val="BodyTextL25"/>
      </w:pPr>
      <w:r>
        <w:t xml:space="preserve">Issue the </w:t>
      </w:r>
      <w:proofErr w:type="spellStart"/>
      <w:r w:rsidR="00DF01C1">
        <w:rPr>
          <w:b/>
        </w:rPr>
        <w:t>ip</w:t>
      </w:r>
      <w:proofErr w:type="spellEnd"/>
      <w:r w:rsidR="00DF01C1">
        <w:rPr>
          <w:b/>
        </w:rPr>
        <w:t xml:space="preserve"> </w:t>
      </w:r>
      <w:proofErr w:type="spellStart"/>
      <w:r w:rsidR="00DF01C1">
        <w:rPr>
          <w:b/>
        </w:rPr>
        <w:t>nat</w:t>
      </w:r>
      <w:proofErr w:type="spellEnd"/>
      <w:r w:rsidR="00DF01C1">
        <w:rPr>
          <w:b/>
        </w:rPr>
        <w:t xml:space="preserve"> inside</w:t>
      </w:r>
      <w:r w:rsidR="00DF01C1">
        <w:t xml:space="preserve"> and </w:t>
      </w:r>
      <w:proofErr w:type="spellStart"/>
      <w:r w:rsidR="00DF01C1">
        <w:rPr>
          <w:b/>
        </w:rPr>
        <w:t>ip</w:t>
      </w:r>
      <w:proofErr w:type="spellEnd"/>
      <w:r w:rsidR="00DF01C1">
        <w:rPr>
          <w:b/>
        </w:rPr>
        <w:t xml:space="preserve"> </w:t>
      </w:r>
      <w:proofErr w:type="spellStart"/>
      <w:r w:rsidR="00DF01C1">
        <w:rPr>
          <w:b/>
        </w:rPr>
        <w:t>nat</w:t>
      </w:r>
      <w:proofErr w:type="spellEnd"/>
      <w:r w:rsidR="00DF01C1">
        <w:rPr>
          <w:b/>
        </w:rPr>
        <w:t xml:space="preserve"> outside</w:t>
      </w:r>
      <w:r w:rsidR="00DF01C1">
        <w:t xml:space="preserve"> </w:t>
      </w:r>
      <w:r w:rsidR="00BD7B72">
        <w:t xml:space="preserve">commands </w:t>
      </w:r>
      <w:r w:rsidR="0062312F">
        <w:t>to the interfaces.</w:t>
      </w:r>
    </w:p>
    <w:p w14:paraId="3834E53F" w14:textId="77777777" w:rsidR="00E0547B" w:rsidRPr="00F06A92" w:rsidRDefault="00E0547B" w:rsidP="00E0547B">
      <w:pPr>
        <w:pStyle w:val="CMD"/>
        <w:rPr>
          <w:b/>
        </w:rPr>
      </w:pPr>
      <w:r>
        <w:t xml:space="preserve">Gateway(config)# </w:t>
      </w:r>
      <w:r w:rsidRPr="00F06A92">
        <w:rPr>
          <w:b/>
        </w:rPr>
        <w:t xml:space="preserve">interface </w:t>
      </w:r>
      <w:r>
        <w:rPr>
          <w:b/>
        </w:rPr>
        <w:t>g0/1</w:t>
      </w:r>
    </w:p>
    <w:p w14:paraId="604B75F4" w14:textId="77777777" w:rsidR="00E0547B" w:rsidRPr="00F06A92" w:rsidRDefault="00E0547B" w:rsidP="00E0547B">
      <w:pPr>
        <w:pStyle w:val="CMD"/>
        <w:rPr>
          <w:b/>
        </w:rPr>
      </w:pPr>
      <w:r>
        <w:t xml:space="preserve">Gateway(config-if)# </w:t>
      </w:r>
      <w:proofErr w:type="spellStart"/>
      <w:r w:rsidRPr="00F06A92">
        <w:rPr>
          <w:b/>
        </w:rPr>
        <w:t>ip</w:t>
      </w:r>
      <w:proofErr w:type="spellEnd"/>
      <w:r w:rsidRPr="00F06A92">
        <w:rPr>
          <w:b/>
        </w:rPr>
        <w:t xml:space="preserve"> </w:t>
      </w:r>
      <w:proofErr w:type="spellStart"/>
      <w:r w:rsidRPr="00F06A92">
        <w:rPr>
          <w:b/>
        </w:rPr>
        <w:t>nat</w:t>
      </w:r>
      <w:proofErr w:type="spellEnd"/>
      <w:r w:rsidRPr="00F06A92">
        <w:rPr>
          <w:b/>
        </w:rPr>
        <w:t xml:space="preserve"> inside</w:t>
      </w:r>
    </w:p>
    <w:p w14:paraId="49F90A33" w14:textId="77777777" w:rsidR="00E0547B" w:rsidRPr="00F06A92" w:rsidRDefault="00E0547B" w:rsidP="00E0547B">
      <w:pPr>
        <w:pStyle w:val="CMD"/>
        <w:rPr>
          <w:b/>
        </w:rPr>
      </w:pPr>
      <w:r>
        <w:t xml:space="preserve">Gateway(config-if)# </w:t>
      </w:r>
      <w:r>
        <w:rPr>
          <w:b/>
        </w:rPr>
        <w:t>interface s0/0/1</w:t>
      </w:r>
    </w:p>
    <w:p w14:paraId="72092A54" w14:textId="77777777" w:rsidR="00E0547B" w:rsidRPr="00E0547B" w:rsidRDefault="00E0547B" w:rsidP="00E0547B">
      <w:pPr>
        <w:pStyle w:val="CMD"/>
      </w:pPr>
      <w:r>
        <w:t xml:space="preserve">Gateway(config-if)# </w:t>
      </w:r>
      <w:proofErr w:type="spellStart"/>
      <w:r w:rsidRPr="00F06A92">
        <w:rPr>
          <w:b/>
        </w:rPr>
        <w:t>ip</w:t>
      </w:r>
      <w:proofErr w:type="spellEnd"/>
      <w:r w:rsidRPr="00F06A92">
        <w:rPr>
          <w:b/>
        </w:rPr>
        <w:t xml:space="preserve"> </w:t>
      </w:r>
      <w:proofErr w:type="spellStart"/>
      <w:r w:rsidRPr="00F06A92">
        <w:rPr>
          <w:b/>
        </w:rPr>
        <w:t>nat</w:t>
      </w:r>
      <w:proofErr w:type="spellEnd"/>
      <w:r w:rsidRPr="00F06A92">
        <w:rPr>
          <w:b/>
        </w:rPr>
        <w:t xml:space="preserve"> outside</w:t>
      </w:r>
    </w:p>
    <w:p w14:paraId="64A9D69E" w14:textId="77777777" w:rsidR="00E0547B" w:rsidRDefault="00E0547B" w:rsidP="00E0547B">
      <w:pPr>
        <w:pStyle w:val="StepHead"/>
      </w:pPr>
      <w:r>
        <w:t>Test the configuration</w:t>
      </w:r>
      <w:r w:rsidR="000C6DF2">
        <w:t>.</w:t>
      </w:r>
    </w:p>
    <w:p w14:paraId="629B6036" w14:textId="77777777" w:rsidR="00EC3885" w:rsidRDefault="00EC3885" w:rsidP="00E0547B">
      <w:pPr>
        <w:pStyle w:val="SubStepAlpha"/>
      </w:pPr>
      <w:r>
        <w:t xml:space="preserve">Display the </w:t>
      </w:r>
      <w:r w:rsidR="00712B20">
        <w:t xml:space="preserve">static </w:t>
      </w:r>
      <w:r>
        <w:t xml:space="preserve">NAT table by issuing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translation</w:t>
      </w:r>
      <w:r w:rsidR="009660FF">
        <w:rPr>
          <w:b/>
        </w:rPr>
        <w:t>s</w:t>
      </w:r>
      <w:r w:rsidR="009660FF">
        <w:t xml:space="preserve"> command</w:t>
      </w:r>
      <w:r w:rsidR="00712B20">
        <w:t>.</w:t>
      </w:r>
    </w:p>
    <w:p w14:paraId="7DC6D845" w14:textId="77777777" w:rsidR="00EC3885" w:rsidRDefault="00EC3885" w:rsidP="00EC3885">
      <w:pPr>
        <w:pStyle w:val="CMD"/>
      </w:pPr>
      <w:r>
        <w:t xml:space="preserve">Gateway# </w:t>
      </w:r>
      <w:r w:rsidRPr="00EC3885">
        <w:rPr>
          <w:b/>
        </w:rPr>
        <w:t xml:space="preserve">show </w:t>
      </w:r>
      <w:proofErr w:type="spellStart"/>
      <w:r w:rsidRPr="00EC3885">
        <w:rPr>
          <w:b/>
        </w:rPr>
        <w:t>ip</w:t>
      </w:r>
      <w:proofErr w:type="spellEnd"/>
      <w:r w:rsidRPr="00EC3885">
        <w:rPr>
          <w:b/>
        </w:rPr>
        <w:t xml:space="preserve"> </w:t>
      </w:r>
      <w:proofErr w:type="spellStart"/>
      <w:r w:rsidRPr="00EC3885">
        <w:rPr>
          <w:b/>
        </w:rPr>
        <w:t>nat</w:t>
      </w:r>
      <w:proofErr w:type="spellEnd"/>
      <w:r w:rsidRPr="00EC3885">
        <w:rPr>
          <w:b/>
        </w:rPr>
        <w:t xml:space="preserve"> translations</w:t>
      </w:r>
    </w:p>
    <w:p w14:paraId="5063DB68" w14:textId="77777777" w:rsidR="00EC3885" w:rsidRDefault="00EC3885" w:rsidP="00EC3885">
      <w:pPr>
        <w:pStyle w:val="CMDOutput"/>
      </w:pPr>
      <w:r>
        <w:t>Pro Inside global      Inside local       Outside local      Outside global</w:t>
      </w:r>
    </w:p>
    <w:p w14:paraId="21E506DD" w14:textId="77777777" w:rsidR="00EC3885" w:rsidRDefault="00EC3885" w:rsidP="00EC3885">
      <w:pPr>
        <w:pStyle w:val="CMDOutput"/>
      </w:pPr>
      <w:r w:rsidRPr="0019631F">
        <w:rPr>
          <w:highlight w:val="yellow"/>
        </w:rPr>
        <w:t>--- 209.165.200.225    192.168.1.20       ---                ---</w:t>
      </w:r>
    </w:p>
    <w:p w14:paraId="6A451D35" w14:textId="77777777" w:rsidR="001368D4" w:rsidRDefault="001368D4" w:rsidP="001368D4">
      <w:pPr>
        <w:pStyle w:val="BodyTextL50"/>
      </w:pPr>
      <w:r>
        <w:t xml:space="preserve">What is the translation of the </w:t>
      </w:r>
      <w:r w:rsidR="00015436">
        <w:t>I</w:t>
      </w:r>
      <w:r>
        <w:t>nside local host address?</w:t>
      </w:r>
      <w:r w:rsidR="000F57F1">
        <w:t xml:space="preserve"> </w:t>
      </w:r>
    </w:p>
    <w:p w14:paraId="787E5AAF" w14:textId="4CD913A3" w:rsidR="001368D4" w:rsidRPr="00CB5120" w:rsidRDefault="000F57F1" w:rsidP="001368D4">
      <w:pPr>
        <w:pStyle w:val="BodyTextL50"/>
        <w:rPr>
          <w:rStyle w:val="AnswerGray"/>
        </w:rPr>
      </w:pPr>
      <w:r>
        <w:t>192.168.1.20</w:t>
      </w:r>
      <w:r w:rsidR="001368D4">
        <w:t xml:space="preserve"> = ____</w:t>
      </w:r>
      <w:del w:id="296" w:author="Lizethe Pérez Fuertes" w:date="2021-05-10T10:01:00Z">
        <w:r w:rsidR="001368D4" w:rsidDel="00CB5120">
          <w:delText>___________________________</w:delText>
        </w:r>
        <w:r w:rsidDel="00CB5120">
          <w:delText>__________________________</w:delText>
        </w:r>
      </w:del>
      <w:r w:rsidR="001368D4" w:rsidRPr="00CB7E12">
        <w:t xml:space="preserve"> </w:t>
      </w:r>
      <w:r w:rsidR="001368D4"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297" w:author="Lizethe Pérez Fuertes" w:date="2021-05-10T10:01:00Z">
            <w:rPr>
              <w:rStyle w:val="AnswerGray"/>
            </w:rPr>
          </w:rPrChange>
        </w:rPr>
        <w:t>209.165.200.225</w:t>
      </w:r>
    </w:p>
    <w:p w14:paraId="2269E303" w14:textId="77777777" w:rsidR="001368D4" w:rsidRPr="00CB5120" w:rsidRDefault="001368D4" w:rsidP="001368D4">
      <w:pPr>
        <w:pStyle w:val="BodyTextL50"/>
      </w:pPr>
      <w:r w:rsidRPr="00CB5120">
        <w:t xml:space="preserve">The </w:t>
      </w:r>
      <w:r w:rsidR="00015436" w:rsidRPr="00CB5120">
        <w:t>I</w:t>
      </w:r>
      <w:r w:rsidRPr="00CB5120">
        <w:t>nside global address is assigned by?</w:t>
      </w:r>
    </w:p>
    <w:p w14:paraId="5336B23F" w14:textId="51CE2A14" w:rsidR="001368D4" w:rsidRPr="00CB5120" w:rsidDel="00CB5120" w:rsidRDefault="001368D4" w:rsidP="001368D4">
      <w:pPr>
        <w:pStyle w:val="BodyTextL50"/>
        <w:rPr>
          <w:del w:id="298" w:author="Lizethe Pérez Fuertes" w:date="2021-05-10T10:02:00Z"/>
        </w:rPr>
      </w:pPr>
      <w:del w:id="299" w:author="Lizethe Pérez Fuertes" w:date="2021-05-10T10:02:00Z">
        <w:r w:rsidRPr="00CB5120" w:rsidDel="00CB5120">
          <w:delText>____________________________________________________________________________________</w:delText>
        </w:r>
      </w:del>
    </w:p>
    <w:p w14:paraId="7460F1A7" w14:textId="77777777" w:rsidR="001368D4" w:rsidRPr="00CB5120" w:rsidRDefault="001368D4" w:rsidP="001368D4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  <w:rPrChange w:id="300" w:author="Lizethe Pérez Fuertes" w:date="2021-05-10T10:02:00Z">
            <w:rPr>
              <w:rStyle w:val="AnswerGray"/>
            </w:rPr>
          </w:rPrChange>
        </w:rPr>
      </w:pP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1" w:author="Lizethe Pérez Fuertes" w:date="2021-05-10T10:02:00Z">
            <w:rPr>
              <w:rStyle w:val="AnswerGray"/>
            </w:rPr>
          </w:rPrChange>
        </w:rPr>
        <w:t>The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2" w:author="Lizethe Pérez Fuertes" w:date="2021-05-10T10:02:00Z">
            <w:rPr>
              <w:rStyle w:val="AnswerGray"/>
            </w:rPr>
          </w:rPrChange>
        </w:rPr>
        <w:t xml:space="preserve">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3" w:author="Lizethe Pérez Fuertes" w:date="2021-05-10T10:02:00Z">
            <w:rPr>
              <w:rStyle w:val="AnswerGray"/>
            </w:rPr>
          </w:rPrChange>
        </w:rPr>
        <w:t>router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4" w:author="Lizethe Pérez Fuertes" w:date="2021-05-10T10:02:00Z">
            <w:rPr>
              <w:rStyle w:val="AnswerGray"/>
            </w:rPr>
          </w:rPrChange>
        </w:rPr>
        <w:t xml:space="preserve"> from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5" w:author="Lizethe Pérez Fuertes" w:date="2021-05-10T10:02:00Z">
            <w:rPr>
              <w:rStyle w:val="AnswerGray"/>
            </w:rPr>
          </w:rPrChange>
        </w:rPr>
        <w:t>the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06" w:author="Lizethe Pérez Fuertes" w:date="2021-05-10T10:02:00Z">
            <w:rPr>
              <w:rStyle w:val="AnswerGray"/>
            </w:rPr>
          </w:rPrChange>
        </w:rPr>
        <w:t xml:space="preserve"> NAT pool.</w:t>
      </w:r>
    </w:p>
    <w:p w14:paraId="46237A8B" w14:textId="77777777" w:rsidR="001368D4" w:rsidRPr="00CB5120" w:rsidRDefault="001368D4" w:rsidP="001368D4">
      <w:pPr>
        <w:pStyle w:val="BodyTextL50"/>
      </w:pPr>
      <w:r w:rsidRPr="00CB5120">
        <w:t xml:space="preserve">The </w:t>
      </w:r>
      <w:r w:rsidR="00015436" w:rsidRPr="00CB5120">
        <w:t>I</w:t>
      </w:r>
      <w:r w:rsidRPr="00CB5120">
        <w:t>nside local address is assigned by?</w:t>
      </w:r>
    </w:p>
    <w:p w14:paraId="5A210F78" w14:textId="05A0EBE8" w:rsidR="001368D4" w:rsidDel="00CB5120" w:rsidRDefault="001368D4" w:rsidP="001368D4">
      <w:pPr>
        <w:pStyle w:val="BodyTextL50"/>
        <w:rPr>
          <w:del w:id="307" w:author="Lizethe Pérez Fuertes" w:date="2021-05-10T10:02:00Z"/>
        </w:rPr>
      </w:pPr>
      <w:del w:id="308" w:author="Lizethe Pérez Fuertes" w:date="2021-05-10T10:02:00Z">
        <w:r w:rsidRPr="00CB5120" w:rsidDel="00CB5120">
          <w:delText>____________________________________________________________________________________</w:delText>
        </w:r>
      </w:del>
    </w:p>
    <w:p w14:paraId="415B5ACA" w14:textId="77777777" w:rsidR="001368D4" w:rsidRPr="00CB5120" w:rsidRDefault="001368D4" w:rsidP="001368D4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  <w:rPrChange w:id="309" w:author="Lizethe Pérez Fuertes" w:date="2021-05-10T10:02:00Z">
            <w:rPr>
              <w:rStyle w:val="AnswerGray"/>
            </w:rPr>
          </w:rPrChange>
        </w:rPr>
      </w:pP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0" w:author="Lizethe Pérez Fuertes" w:date="2021-05-10T10:02:00Z">
            <w:rPr>
              <w:rStyle w:val="AnswerGray"/>
            </w:rPr>
          </w:rPrChange>
        </w:rPr>
        <w:t>The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1" w:author="Lizethe Pérez Fuertes" w:date="2021-05-10T10:02:00Z">
            <w:rPr>
              <w:rStyle w:val="AnswerGray"/>
            </w:rPr>
          </w:rPrChange>
        </w:rPr>
        <w:t xml:space="preserve">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2" w:author="Lizethe Pérez Fuertes" w:date="2021-05-10T10:02:00Z">
            <w:rPr>
              <w:rStyle w:val="AnswerGray"/>
            </w:rPr>
          </w:rPrChange>
        </w:rPr>
        <w:t>administrator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3" w:author="Lizethe Pérez Fuertes" w:date="2021-05-10T10:02:00Z">
            <w:rPr>
              <w:rStyle w:val="AnswerGray"/>
            </w:rPr>
          </w:rPrChange>
        </w:rPr>
        <w:t xml:space="preserve">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4" w:author="Lizethe Pérez Fuertes" w:date="2021-05-10T10:02:00Z">
            <w:rPr>
              <w:rStyle w:val="AnswerGray"/>
            </w:rPr>
          </w:rPrChange>
        </w:rPr>
        <w:t>for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5" w:author="Lizethe Pérez Fuertes" w:date="2021-05-10T10:02:00Z">
            <w:rPr>
              <w:rStyle w:val="AnswerGray"/>
            </w:rPr>
          </w:rPrChange>
        </w:rPr>
        <w:t xml:space="preserve">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6" w:author="Lizethe Pérez Fuertes" w:date="2021-05-10T10:02:00Z">
            <w:rPr>
              <w:rStyle w:val="AnswerGray"/>
            </w:rPr>
          </w:rPrChange>
        </w:rPr>
        <w:t>the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7" w:author="Lizethe Pérez Fuertes" w:date="2021-05-10T10:02:00Z">
            <w:rPr>
              <w:rStyle w:val="AnswerGray"/>
            </w:rPr>
          </w:rPrChange>
        </w:rPr>
        <w:t xml:space="preserve"> </w:t>
      </w:r>
      <w:proofErr w:type="spellStart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8" w:author="Lizethe Pérez Fuertes" w:date="2021-05-10T10:02:00Z">
            <w:rPr>
              <w:rStyle w:val="AnswerGray"/>
            </w:rPr>
          </w:rPrChange>
        </w:rPr>
        <w:t>workstation</w:t>
      </w:r>
      <w:proofErr w:type="spellEnd"/>
      <w:r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19" w:author="Lizethe Pérez Fuertes" w:date="2021-05-10T10:02:00Z">
            <w:rPr>
              <w:rStyle w:val="AnswerGray"/>
            </w:rPr>
          </w:rPrChange>
        </w:rPr>
        <w:t>.</w:t>
      </w:r>
    </w:p>
    <w:p w14:paraId="68B6DC4F" w14:textId="77777777" w:rsidR="00E0547B" w:rsidRDefault="00E0547B" w:rsidP="0019631F">
      <w:pPr>
        <w:pStyle w:val="SubStepAlpha"/>
      </w:pPr>
      <w:r>
        <w:t xml:space="preserve">From </w:t>
      </w:r>
      <w:r w:rsidRPr="00CB5120">
        <w:rPr>
          <w:b/>
          <w:bCs/>
          <w:rPrChange w:id="320" w:author="Lizethe Pérez Fuertes" w:date="2021-05-10T10:02:00Z">
            <w:rPr/>
          </w:rPrChange>
        </w:rPr>
        <w:t>PC-A</w:t>
      </w:r>
      <w:r>
        <w:t xml:space="preserve">, ping the </w:t>
      </w:r>
      <w:r w:rsidRPr="00CB5120">
        <w:rPr>
          <w:b/>
          <w:bCs/>
          <w:rPrChange w:id="321" w:author="Lizethe Pérez Fuertes" w:date="2021-05-10T10:02:00Z">
            <w:rPr/>
          </w:rPrChange>
        </w:rPr>
        <w:t>Lo0</w:t>
      </w:r>
      <w:r>
        <w:t xml:space="preserve"> interface (</w:t>
      </w:r>
      <w:r w:rsidR="00AC0A20">
        <w:t>192.31.7.1</w:t>
      </w:r>
      <w:r>
        <w:t xml:space="preserve">) on ISP. If </w:t>
      </w:r>
      <w:r w:rsidR="006D6A39">
        <w:t xml:space="preserve">the ping </w:t>
      </w:r>
      <w:r>
        <w:t xml:space="preserve">was </w:t>
      </w:r>
      <w:r w:rsidR="00E12CBE">
        <w:t>un</w:t>
      </w:r>
      <w:r>
        <w:t>successful, troubleshoot and correct the issues.</w:t>
      </w:r>
      <w:r w:rsidR="0019631F">
        <w:t xml:space="preserve"> </w:t>
      </w:r>
      <w:r w:rsidR="00DE6D06">
        <w:t xml:space="preserve">On </w:t>
      </w:r>
      <w:r w:rsidR="00E46ECF">
        <w:t>the Gateway router, d</w:t>
      </w:r>
      <w:r>
        <w:t>isplay the NAT table</w:t>
      </w:r>
      <w:r w:rsidR="00D562DC">
        <w:t>.</w:t>
      </w:r>
    </w:p>
    <w:p w14:paraId="4A2EB63D" w14:textId="77777777" w:rsidR="00E0547B" w:rsidRDefault="00E0547B" w:rsidP="00E0547B">
      <w:pPr>
        <w:pStyle w:val="CMD"/>
      </w:pPr>
      <w:r>
        <w:t xml:space="preserve">Gateway# </w:t>
      </w:r>
      <w:r w:rsidRPr="00D31360">
        <w:rPr>
          <w:b/>
        </w:rPr>
        <w:t xml:space="preserve">show </w:t>
      </w:r>
      <w:proofErr w:type="spellStart"/>
      <w:r w:rsidRPr="00D31360">
        <w:rPr>
          <w:b/>
        </w:rPr>
        <w:t>ip</w:t>
      </w:r>
      <w:proofErr w:type="spellEnd"/>
      <w:r w:rsidRPr="00D31360">
        <w:rPr>
          <w:b/>
        </w:rPr>
        <w:t xml:space="preserve"> </w:t>
      </w:r>
      <w:proofErr w:type="spellStart"/>
      <w:r w:rsidRPr="00D31360">
        <w:rPr>
          <w:b/>
        </w:rPr>
        <w:t>nat</w:t>
      </w:r>
      <w:proofErr w:type="spellEnd"/>
      <w:r w:rsidRPr="00D31360">
        <w:rPr>
          <w:b/>
        </w:rPr>
        <w:t xml:space="preserve"> translations</w:t>
      </w:r>
    </w:p>
    <w:p w14:paraId="7D121F71" w14:textId="77777777" w:rsidR="00E0547B" w:rsidRDefault="00E0547B" w:rsidP="00E0547B">
      <w:pPr>
        <w:pStyle w:val="CMDOutput"/>
      </w:pPr>
      <w:r>
        <w:t>Pro Inside global      Inside local       Outside local      Outside global</w:t>
      </w:r>
    </w:p>
    <w:p w14:paraId="77F42CD7" w14:textId="77777777" w:rsidR="00FD0799" w:rsidRPr="00AD7206" w:rsidRDefault="00FD0799" w:rsidP="00FD0799">
      <w:pPr>
        <w:pStyle w:val="CMDOutput"/>
        <w:rPr>
          <w:ins w:id="322" w:author="Lizethe Pérez Fuertes" w:date="2021-05-08T22:48:00Z"/>
          <w:highlight w:val="yellow"/>
        </w:rPr>
      </w:pPr>
      <w:proofErr w:type="spellStart"/>
      <w:ins w:id="323" w:author="Lizethe Pérez Fuertes" w:date="2021-05-08T22:48:00Z">
        <w:r w:rsidRPr="00AD7206">
          <w:rPr>
            <w:highlight w:val="yellow"/>
          </w:rPr>
          <w:t>icmp</w:t>
        </w:r>
        <w:proofErr w:type="spellEnd"/>
        <w:r w:rsidRPr="00AD7206">
          <w:rPr>
            <w:highlight w:val="yellow"/>
          </w:rPr>
          <w:t xml:space="preserve"> 209.165.200.225:5 192.168.1.20:5 192.31.7.1:5 192.31.7.1:5</w:t>
        </w:r>
      </w:ins>
    </w:p>
    <w:p w14:paraId="6D693F2C" w14:textId="77777777" w:rsidR="00FD0799" w:rsidRPr="00AD7206" w:rsidRDefault="00FD0799" w:rsidP="00FD0799">
      <w:pPr>
        <w:pStyle w:val="CMDOutput"/>
        <w:rPr>
          <w:ins w:id="324" w:author="Lizethe Pérez Fuertes" w:date="2021-05-08T22:48:00Z"/>
          <w:highlight w:val="yellow"/>
        </w:rPr>
      </w:pPr>
      <w:proofErr w:type="spellStart"/>
      <w:ins w:id="325" w:author="Lizethe Pérez Fuertes" w:date="2021-05-08T22:48:00Z">
        <w:r w:rsidRPr="00AD7206">
          <w:rPr>
            <w:highlight w:val="yellow"/>
          </w:rPr>
          <w:t>icmp</w:t>
        </w:r>
        <w:proofErr w:type="spellEnd"/>
        <w:r w:rsidRPr="00AD7206">
          <w:rPr>
            <w:highlight w:val="yellow"/>
          </w:rPr>
          <w:t xml:space="preserve"> 209.165.200.225:6 192.168.1.20:6 192.31.7.1:6 192.31.7.1:6</w:t>
        </w:r>
      </w:ins>
    </w:p>
    <w:p w14:paraId="79A9599E" w14:textId="77777777" w:rsidR="00FD0799" w:rsidRPr="00AD7206" w:rsidRDefault="00FD0799" w:rsidP="00FD0799">
      <w:pPr>
        <w:pStyle w:val="CMDOutput"/>
        <w:rPr>
          <w:ins w:id="326" w:author="Lizethe Pérez Fuertes" w:date="2021-05-08T22:48:00Z"/>
          <w:highlight w:val="yellow"/>
        </w:rPr>
      </w:pPr>
      <w:proofErr w:type="spellStart"/>
      <w:ins w:id="327" w:author="Lizethe Pérez Fuertes" w:date="2021-05-08T22:48:00Z">
        <w:r w:rsidRPr="00AD7206">
          <w:rPr>
            <w:highlight w:val="yellow"/>
          </w:rPr>
          <w:t>icmp</w:t>
        </w:r>
        <w:proofErr w:type="spellEnd"/>
        <w:r w:rsidRPr="00AD7206">
          <w:rPr>
            <w:highlight w:val="yellow"/>
          </w:rPr>
          <w:t xml:space="preserve"> 209.165.200.225:7 192.168.1.20:7 192.31.7.1:7 192.31.7.1:7</w:t>
        </w:r>
      </w:ins>
    </w:p>
    <w:p w14:paraId="70DFEC1F" w14:textId="77777777" w:rsidR="00FD0799" w:rsidRPr="00AD7206" w:rsidRDefault="00FD0799" w:rsidP="00FD0799">
      <w:pPr>
        <w:pStyle w:val="CMDOutput"/>
        <w:rPr>
          <w:ins w:id="328" w:author="Lizethe Pérez Fuertes" w:date="2021-05-08T22:48:00Z"/>
        </w:rPr>
      </w:pPr>
      <w:proofErr w:type="spellStart"/>
      <w:ins w:id="329" w:author="Lizethe Pérez Fuertes" w:date="2021-05-08T22:48:00Z">
        <w:r w:rsidRPr="00AD7206">
          <w:rPr>
            <w:highlight w:val="yellow"/>
          </w:rPr>
          <w:t>icmp</w:t>
        </w:r>
        <w:proofErr w:type="spellEnd"/>
        <w:r w:rsidRPr="00AD7206">
          <w:rPr>
            <w:highlight w:val="yellow"/>
          </w:rPr>
          <w:t xml:space="preserve"> 209.165.200.225:8 192.168.1.20:8 192.31.7.1:8 192.31.7.1:8</w:t>
        </w:r>
      </w:ins>
    </w:p>
    <w:p w14:paraId="3B4D37B9" w14:textId="46885A12" w:rsidR="00E0547B" w:rsidDel="00FD0799" w:rsidRDefault="00E0547B" w:rsidP="00E0547B">
      <w:pPr>
        <w:pStyle w:val="CMDOutput"/>
        <w:rPr>
          <w:del w:id="330" w:author="Lizethe Pérez Fuertes" w:date="2021-05-08T22:48:00Z"/>
        </w:rPr>
      </w:pPr>
      <w:del w:id="331" w:author="Lizethe Pérez Fuertes" w:date="2021-05-08T22:48:00Z">
        <w:r w:rsidRPr="00D31360" w:rsidDel="00FD0799">
          <w:rPr>
            <w:highlight w:val="yellow"/>
          </w:rPr>
          <w:delText xml:space="preserve">icmp 209.165.200.225:1 192.168.1.20:1     </w:delText>
        </w:r>
        <w:r w:rsidR="00AC0A20" w:rsidDel="00FD0799">
          <w:rPr>
            <w:highlight w:val="yellow"/>
          </w:rPr>
          <w:delText>192.31.7.1</w:delText>
        </w:r>
        <w:r w:rsidRPr="00D31360" w:rsidDel="00FD0799">
          <w:rPr>
            <w:highlight w:val="yellow"/>
          </w:rPr>
          <w:delText xml:space="preserve">:1       </w:delText>
        </w:r>
        <w:r w:rsidR="00AC0A20" w:rsidDel="00FD0799">
          <w:rPr>
            <w:highlight w:val="yellow"/>
          </w:rPr>
          <w:delText>192.31.7.1</w:delText>
        </w:r>
        <w:r w:rsidRPr="00D31360" w:rsidDel="00FD0799">
          <w:rPr>
            <w:highlight w:val="yellow"/>
          </w:rPr>
          <w:delText>:1</w:delText>
        </w:r>
      </w:del>
    </w:p>
    <w:p w14:paraId="1C5F8FD9" w14:textId="77777777" w:rsidR="00E0547B" w:rsidRDefault="00E0547B" w:rsidP="00E0547B">
      <w:pPr>
        <w:pStyle w:val="CMDOutput"/>
      </w:pPr>
      <w:r>
        <w:t>--- 209.165.200.225    192.168.1.20       ---                ---</w:t>
      </w:r>
    </w:p>
    <w:p w14:paraId="191E30EE" w14:textId="77777777" w:rsidR="00E0547B" w:rsidRDefault="001368D4" w:rsidP="00E0547B">
      <w:pPr>
        <w:pStyle w:val="BodyTextL50"/>
      </w:pPr>
      <w:r>
        <w:t>A</w:t>
      </w:r>
      <w:r w:rsidR="0019631F">
        <w:t xml:space="preserve"> NAT entry was added to the table </w:t>
      </w:r>
      <w:r>
        <w:t xml:space="preserve">with </w:t>
      </w:r>
      <w:r w:rsidR="00E12CBE">
        <w:t xml:space="preserve">ICMP </w:t>
      </w:r>
      <w:r w:rsidR="00CB7E12">
        <w:t xml:space="preserve">listed </w:t>
      </w:r>
      <w:r>
        <w:t>as the protocol when PC-A sen</w:t>
      </w:r>
      <w:r w:rsidR="0044154A">
        <w:t>t</w:t>
      </w:r>
      <w:r>
        <w:t xml:space="preserve"> an ICMP </w:t>
      </w:r>
      <w:r w:rsidR="006D6A39">
        <w:t xml:space="preserve">request (ping) </w:t>
      </w:r>
      <w:r>
        <w:t xml:space="preserve">to </w:t>
      </w:r>
      <w:r w:rsidR="00AC0A20">
        <w:t>192.31.7.1</w:t>
      </w:r>
      <w:r>
        <w:t xml:space="preserve"> on ISP.</w:t>
      </w:r>
    </w:p>
    <w:p w14:paraId="3647DDAC" w14:textId="2D55BF1C" w:rsidR="001368D4" w:rsidRDefault="001368D4" w:rsidP="001368D4">
      <w:pPr>
        <w:pStyle w:val="BodyTextL50"/>
        <w:rPr>
          <w:rStyle w:val="AnswerGray"/>
        </w:rPr>
      </w:pPr>
      <w:r>
        <w:t xml:space="preserve">What port number was used in this ICMP exchange? </w:t>
      </w:r>
      <w:r w:rsidR="00BE15B3">
        <w:t>________________</w:t>
      </w:r>
      <w:r>
        <w:t xml:space="preserve"> </w:t>
      </w:r>
      <w:ins w:id="332" w:author="Lizethe Pérez Fuertes" w:date="2021-05-08T22:48:00Z">
        <w:r w:rsidR="00FD0799" w:rsidRPr="00CB5120">
          <w:rPr>
            <w:rFonts w:eastAsia="Times New Roman" w:cs="Arial"/>
            <w:b/>
            <w:bCs/>
            <w:sz w:val="24"/>
            <w:szCs w:val="24"/>
            <w:lang w:val="es-ES" w:eastAsia="es-MX"/>
            <w:rPrChange w:id="333" w:author="Lizethe Pérez Fuertes" w:date="2021-05-10T10:03:00Z">
              <w:rPr/>
            </w:rPrChange>
          </w:rPr>
          <w:t>5,6,7,8</w:t>
        </w:r>
      </w:ins>
      <w:del w:id="334" w:author="Lizethe Pérez Fuertes" w:date="2021-05-08T22:48:00Z">
        <w:r w:rsidR="00BE15B3" w:rsidDel="00FD0799">
          <w:rPr>
            <w:rStyle w:val="AnswerGray"/>
          </w:rPr>
          <w:delText>1, answers will</w:delText>
        </w:r>
        <w:r w:rsidR="00064593" w:rsidDel="00FD0799">
          <w:rPr>
            <w:rStyle w:val="AnswerGray"/>
          </w:rPr>
          <w:delText xml:space="preserve"> vary.</w:delText>
        </w:r>
      </w:del>
    </w:p>
    <w:p w14:paraId="7E0FE6B3" w14:textId="77777777" w:rsidR="000F57F1" w:rsidRDefault="000F57F1" w:rsidP="000F57F1">
      <w:pPr>
        <w:pStyle w:val="BodyTextL50"/>
      </w:pPr>
      <w:r>
        <w:rPr>
          <w:b/>
        </w:rPr>
        <w:t>Note</w:t>
      </w:r>
      <w:r w:rsidRPr="00D40C68">
        <w:t xml:space="preserve">: </w:t>
      </w:r>
      <w:r w:rsidRPr="00717430">
        <w:t xml:space="preserve">It may be necessary to disable the </w:t>
      </w:r>
      <w:r>
        <w:t xml:space="preserve">PC-A </w:t>
      </w:r>
      <w:r w:rsidRPr="00717430">
        <w:t xml:space="preserve">firewall </w:t>
      </w:r>
      <w:r>
        <w:t xml:space="preserve">for the </w:t>
      </w:r>
      <w:r w:rsidRPr="00717430">
        <w:t xml:space="preserve">ping </w:t>
      </w:r>
      <w:r>
        <w:t>to be successful.</w:t>
      </w:r>
    </w:p>
    <w:p w14:paraId="43124B5A" w14:textId="77777777" w:rsidR="00E0547B" w:rsidRDefault="00E0547B" w:rsidP="00E0547B">
      <w:pPr>
        <w:pStyle w:val="SubStepAlpha"/>
      </w:pPr>
      <w:r>
        <w:t>From</w:t>
      </w:r>
      <w:r w:rsidR="00D562DC">
        <w:t xml:space="preserve"> </w:t>
      </w:r>
      <w:r w:rsidR="00D562DC" w:rsidRPr="00CB5120">
        <w:rPr>
          <w:b/>
          <w:bCs/>
          <w:rPrChange w:id="335" w:author="Lizethe Pérez Fuertes" w:date="2021-05-10T10:03:00Z">
            <w:rPr/>
          </w:rPrChange>
        </w:rPr>
        <w:t>PC-A</w:t>
      </w:r>
      <w:r w:rsidR="00D562DC">
        <w:t xml:space="preserve">, telnet to </w:t>
      </w:r>
      <w:r w:rsidR="006D6A39">
        <w:t xml:space="preserve">the </w:t>
      </w:r>
      <w:r w:rsidR="006D6A39" w:rsidRPr="00CB5120">
        <w:rPr>
          <w:b/>
          <w:bCs/>
          <w:rPrChange w:id="336" w:author="Lizethe Pérez Fuertes" w:date="2021-05-10T10:03:00Z">
            <w:rPr/>
          </w:rPrChange>
        </w:rPr>
        <w:t xml:space="preserve">ISP </w:t>
      </w:r>
      <w:r w:rsidR="00D562DC" w:rsidRPr="00CB5120">
        <w:rPr>
          <w:b/>
          <w:bCs/>
          <w:rPrChange w:id="337" w:author="Lizethe Pérez Fuertes" w:date="2021-05-10T10:03:00Z">
            <w:rPr/>
          </w:rPrChange>
        </w:rPr>
        <w:t>Lo0</w:t>
      </w:r>
      <w:r w:rsidR="00D562DC">
        <w:t xml:space="preserve"> interface and display the NAT table.</w:t>
      </w:r>
    </w:p>
    <w:p w14:paraId="2FE18BF2" w14:textId="77777777" w:rsidR="00D562DC" w:rsidRDefault="00D562DC" w:rsidP="00D562DC">
      <w:pPr>
        <w:pStyle w:val="CMDOutput"/>
      </w:pPr>
      <w:r w:rsidRPr="00D562DC">
        <w:lastRenderedPageBreak/>
        <w:t xml:space="preserve">Pro Inside global      </w:t>
      </w:r>
      <w:r w:rsidR="006D6A39">
        <w:t xml:space="preserve">  </w:t>
      </w:r>
      <w:r w:rsidRPr="00D562DC">
        <w:t>Inside local       Outside local      Outside global</w:t>
      </w:r>
    </w:p>
    <w:p w14:paraId="7AC28AFE" w14:textId="77777777" w:rsidR="00E56526" w:rsidRPr="00D562DC" w:rsidRDefault="00E56526" w:rsidP="00E56526">
      <w:pPr>
        <w:pStyle w:val="CMDOutput"/>
      </w:pPr>
      <w:proofErr w:type="spellStart"/>
      <w:r w:rsidRPr="00E56526">
        <w:t>icmp</w:t>
      </w:r>
      <w:proofErr w:type="spellEnd"/>
      <w:r w:rsidRPr="00E56526">
        <w:t xml:space="preserve"> 209.165.200.225:1 </w:t>
      </w:r>
      <w:r w:rsidR="006D6A39">
        <w:t xml:space="preserve">  </w:t>
      </w:r>
      <w:r w:rsidRPr="00E56526">
        <w:t xml:space="preserve">192.168.1.20:1     </w:t>
      </w:r>
      <w:r w:rsidR="00AC0A20">
        <w:t>192.31.7.1</w:t>
      </w:r>
      <w:r w:rsidRPr="00E56526">
        <w:t xml:space="preserve">:1       </w:t>
      </w:r>
      <w:r w:rsidR="00AC0A20">
        <w:t>192.31.7.1</w:t>
      </w:r>
      <w:r w:rsidRPr="00E56526">
        <w:t>:1</w:t>
      </w:r>
    </w:p>
    <w:p w14:paraId="145B2870" w14:textId="77777777" w:rsidR="00D562DC" w:rsidRPr="00D562DC" w:rsidRDefault="00D562DC" w:rsidP="00D562DC">
      <w:pPr>
        <w:pStyle w:val="CMDOutput"/>
      </w:pPr>
      <w:proofErr w:type="spellStart"/>
      <w:r w:rsidRPr="00D562DC">
        <w:rPr>
          <w:highlight w:val="yellow"/>
        </w:rPr>
        <w:t>tcp</w:t>
      </w:r>
      <w:proofErr w:type="spellEnd"/>
      <w:r w:rsidRPr="00D562DC">
        <w:rPr>
          <w:highlight w:val="yellow"/>
        </w:rPr>
        <w:t xml:space="preserve"> 209.165.200.225:1034 192.168.1.20:1034 </w:t>
      </w:r>
      <w:r w:rsidR="006D6A39">
        <w:rPr>
          <w:highlight w:val="yellow"/>
        </w:rPr>
        <w:t xml:space="preserve"> </w:t>
      </w:r>
      <w:r w:rsidR="00AC0A20">
        <w:rPr>
          <w:highlight w:val="yellow"/>
        </w:rPr>
        <w:t>192.31.7.1</w:t>
      </w:r>
      <w:r w:rsidRPr="00D562DC">
        <w:rPr>
          <w:highlight w:val="yellow"/>
        </w:rPr>
        <w:t xml:space="preserve">:23     </w:t>
      </w:r>
      <w:r w:rsidR="006D6A39">
        <w:rPr>
          <w:highlight w:val="yellow"/>
        </w:rPr>
        <w:t xml:space="preserve"> </w:t>
      </w:r>
      <w:r w:rsidR="00AC0A20">
        <w:rPr>
          <w:highlight w:val="yellow"/>
        </w:rPr>
        <w:t>192.31.7.1</w:t>
      </w:r>
      <w:r w:rsidRPr="00D562DC">
        <w:rPr>
          <w:highlight w:val="yellow"/>
        </w:rPr>
        <w:t>:23</w:t>
      </w:r>
    </w:p>
    <w:p w14:paraId="082B1567" w14:textId="77777777" w:rsidR="00E0547B" w:rsidRDefault="00D562DC" w:rsidP="00D562DC">
      <w:pPr>
        <w:pStyle w:val="CMDOutput"/>
      </w:pPr>
      <w:r w:rsidRPr="00D562DC">
        <w:t xml:space="preserve">--- 209.165.200.225    </w:t>
      </w:r>
      <w:r w:rsidR="006D6A39">
        <w:t xml:space="preserve">  </w:t>
      </w:r>
      <w:r w:rsidRPr="00D562DC">
        <w:t>192.168.1.20       ---                ---</w:t>
      </w:r>
    </w:p>
    <w:p w14:paraId="77E0B32E" w14:textId="77777777" w:rsidR="00207093" w:rsidRPr="00207093" w:rsidRDefault="00207093" w:rsidP="00207093">
      <w:pPr>
        <w:pStyle w:val="BodyTextL50"/>
      </w:pPr>
      <w:r>
        <w:rPr>
          <w:b/>
        </w:rPr>
        <w:t>Note</w:t>
      </w:r>
      <w:r>
        <w:t>: The NAT for the ICMP request may have timed out and</w:t>
      </w:r>
      <w:r w:rsidR="00003009">
        <w:t xml:space="preserve"> been</w:t>
      </w:r>
      <w:r w:rsidR="006A3D41">
        <w:t xml:space="preserve"> </w:t>
      </w:r>
      <w:r>
        <w:t>removed from the NAT table.</w:t>
      </w:r>
    </w:p>
    <w:p w14:paraId="0246F6B5" w14:textId="77777777" w:rsidR="001368D4" w:rsidRPr="00CB5120" w:rsidRDefault="001368D4" w:rsidP="004C7CD2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  <w:rPrChange w:id="338" w:author="Lizethe Pérez Fuertes" w:date="2021-05-10T10:03:00Z">
            <w:rPr/>
          </w:rPrChange>
        </w:rPr>
      </w:pPr>
      <w:r>
        <w:t>What was the protocol used in this translation?</w:t>
      </w:r>
      <w:r w:rsidR="004C7CD2">
        <w:t xml:space="preserve"> ____________ </w:t>
      </w:r>
      <w:proofErr w:type="spellStart"/>
      <w:r w:rsidR="004C7CD2"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39" w:author="Lizethe Pérez Fuertes" w:date="2021-05-10T10:03:00Z">
            <w:rPr>
              <w:rStyle w:val="AnswerGray"/>
            </w:rPr>
          </w:rPrChange>
        </w:rPr>
        <w:t>tcp</w:t>
      </w:r>
      <w:proofErr w:type="spellEnd"/>
    </w:p>
    <w:p w14:paraId="77732F21" w14:textId="77777777" w:rsidR="004C7CD2" w:rsidRDefault="004C7CD2" w:rsidP="004C7CD2">
      <w:pPr>
        <w:pStyle w:val="BodyTextL50"/>
      </w:pPr>
      <w:r>
        <w:t>What are the port numbers used?</w:t>
      </w:r>
    </w:p>
    <w:p w14:paraId="18E3F9BB" w14:textId="3BCE0FFF" w:rsidR="001368D4" w:rsidRDefault="004C7CD2" w:rsidP="004C7CD2">
      <w:pPr>
        <w:pStyle w:val="BodyTextL50"/>
        <w:rPr>
          <w:rStyle w:val="AnswerGray"/>
        </w:rPr>
      </w:pPr>
      <w:r>
        <w:t>Inside</w:t>
      </w:r>
      <w:r w:rsidR="00E56526">
        <w:t xml:space="preserve"> global / local</w:t>
      </w:r>
      <w:r>
        <w:t xml:space="preserve">: ________________ </w:t>
      </w:r>
      <w:ins w:id="340" w:author="Lizethe Pérez Fuertes" w:date="2021-05-08T22:54:00Z">
        <w:r w:rsidR="00FD0799" w:rsidRPr="00CB5120">
          <w:rPr>
            <w:rFonts w:eastAsia="Times New Roman" w:cs="Arial"/>
            <w:b/>
            <w:bCs/>
            <w:sz w:val="24"/>
            <w:szCs w:val="24"/>
            <w:lang w:val="es-ES" w:eastAsia="es-MX"/>
            <w:rPrChange w:id="341" w:author="Lizethe Pérez Fuertes" w:date="2021-05-10T10:03:00Z">
              <w:rPr/>
            </w:rPrChange>
          </w:rPr>
          <w:t>1025</w:t>
        </w:r>
        <w:r w:rsidR="00FD0799">
          <w:t xml:space="preserve"> </w:t>
        </w:r>
      </w:ins>
      <w:del w:id="342" w:author="Lizethe Pérez Fuertes" w:date="2021-05-10T10:04:00Z">
        <w:r w:rsidRPr="004C7CD2" w:rsidDel="00CB5120">
          <w:rPr>
            <w:rStyle w:val="AnswerGray"/>
          </w:rPr>
          <w:delText>1034</w:delText>
        </w:r>
        <w:r w:rsidR="006D6A39" w:rsidDel="00CB5120">
          <w:rPr>
            <w:rStyle w:val="AnswerGray"/>
          </w:rPr>
          <w:delText>,</w:delText>
        </w:r>
        <w:r w:rsidRPr="004C7CD2" w:rsidDel="00CB5120">
          <w:rPr>
            <w:rStyle w:val="AnswerGray"/>
          </w:rPr>
          <w:delText xml:space="preserve"> </w:delText>
        </w:r>
        <w:r w:rsidR="00BE15B3" w:rsidDel="00CB5120">
          <w:rPr>
            <w:rStyle w:val="AnswerGray"/>
          </w:rPr>
          <w:delText>a</w:delText>
        </w:r>
        <w:r w:rsidRPr="004C7CD2" w:rsidDel="00CB5120">
          <w:rPr>
            <w:rStyle w:val="AnswerGray"/>
          </w:rPr>
          <w:delText>nswers will vary</w:delText>
        </w:r>
        <w:r w:rsidR="00BE15B3" w:rsidDel="00CB5120">
          <w:rPr>
            <w:rStyle w:val="AnswerGray"/>
          </w:rPr>
          <w:delText>.</w:delText>
        </w:r>
      </w:del>
    </w:p>
    <w:p w14:paraId="7CF04556" w14:textId="77777777" w:rsidR="004C7CD2" w:rsidRDefault="00E56526" w:rsidP="004C7CD2">
      <w:pPr>
        <w:pStyle w:val="BodyTextL50"/>
        <w:rPr>
          <w:rStyle w:val="AnswerGray"/>
        </w:rPr>
      </w:pPr>
      <w:r>
        <w:t>O</w:t>
      </w:r>
      <w:r w:rsidR="004C7CD2">
        <w:t>utside</w:t>
      </w:r>
      <w:r>
        <w:t xml:space="preserve"> global / local</w:t>
      </w:r>
      <w:r w:rsidR="004C7CD2">
        <w:t xml:space="preserve">: ________________ </w:t>
      </w:r>
      <w:r w:rsidR="004C7CD2" w:rsidRPr="00CB5120">
        <w:rPr>
          <w:rFonts w:eastAsia="Times New Roman" w:cs="Arial"/>
          <w:b/>
          <w:bCs/>
          <w:sz w:val="24"/>
          <w:szCs w:val="24"/>
          <w:lang w:val="es-ES" w:eastAsia="es-MX"/>
          <w:rPrChange w:id="343" w:author="Lizethe Pérez Fuertes" w:date="2021-05-10T10:03:00Z">
            <w:rPr>
              <w:rStyle w:val="AnswerGray"/>
            </w:rPr>
          </w:rPrChange>
        </w:rPr>
        <w:t>23</w:t>
      </w:r>
    </w:p>
    <w:p w14:paraId="28A0DC3F" w14:textId="77777777" w:rsidR="00BD708A" w:rsidRDefault="00BD708A" w:rsidP="00BD708A">
      <w:pPr>
        <w:pStyle w:val="SubStepAlpha"/>
      </w:pPr>
      <w:r>
        <w:t xml:space="preserve">Because static NAT was configured for </w:t>
      </w:r>
      <w:r w:rsidRPr="00CB5120">
        <w:rPr>
          <w:b/>
          <w:bCs/>
          <w:rPrChange w:id="344" w:author="Lizethe Pérez Fuertes" w:date="2021-05-10T10:06:00Z">
            <w:rPr/>
          </w:rPrChange>
        </w:rPr>
        <w:t>PC-A</w:t>
      </w:r>
      <w:r>
        <w:t xml:space="preserve">, verify that pinging from </w:t>
      </w:r>
      <w:r w:rsidRPr="00CB5120">
        <w:rPr>
          <w:b/>
          <w:bCs/>
          <w:rPrChange w:id="345" w:author="Lizethe Pérez Fuertes" w:date="2021-05-10T10:06:00Z">
            <w:rPr/>
          </w:rPrChange>
        </w:rPr>
        <w:t>ISP</w:t>
      </w:r>
      <w:r>
        <w:t xml:space="preserve"> to PC-A </w:t>
      </w:r>
      <w:r w:rsidR="006D6A39">
        <w:t xml:space="preserve">at the static NAT public address </w:t>
      </w:r>
      <w:r w:rsidRPr="00CB5120">
        <w:rPr>
          <w:b/>
          <w:bCs/>
          <w:rPrChange w:id="346" w:author="Lizethe Pérez Fuertes" w:date="2021-05-10T10:05:00Z">
            <w:rPr/>
          </w:rPrChange>
        </w:rPr>
        <w:t>(209.165.200.225</w:t>
      </w:r>
      <w:r>
        <w:t>) is successful.</w:t>
      </w:r>
    </w:p>
    <w:p w14:paraId="3E2E14DC" w14:textId="77777777" w:rsidR="00BD708A" w:rsidRDefault="00DE6D06" w:rsidP="00BD708A">
      <w:pPr>
        <w:pStyle w:val="SubStepAlpha"/>
      </w:pPr>
      <w:r>
        <w:t xml:space="preserve">On </w:t>
      </w:r>
      <w:r w:rsidR="006A3D41">
        <w:t>the Gateway router, d</w:t>
      </w:r>
      <w:r w:rsidR="00BD708A">
        <w:t>isplay the NAT table to verify the translation.</w:t>
      </w:r>
    </w:p>
    <w:p w14:paraId="08E309B3" w14:textId="77777777" w:rsidR="00BD708A" w:rsidRDefault="00BD708A" w:rsidP="00BD708A">
      <w:pPr>
        <w:pStyle w:val="CMD"/>
      </w:pPr>
      <w:r>
        <w:t xml:space="preserve">Gateway# </w:t>
      </w:r>
      <w:r w:rsidRPr="00BD708A">
        <w:rPr>
          <w:b/>
        </w:rPr>
        <w:t xml:space="preserve">show </w:t>
      </w:r>
      <w:proofErr w:type="spellStart"/>
      <w:r w:rsidRPr="00BD708A">
        <w:rPr>
          <w:b/>
        </w:rPr>
        <w:t>ip</w:t>
      </w:r>
      <w:proofErr w:type="spellEnd"/>
      <w:r w:rsidRPr="00BD708A">
        <w:rPr>
          <w:b/>
        </w:rPr>
        <w:t xml:space="preserve"> </w:t>
      </w:r>
      <w:proofErr w:type="spellStart"/>
      <w:r w:rsidRPr="00BD708A">
        <w:rPr>
          <w:b/>
        </w:rPr>
        <w:t>nat</w:t>
      </w:r>
      <w:proofErr w:type="spellEnd"/>
      <w:r w:rsidRPr="00BD708A">
        <w:rPr>
          <w:b/>
        </w:rPr>
        <w:t xml:space="preserve"> tra</w:t>
      </w:r>
      <w:r>
        <w:rPr>
          <w:b/>
        </w:rPr>
        <w:t>nslations</w:t>
      </w:r>
    </w:p>
    <w:p w14:paraId="0572917D" w14:textId="77777777" w:rsidR="00CB5120" w:rsidRDefault="00CB5120" w:rsidP="00CB5120">
      <w:pPr>
        <w:pStyle w:val="CMDOutput"/>
        <w:rPr>
          <w:ins w:id="347" w:author="Lizethe Pérez Fuertes" w:date="2021-05-10T10:06:00Z"/>
        </w:rPr>
      </w:pPr>
      <w:ins w:id="348" w:author="Lizethe Pérez Fuertes" w:date="2021-05-10T10:06:00Z">
        <w:r>
          <w:t>Pro Inside global       Inside local  Outside local    Outside global</w:t>
        </w:r>
      </w:ins>
    </w:p>
    <w:p w14:paraId="174418F7" w14:textId="77777777" w:rsidR="00CB5120" w:rsidRPr="00061862" w:rsidRDefault="00CB5120" w:rsidP="00CB5120">
      <w:pPr>
        <w:pStyle w:val="CMDOutput"/>
        <w:rPr>
          <w:ins w:id="349" w:author="Lizethe Pérez Fuertes" w:date="2021-05-10T10:06:00Z"/>
          <w:highlight w:val="yellow"/>
        </w:rPr>
      </w:pPr>
      <w:proofErr w:type="spellStart"/>
      <w:ins w:id="350" w:author="Lizethe Pérez Fuertes" w:date="2021-05-10T10:06:00Z">
        <w:r w:rsidRPr="00061862">
          <w:rPr>
            <w:highlight w:val="yellow"/>
          </w:rPr>
          <w:t>icmp</w:t>
        </w:r>
        <w:proofErr w:type="spellEnd"/>
        <w:r w:rsidRPr="00061862">
          <w:rPr>
            <w:highlight w:val="yellow"/>
          </w:rPr>
          <w:t xml:space="preserve"> 209.165.200.225:1 192.168.1.20:1 209.165.201.17:1 209.165.201.17:1</w:t>
        </w:r>
      </w:ins>
    </w:p>
    <w:p w14:paraId="2A7E8A2F" w14:textId="77777777" w:rsidR="00CB5120" w:rsidRPr="00061862" w:rsidRDefault="00CB5120" w:rsidP="00CB5120">
      <w:pPr>
        <w:pStyle w:val="CMDOutput"/>
        <w:rPr>
          <w:ins w:id="351" w:author="Lizethe Pérez Fuertes" w:date="2021-05-10T10:06:00Z"/>
          <w:highlight w:val="yellow"/>
        </w:rPr>
      </w:pPr>
      <w:proofErr w:type="spellStart"/>
      <w:ins w:id="352" w:author="Lizethe Pérez Fuertes" w:date="2021-05-10T10:06:00Z">
        <w:r w:rsidRPr="00061862">
          <w:rPr>
            <w:highlight w:val="yellow"/>
          </w:rPr>
          <w:t>icmp</w:t>
        </w:r>
        <w:proofErr w:type="spellEnd"/>
        <w:r w:rsidRPr="00061862">
          <w:rPr>
            <w:highlight w:val="yellow"/>
          </w:rPr>
          <w:t xml:space="preserve"> 209.165.200.225:2 192.168.1.20:2 209.165.201.17:2 209.165.201.17:2</w:t>
        </w:r>
      </w:ins>
    </w:p>
    <w:p w14:paraId="5387E75E" w14:textId="77777777" w:rsidR="00CB5120" w:rsidRPr="00061862" w:rsidRDefault="00CB5120" w:rsidP="00CB5120">
      <w:pPr>
        <w:pStyle w:val="CMDOutput"/>
        <w:rPr>
          <w:ins w:id="353" w:author="Lizethe Pérez Fuertes" w:date="2021-05-10T10:06:00Z"/>
          <w:highlight w:val="yellow"/>
        </w:rPr>
      </w:pPr>
      <w:proofErr w:type="spellStart"/>
      <w:ins w:id="354" w:author="Lizethe Pérez Fuertes" w:date="2021-05-10T10:06:00Z">
        <w:r w:rsidRPr="00061862">
          <w:rPr>
            <w:highlight w:val="yellow"/>
          </w:rPr>
          <w:t>icmp</w:t>
        </w:r>
        <w:proofErr w:type="spellEnd"/>
        <w:r w:rsidRPr="00061862">
          <w:rPr>
            <w:highlight w:val="yellow"/>
          </w:rPr>
          <w:t xml:space="preserve"> 209.165.200.225:3 192.168.1.20:3 209.165.201.17:3 209.165.201.17:3</w:t>
        </w:r>
      </w:ins>
    </w:p>
    <w:p w14:paraId="1FC3E721" w14:textId="77777777" w:rsidR="00CB5120" w:rsidRPr="00061862" w:rsidRDefault="00CB5120" w:rsidP="00CB5120">
      <w:pPr>
        <w:pStyle w:val="CMDOutput"/>
        <w:rPr>
          <w:ins w:id="355" w:author="Lizethe Pérez Fuertes" w:date="2021-05-10T10:06:00Z"/>
          <w:highlight w:val="yellow"/>
        </w:rPr>
      </w:pPr>
      <w:proofErr w:type="spellStart"/>
      <w:ins w:id="356" w:author="Lizethe Pérez Fuertes" w:date="2021-05-10T10:06:00Z">
        <w:r w:rsidRPr="00061862">
          <w:rPr>
            <w:highlight w:val="yellow"/>
          </w:rPr>
          <w:t>icmp</w:t>
        </w:r>
        <w:proofErr w:type="spellEnd"/>
        <w:r w:rsidRPr="00061862">
          <w:rPr>
            <w:highlight w:val="yellow"/>
          </w:rPr>
          <w:t xml:space="preserve"> 209.165.200.225:4 192.168.1.20:4 209.165.201.17:4 209.165.201.17:4</w:t>
        </w:r>
      </w:ins>
    </w:p>
    <w:p w14:paraId="398698A2" w14:textId="77777777" w:rsidR="00CB5120" w:rsidRPr="00061862" w:rsidRDefault="00CB5120" w:rsidP="00CB5120">
      <w:pPr>
        <w:pStyle w:val="CMDOutput"/>
        <w:rPr>
          <w:ins w:id="357" w:author="Lizethe Pérez Fuertes" w:date="2021-05-10T10:06:00Z"/>
        </w:rPr>
      </w:pPr>
      <w:proofErr w:type="spellStart"/>
      <w:ins w:id="358" w:author="Lizethe Pérez Fuertes" w:date="2021-05-10T10:06:00Z">
        <w:r w:rsidRPr="00061862">
          <w:rPr>
            <w:highlight w:val="yellow"/>
          </w:rPr>
          <w:t>icmp</w:t>
        </w:r>
        <w:proofErr w:type="spellEnd"/>
        <w:r w:rsidRPr="00061862">
          <w:rPr>
            <w:highlight w:val="yellow"/>
          </w:rPr>
          <w:t xml:space="preserve"> 209.165.200.225:5 192.168.1.20:5 209.165.201.17:5 209.165.201.17:5</w:t>
        </w:r>
      </w:ins>
    </w:p>
    <w:p w14:paraId="7B9A48CD" w14:textId="77777777" w:rsidR="00CB5120" w:rsidRPr="00061862" w:rsidRDefault="00CB5120" w:rsidP="00CB5120">
      <w:pPr>
        <w:pStyle w:val="CMDOutput"/>
        <w:rPr>
          <w:ins w:id="359" w:author="Lizethe Pérez Fuertes" w:date="2021-05-10T10:06:00Z"/>
        </w:rPr>
      </w:pPr>
      <w:ins w:id="360" w:author="Lizethe Pérez Fuertes" w:date="2021-05-10T10:06:00Z">
        <w:r w:rsidRPr="00061862">
          <w:t>--- 209.165.200.225 192.168.1.20 --- ---</w:t>
        </w:r>
      </w:ins>
    </w:p>
    <w:p w14:paraId="68E7EB63" w14:textId="77777777" w:rsidR="00CB5120" w:rsidRDefault="00CB5120" w:rsidP="00CB5120">
      <w:pPr>
        <w:pStyle w:val="CMDOutput"/>
        <w:rPr>
          <w:ins w:id="361" w:author="Lizethe Pérez Fuertes" w:date="2021-05-10T10:06:00Z"/>
        </w:rPr>
      </w:pPr>
      <w:proofErr w:type="spellStart"/>
      <w:ins w:id="362" w:author="Lizethe Pérez Fuertes" w:date="2021-05-10T10:06:00Z">
        <w:r w:rsidRPr="00061862">
          <w:t>tcp</w:t>
        </w:r>
        <w:proofErr w:type="spellEnd"/>
        <w:r w:rsidRPr="00061862">
          <w:t xml:space="preserve"> 209.165.200.225:1025</w:t>
        </w:r>
        <w:r>
          <w:t xml:space="preserve"> </w:t>
        </w:r>
        <w:r w:rsidRPr="00061862">
          <w:t>192.168.1.20:1025 192.31.7.1:23 192.31.7.1:23</w:t>
        </w:r>
      </w:ins>
    </w:p>
    <w:p w14:paraId="08F7E056" w14:textId="23A4E07C" w:rsidR="00BD708A" w:rsidDel="00CB5120" w:rsidRDefault="00BD708A" w:rsidP="00BD708A">
      <w:pPr>
        <w:pStyle w:val="CMDOutput"/>
        <w:rPr>
          <w:del w:id="363" w:author="Lizethe Pérez Fuertes" w:date="2021-05-10T10:06:00Z"/>
        </w:rPr>
      </w:pPr>
      <w:del w:id="364" w:author="Lizethe Pérez Fuertes" w:date="2021-05-10T10:06:00Z">
        <w:r w:rsidDel="00CB5120">
          <w:delText xml:space="preserve">Pro Inside global      </w:delText>
        </w:r>
        <w:r w:rsidR="006D6A39" w:rsidDel="00CB5120">
          <w:delText xml:space="preserve"> </w:delText>
        </w:r>
        <w:r w:rsidDel="00CB5120">
          <w:delText>Inside local       Outside local      Outside global</w:delText>
        </w:r>
      </w:del>
    </w:p>
    <w:p w14:paraId="28660196" w14:textId="6C03772D" w:rsidR="00BD708A" w:rsidDel="00CB5120" w:rsidRDefault="00BD708A" w:rsidP="00BD708A">
      <w:pPr>
        <w:pStyle w:val="CMDOutput"/>
        <w:rPr>
          <w:del w:id="365" w:author="Lizethe Pérez Fuertes" w:date="2021-05-10T10:06:00Z"/>
        </w:rPr>
      </w:pPr>
      <w:del w:id="366" w:author="Lizethe Pérez Fuertes" w:date="2021-05-10T10:06:00Z">
        <w:r w:rsidRPr="00BD708A" w:rsidDel="00CB5120">
          <w:rPr>
            <w:highlight w:val="yellow"/>
          </w:rPr>
          <w:delText xml:space="preserve">icmp 209.165.200.225:12 192.168.1.20:12   </w:delText>
        </w:r>
        <w:r w:rsidR="006D6A39" w:rsidDel="00CB5120">
          <w:rPr>
            <w:highlight w:val="yellow"/>
          </w:rPr>
          <w:delText xml:space="preserve"> </w:delText>
        </w:r>
        <w:r w:rsidRPr="00BD708A" w:rsidDel="00CB5120">
          <w:rPr>
            <w:highlight w:val="yellow"/>
          </w:rPr>
          <w:delText>209.165.201.17:12  209.165.201.17:12</w:delText>
        </w:r>
      </w:del>
    </w:p>
    <w:p w14:paraId="6C578FC3" w14:textId="275F1342" w:rsidR="00BD708A" w:rsidDel="00CB5120" w:rsidRDefault="00BD708A" w:rsidP="00BD708A">
      <w:pPr>
        <w:pStyle w:val="CMDOutput"/>
        <w:rPr>
          <w:del w:id="367" w:author="Lizethe Pérez Fuertes" w:date="2021-05-10T10:06:00Z"/>
        </w:rPr>
      </w:pPr>
      <w:del w:id="368" w:author="Lizethe Pérez Fuertes" w:date="2021-05-10T10:06:00Z">
        <w:r w:rsidDel="00CB5120">
          <w:delText xml:space="preserve">--- 209.165.200.225    </w:delText>
        </w:r>
        <w:r w:rsidR="006D6A39" w:rsidDel="00CB5120">
          <w:delText xml:space="preserve"> </w:delText>
        </w:r>
        <w:r w:rsidDel="00CB5120">
          <w:delText>192.168.1.20       ---                ---</w:delText>
        </w:r>
      </w:del>
    </w:p>
    <w:p w14:paraId="7633157C" w14:textId="77777777" w:rsidR="00A726E7" w:rsidRDefault="00BD708A" w:rsidP="00BD708A">
      <w:pPr>
        <w:pStyle w:val="BodyTextL50"/>
      </w:pPr>
      <w:r>
        <w:t xml:space="preserve">Notice </w:t>
      </w:r>
      <w:r w:rsidR="00DE6D06">
        <w:t xml:space="preserve">that </w:t>
      </w:r>
      <w:r>
        <w:t>the Outside local and Outside global addresses</w:t>
      </w:r>
      <w:r w:rsidR="005C5060">
        <w:t xml:space="preserve"> are the same</w:t>
      </w:r>
      <w:r w:rsidR="00DE6D06">
        <w:t xml:space="preserve">. This address </w:t>
      </w:r>
      <w:r w:rsidR="00297FC1">
        <w:t xml:space="preserve">is </w:t>
      </w:r>
      <w:r w:rsidR="005C5060">
        <w:t xml:space="preserve">the ISP remote network source address. </w:t>
      </w:r>
      <w:r w:rsidR="00E12CBE">
        <w:t>For the ping from the ISP to succeed, t</w:t>
      </w:r>
      <w:r w:rsidR="005C5060">
        <w:t>he Inside global static NAT address 209.165.200.225 was translated to the Inside local address of PC-A (192.168.1.20).</w:t>
      </w:r>
    </w:p>
    <w:p w14:paraId="20CC3ABF" w14:textId="77777777" w:rsidR="003763C4" w:rsidRPr="007A5105" w:rsidRDefault="003763C4" w:rsidP="007A5105">
      <w:pPr>
        <w:pStyle w:val="SubStepAlpha"/>
        <w:rPr>
          <w:shd w:val="clear" w:color="auto" w:fill="BFBFBF"/>
        </w:rPr>
      </w:pPr>
      <w:r>
        <w:t xml:space="preserve">Verify NAT statistics by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statistics</w:t>
      </w:r>
      <w:r>
        <w:t xml:space="preserve"> </w:t>
      </w:r>
      <w:r w:rsidR="00D40C68">
        <w:t xml:space="preserve">command </w:t>
      </w:r>
      <w:r>
        <w:t xml:space="preserve">on </w:t>
      </w:r>
      <w:r w:rsidR="00D40C68">
        <w:t xml:space="preserve">the </w:t>
      </w:r>
      <w:r>
        <w:t>Gateway</w:t>
      </w:r>
      <w:r w:rsidR="00D40C68">
        <w:t xml:space="preserve"> router</w:t>
      </w:r>
      <w:r>
        <w:t>.</w:t>
      </w:r>
    </w:p>
    <w:p w14:paraId="55F67F3C" w14:textId="43C1FABA" w:rsidR="007A5105" w:rsidDel="00CB5120" w:rsidRDefault="007A5105" w:rsidP="007A5105">
      <w:pPr>
        <w:pStyle w:val="CMD"/>
        <w:rPr>
          <w:del w:id="369" w:author="Lizethe Pérez Fuertes" w:date="2021-05-10T10:07:00Z"/>
        </w:rPr>
      </w:pPr>
      <w:del w:id="370" w:author="Lizethe Pérez Fuertes" w:date="2021-05-10T10:07:00Z">
        <w:r w:rsidDel="00CB5120">
          <w:delText xml:space="preserve">Gateway# </w:delText>
        </w:r>
        <w:r w:rsidRPr="007A5105" w:rsidDel="00CB5120">
          <w:rPr>
            <w:b/>
          </w:rPr>
          <w:delText>show ip nat stati</w:delText>
        </w:r>
        <w:r w:rsidR="009B1A99" w:rsidDel="00CB5120">
          <w:rPr>
            <w:b/>
          </w:rPr>
          <w:delText>sti</w:delText>
        </w:r>
        <w:r w:rsidRPr="007A5105" w:rsidDel="00CB5120">
          <w:rPr>
            <w:b/>
          </w:rPr>
          <w:delText>cs</w:delText>
        </w:r>
      </w:del>
    </w:p>
    <w:p w14:paraId="6C7C166F" w14:textId="72F5300C" w:rsidR="00AE795B" w:rsidDel="00CB5120" w:rsidRDefault="00AE795B" w:rsidP="00AE795B">
      <w:pPr>
        <w:pStyle w:val="CMDOutput"/>
        <w:rPr>
          <w:del w:id="371" w:author="Lizethe Pérez Fuertes" w:date="2021-05-10T10:07:00Z"/>
        </w:rPr>
      </w:pPr>
      <w:del w:id="372" w:author="Lizethe Pérez Fuertes" w:date="2021-05-10T10:07:00Z">
        <w:r w:rsidRPr="00AE795B" w:rsidDel="00CB5120">
          <w:rPr>
            <w:highlight w:val="yellow"/>
          </w:rPr>
          <w:delText>Total active translations: 2 (1 static, 1 dynamic; 1 extended)</w:delText>
        </w:r>
      </w:del>
    </w:p>
    <w:p w14:paraId="6F7580E7" w14:textId="21AB988E" w:rsidR="00AE795B" w:rsidDel="00CB5120" w:rsidRDefault="00AE795B" w:rsidP="00AE795B">
      <w:pPr>
        <w:pStyle w:val="CMDOutput"/>
        <w:rPr>
          <w:del w:id="373" w:author="Lizethe Pérez Fuertes" w:date="2021-05-10T10:07:00Z"/>
        </w:rPr>
      </w:pPr>
      <w:del w:id="374" w:author="Lizethe Pérez Fuertes" w:date="2021-05-10T10:07:00Z">
        <w:r w:rsidDel="00CB5120">
          <w:delText xml:space="preserve">Peak translations: </w:delText>
        </w:r>
        <w:r w:rsidR="009D7AF5" w:rsidDel="00CB5120">
          <w:delText>2</w:delText>
        </w:r>
        <w:r w:rsidDel="00CB5120">
          <w:delText>, occurred 00:02:12 ago</w:delText>
        </w:r>
      </w:del>
    </w:p>
    <w:p w14:paraId="09DF235E" w14:textId="086520F2" w:rsidR="00AE795B" w:rsidDel="00CB5120" w:rsidRDefault="00AE795B" w:rsidP="00AE795B">
      <w:pPr>
        <w:pStyle w:val="CMDOutput"/>
        <w:rPr>
          <w:del w:id="375" w:author="Lizethe Pérez Fuertes" w:date="2021-05-10T10:07:00Z"/>
        </w:rPr>
      </w:pPr>
      <w:del w:id="376" w:author="Lizethe Pérez Fuertes" w:date="2021-05-10T10:07:00Z">
        <w:r w:rsidDel="00CB5120">
          <w:delText>Outside interfaces:</w:delText>
        </w:r>
      </w:del>
    </w:p>
    <w:p w14:paraId="505C93F4" w14:textId="60C0C70F" w:rsidR="00AE795B" w:rsidDel="00CB5120" w:rsidRDefault="00AE795B" w:rsidP="00AE795B">
      <w:pPr>
        <w:pStyle w:val="CMDOutput"/>
        <w:rPr>
          <w:del w:id="377" w:author="Lizethe Pérez Fuertes" w:date="2021-05-10T10:07:00Z"/>
        </w:rPr>
      </w:pPr>
      <w:del w:id="378" w:author="Lizethe Pérez Fuertes" w:date="2021-05-10T10:07:00Z">
        <w:r w:rsidDel="00CB5120">
          <w:delText xml:space="preserve">  Serial0/0/1</w:delText>
        </w:r>
      </w:del>
    </w:p>
    <w:p w14:paraId="0AA4EA6F" w14:textId="72BC0398" w:rsidR="00AE795B" w:rsidDel="00CB5120" w:rsidRDefault="00AE795B" w:rsidP="00AE795B">
      <w:pPr>
        <w:pStyle w:val="CMDOutput"/>
        <w:rPr>
          <w:del w:id="379" w:author="Lizethe Pérez Fuertes" w:date="2021-05-10T10:07:00Z"/>
        </w:rPr>
      </w:pPr>
      <w:del w:id="380" w:author="Lizethe Pérez Fuertes" w:date="2021-05-10T10:07:00Z">
        <w:r w:rsidDel="00CB5120">
          <w:delText>Inside interfaces:</w:delText>
        </w:r>
      </w:del>
    </w:p>
    <w:p w14:paraId="73C26249" w14:textId="63347854" w:rsidR="00AE795B" w:rsidDel="00CB5120" w:rsidRDefault="00AE795B" w:rsidP="00AE795B">
      <w:pPr>
        <w:pStyle w:val="CMDOutput"/>
        <w:rPr>
          <w:del w:id="381" w:author="Lizethe Pérez Fuertes" w:date="2021-05-10T10:07:00Z"/>
        </w:rPr>
      </w:pPr>
      <w:del w:id="382" w:author="Lizethe Pérez Fuertes" w:date="2021-05-10T10:07:00Z">
        <w:r w:rsidDel="00CB5120">
          <w:delText xml:space="preserve">  GigabitEthernet0/1</w:delText>
        </w:r>
      </w:del>
    </w:p>
    <w:p w14:paraId="0341930B" w14:textId="645D6A3C" w:rsidR="00AE795B" w:rsidDel="00CB5120" w:rsidRDefault="00AE795B" w:rsidP="00AE795B">
      <w:pPr>
        <w:pStyle w:val="CMDOutput"/>
        <w:rPr>
          <w:del w:id="383" w:author="Lizethe Pérez Fuertes" w:date="2021-05-10T10:07:00Z"/>
        </w:rPr>
      </w:pPr>
      <w:del w:id="384" w:author="Lizethe Pérez Fuertes" w:date="2021-05-10T10:07:00Z">
        <w:r w:rsidDel="00CB5120">
          <w:delText>Hits: 39  Misses: 0</w:delText>
        </w:r>
      </w:del>
    </w:p>
    <w:p w14:paraId="05B2BEAD" w14:textId="0E362A3F" w:rsidR="00AE795B" w:rsidDel="00CB5120" w:rsidRDefault="00AE795B" w:rsidP="00AE795B">
      <w:pPr>
        <w:pStyle w:val="CMDOutput"/>
        <w:rPr>
          <w:del w:id="385" w:author="Lizethe Pérez Fuertes" w:date="2021-05-10T10:07:00Z"/>
        </w:rPr>
      </w:pPr>
      <w:del w:id="386" w:author="Lizethe Pérez Fuertes" w:date="2021-05-10T10:07:00Z">
        <w:r w:rsidDel="00CB5120">
          <w:delText>CEF Translated packets: 39, CEF Punted packets: 0</w:delText>
        </w:r>
      </w:del>
    </w:p>
    <w:p w14:paraId="3549B6BC" w14:textId="7B6DF696" w:rsidR="00AE795B" w:rsidDel="00CB5120" w:rsidRDefault="00AE795B" w:rsidP="00AE795B">
      <w:pPr>
        <w:pStyle w:val="CMDOutput"/>
        <w:rPr>
          <w:del w:id="387" w:author="Lizethe Pérez Fuertes" w:date="2021-05-10T10:07:00Z"/>
        </w:rPr>
      </w:pPr>
      <w:del w:id="388" w:author="Lizethe Pérez Fuertes" w:date="2021-05-10T10:07:00Z">
        <w:r w:rsidDel="00CB5120">
          <w:delText xml:space="preserve">Expired translations: </w:delText>
        </w:r>
        <w:r w:rsidR="009D7AF5" w:rsidDel="00CB5120">
          <w:delText>3</w:delText>
        </w:r>
      </w:del>
    </w:p>
    <w:p w14:paraId="67F42A7E" w14:textId="5B51EAE6" w:rsidR="00AE795B" w:rsidDel="00CB5120" w:rsidRDefault="00AE795B" w:rsidP="00AE795B">
      <w:pPr>
        <w:pStyle w:val="CMDOutput"/>
        <w:rPr>
          <w:del w:id="389" w:author="Lizethe Pérez Fuertes" w:date="2021-05-10T10:07:00Z"/>
        </w:rPr>
      </w:pPr>
      <w:del w:id="390" w:author="Lizethe Pérez Fuertes" w:date="2021-05-10T10:07:00Z">
        <w:r w:rsidDel="00CB5120">
          <w:delText>Dynamic mappings:</w:delText>
        </w:r>
      </w:del>
    </w:p>
    <w:p w14:paraId="1D0F1D6C" w14:textId="70AD5603" w:rsidR="00AE795B" w:rsidDel="00CB5120" w:rsidRDefault="00AE795B" w:rsidP="00AE795B">
      <w:pPr>
        <w:pStyle w:val="CMDOutput"/>
        <w:rPr>
          <w:del w:id="391" w:author="Lizethe Pérez Fuertes" w:date="2021-05-10T10:07:00Z"/>
        </w:rPr>
      </w:pPr>
    </w:p>
    <w:p w14:paraId="67E87AC5" w14:textId="0978126D" w:rsidR="00AE795B" w:rsidDel="00CB5120" w:rsidRDefault="00AE795B" w:rsidP="00AE795B">
      <w:pPr>
        <w:pStyle w:val="CMDOutput"/>
        <w:rPr>
          <w:del w:id="392" w:author="Lizethe Pérez Fuertes" w:date="2021-05-10T10:07:00Z"/>
        </w:rPr>
      </w:pPr>
      <w:del w:id="393" w:author="Lizethe Pérez Fuertes" w:date="2021-05-10T10:07:00Z">
        <w:r w:rsidDel="00CB5120">
          <w:delText>Total doors: 0</w:delText>
        </w:r>
      </w:del>
    </w:p>
    <w:p w14:paraId="5CBABCCB" w14:textId="47C6E2F6" w:rsidR="00AE795B" w:rsidDel="00CB5120" w:rsidRDefault="00AE795B" w:rsidP="00AE795B">
      <w:pPr>
        <w:pStyle w:val="CMDOutput"/>
        <w:rPr>
          <w:del w:id="394" w:author="Lizethe Pérez Fuertes" w:date="2021-05-10T10:07:00Z"/>
        </w:rPr>
      </w:pPr>
      <w:del w:id="395" w:author="Lizethe Pérez Fuertes" w:date="2021-05-10T10:07:00Z">
        <w:r w:rsidDel="00CB5120">
          <w:delText>Appl doors: 0</w:delText>
        </w:r>
      </w:del>
    </w:p>
    <w:p w14:paraId="02E9A0CD" w14:textId="2A7259E3" w:rsidR="00AE795B" w:rsidDel="00CB5120" w:rsidRDefault="00AE795B" w:rsidP="00AE795B">
      <w:pPr>
        <w:pStyle w:val="CMDOutput"/>
        <w:rPr>
          <w:del w:id="396" w:author="Lizethe Pérez Fuertes" w:date="2021-05-10T10:07:00Z"/>
        </w:rPr>
      </w:pPr>
      <w:del w:id="397" w:author="Lizethe Pérez Fuertes" w:date="2021-05-10T10:07:00Z">
        <w:r w:rsidDel="00CB5120">
          <w:delText>Normal doors: 0</w:delText>
        </w:r>
      </w:del>
    </w:p>
    <w:p w14:paraId="05AA0EDC" w14:textId="124E9A07" w:rsidR="00CB5120" w:rsidRDefault="00AE795B" w:rsidP="00CB5120">
      <w:pPr>
        <w:pStyle w:val="CMD"/>
        <w:rPr>
          <w:ins w:id="398" w:author="Lizethe Pérez Fuertes" w:date="2021-05-10T10:07:00Z"/>
        </w:rPr>
      </w:pPr>
      <w:del w:id="399" w:author="Lizethe Pérez Fuertes" w:date="2021-05-10T10:07:00Z">
        <w:r w:rsidDel="00CB5120">
          <w:delText>Queued Packets: 0</w:delText>
        </w:r>
      </w:del>
      <w:ins w:id="400" w:author="Lizethe Pérez Fuertes" w:date="2021-05-10T10:07:00Z">
        <w:r w:rsidR="00CB5120" w:rsidRPr="006704F7">
          <w:rPr>
            <w:highlight w:val="yellow"/>
          </w:rPr>
          <w:t xml:space="preserve">Gateway# </w:t>
        </w:r>
        <w:r w:rsidR="00CB5120" w:rsidRPr="006704F7">
          <w:rPr>
            <w:b/>
            <w:highlight w:val="yellow"/>
          </w:rPr>
          <w:t xml:space="preserve">show </w:t>
        </w:r>
        <w:proofErr w:type="spellStart"/>
        <w:r w:rsidR="00CB5120" w:rsidRPr="006704F7">
          <w:rPr>
            <w:b/>
            <w:highlight w:val="yellow"/>
          </w:rPr>
          <w:t>ip</w:t>
        </w:r>
        <w:proofErr w:type="spellEnd"/>
        <w:r w:rsidR="00CB5120" w:rsidRPr="006704F7">
          <w:rPr>
            <w:b/>
            <w:highlight w:val="yellow"/>
          </w:rPr>
          <w:t xml:space="preserve"> </w:t>
        </w:r>
        <w:proofErr w:type="spellStart"/>
        <w:r w:rsidR="00CB5120" w:rsidRPr="006704F7">
          <w:rPr>
            <w:b/>
            <w:highlight w:val="yellow"/>
          </w:rPr>
          <w:t>nat</w:t>
        </w:r>
        <w:proofErr w:type="spellEnd"/>
        <w:r w:rsidR="00CB5120" w:rsidRPr="006704F7">
          <w:rPr>
            <w:b/>
            <w:highlight w:val="yellow"/>
          </w:rPr>
          <w:t xml:space="preserve"> statistics</w:t>
        </w:r>
      </w:ins>
    </w:p>
    <w:p w14:paraId="6808D3E7" w14:textId="77777777" w:rsidR="00CB5120" w:rsidRPr="00061862" w:rsidRDefault="00CB5120" w:rsidP="00CB5120">
      <w:pPr>
        <w:ind w:left="851"/>
        <w:rPr>
          <w:ins w:id="401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402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Total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translations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: 7 (1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static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, 6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dynamic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, 6 extended)</w:t>
        </w:r>
      </w:ins>
    </w:p>
    <w:p w14:paraId="35B637C9" w14:textId="77777777" w:rsidR="00CB5120" w:rsidRPr="00061862" w:rsidRDefault="00CB5120" w:rsidP="00CB5120">
      <w:pPr>
        <w:ind w:left="851"/>
        <w:rPr>
          <w:ins w:id="403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04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Outside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Interfaces: Serial0/1/1</w:t>
        </w:r>
      </w:ins>
    </w:p>
    <w:p w14:paraId="2A86DEF5" w14:textId="77777777" w:rsidR="00CB5120" w:rsidRPr="00061862" w:rsidRDefault="00CB5120" w:rsidP="00CB5120">
      <w:pPr>
        <w:ind w:left="851"/>
        <w:rPr>
          <w:ins w:id="405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06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Inside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Interfaces: GigabitEthernet0/1</w:t>
        </w:r>
      </w:ins>
    </w:p>
    <w:p w14:paraId="132414AE" w14:textId="77777777" w:rsidR="00CB5120" w:rsidRPr="00061862" w:rsidRDefault="00CB5120" w:rsidP="00CB5120">
      <w:pPr>
        <w:ind w:left="851"/>
        <w:rPr>
          <w:ins w:id="407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408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Hits: 74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Misses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 10</w:t>
        </w:r>
      </w:ins>
    </w:p>
    <w:p w14:paraId="6A3A091C" w14:textId="77777777" w:rsidR="00CB5120" w:rsidRPr="00061862" w:rsidRDefault="00CB5120" w:rsidP="00CB5120">
      <w:pPr>
        <w:ind w:left="851"/>
        <w:rPr>
          <w:ins w:id="409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10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Expired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translations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 4</w:t>
        </w:r>
      </w:ins>
    </w:p>
    <w:p w14:paraId="4F7C7653" w14:textId="77777777" w:rsidR="00CB5120" w:rsidRPr="00FF488B" w:rsidRDefault="00CB5120" w:rsidP="00CB5120">
      <w:pPr>
        <w:ind w:left="851"/>
        <w:rPr>
          <w:ins w:id="411" w:author="Lizethe Pérez Fuertes" w:date="2021-05-10T10:07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412" w:author="Lizethe Pérez Fuertes" w:date="2021-05-10T10:07:00Z"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Dynamic </w:t>
        </w:r>
        <w:proofErr w:type="spellStart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mappings</w:t>
        </w:r>
        <w:proofErr w:type="spellEnd"/>
        <w:r w:rsidRPr="00061862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</w:t>
        </w:r>
      </w:ins>
    </w:p>
    <w:p w14:paraId="0A0F3D29" w14:textId="6C77A6A1" w:rsidR="00CB5120" w:rsidDel="00CB5120" w:rsidRDefault="00CB5120" w:rsidP="00AE795B">
      <w:pPr>
        <w:pStyle w:val="CMDOutput"/>
        <w:rPr>
          <w:del w:id="413" w:author="Lizethe Pérez Fuertes" w:date="2021-05-10T10:07:00Z"/>
        </w:rPr>
      </w:pPr>
    </w:p>
    <w:p w14:paraId="0E739175" w14:textId="77777777" w:rsidR="00AD5B35" w:rsidRPr="00AD5B35" w:rsidRDefault="00AD5B35" w:rsidP="00CB7E12">
      <w:pPr>
        <w:pStyle w:val="BodyTextL50"/>
      </w:pPr>
      <w:r>
        <w:rPr>
          <w:b/>
        </w:rPr>
        <w:t>Note</w:t>
      </w:r>
      <w:r>
        <w:t>: This is only a sample output. Your output may not match exactly.</w:t>
      </w:r>
    </w:p>
    <w:p w14:paraId="029FF3B3" w14:textId="77777777" w:rsidR="00A60146" w:rsidRDefault="00D13974" w:rsidP="00BD708A">
      <w:pPr>
        <w:pStyle w:val="PartHead"/>
      </w:pPr>
      <w:r>
        <w:t xml:space="preserve">Configure </w:t>
      </w:r>
      <w:r w:rsidR="007F53D7">
        <w:t xml:space="preserve">and Verify </w:t>
      </w:r>
      <w:r w:rsidR="00775D82">
        <w:t>Dynamic</w:t>
      </w:r>
      <w:r>
        <w:t xml:space="preserve"> NAT</w:t>
      </w:r>
    </w:p>
    <w:p w14:paraId="4D54C45D" w14:textId="77777777" w:rsidR="00D31360" w:rsidRPr="00D31360" w:rsidRDefault="00D31360" w:rsidP="00D31360">
      <w:pPr>
        <w:pStyle w:val="BodyTextL25"/>
      </w:pPr>
      <w:r w:rsidRPr="0004548D">
        <w:rPr>
          <w:lang w:val="en-CA"/>
        </w:rPr>
        <w:t>Dynamic NAT uses a pool of public addresses and assigns them on a first-come, first-served basis. When a</w:t>
      </w:r>
      <w:r>
        <w:rPr>
          <w:lang w:val="en-CA"/>
        </w:rPr>
        <w:t>n inside</w:t>
      </w:r>
      <w:r w:rsidRPr="0004548D">
        <w:rPr>
          <w:lang w:val="en-CA"/>
        </w:rPr>
        <w:t xml:space="preserve"> </w:t>
      </w:r>
      <w:r>
        <w:rPr>
          <w:lang w:val="en-CA"/>
        </w:rPr>
        <w:t>device</w:t>
      </w:r>
      <w:r w:rsidRPr="0004548D">
        <w:rPr>
          <w:lang w:val="en-CA"/>
        </w:rPr>
        <w:t xml:space="preserve"> requests access to </w:t>
      </w:r>
      <w:r>
        <w:rPr>
          <w:lang w:val="en-CA"/>
        </w:rPr>
        <w:t>an outside network</w:t>
      </w:r>
      <w:r w:rsidRPr="0004548D">
        <w:rPr>
          <w:lang w:val="en-CA"/>
        </w:rPr>
        <w:t xml:space="preserve">, dynamic NAT </w:t>
      </w:r>
      <w:r>
        <w:rPr>
          <w:lang w:val="en-CA"/>
        </w:rPr>
        <w:t>assigns</w:t>
      </w:r>
      <w:r w:rsidRPr="0004548D">
        <w:rPr>
          <w:lang w:val="en-CA"/>
        </w:rPr>
        <w:t xml:space="preserve"> an</w:t>
      </w:r>
      <w:r>
        <w:rPr>
          <w:lang w:val="en-CA"/>
        </w:rPr>
        <w:t xml:space="preserve"> available public</w:t>
      </w:r>
      <w:r w:rsidRPr="0004548D">
        <w:rPr>
          <w:lang w:val="en-CA"/>
        </w:rPr>
        <w:t xml:space="preserve"> IP</w:t>
      </w:r>
      <w:r>
        <w:rPr>
          <w:lang w:val="en-CA"/>
        </w:rPr>
        <w:t>v4</w:t>
      </w:r>
      <w:r w:rsidRPr="0004548D">
        <w:rPr>
          <w:lang w:val="en-CA"/>
        </w:rPr>
        <w:t xml:space="preserve"> address from the pool.</w:t>
      </w:r>
      <w:r>
        <w:rPr>
          <w:lang w:val="en-CA"/>
        </w:rPr>
        <w:t xml:space="preserve"> </w:t>
      </w:r>
      <w:r w:rsidR="00470A92">
        <w:rPr>
          <w:lang w:val="en-CA"/>
        </w:rPr>
        <w:t xml:space="preserve">Dynamic NAT results in </w:t>
      </w:r>
      <w:r w:rsidR="00B2533A">
        <w:rPr>
          <w:lang w:val="en-CA"/>
        </w:rPr>
        <w:t xml:space="preserve">a </w:t>
      </w:r>
      <w:r w:rsidR="00470A92">
        <w:rPr>
          <w:lang w:val="en-CA"/>
        </w:rPr>
        <w:t>m</w:t>
      </w:r>
      <w:r>
        <w:rPr>
          <w:lang w:val="en-CA"/>
        </w:rPr>
        <w:t>any-to-many address mapping</w:t>
      </w:r>
      <w:r w:rsidRPr="007A61ED">
        <w:rPr>
          <w:lang w:val="en-CA"/>
        </w:rPr>
        <w:t xml:space="preserve"> </w:t>
      </w:r>
      <w:r>
        <w:rPr>
          <w:lang w:val="en-CA"/>
        </w:rPr>
        <w:t>between local and global addresses.</w:t>
      </w:r>
    </w:p>
    <w:p w14:paraId="47FDEF51" w14:textId="77777777" w:rsidR="00DF01C1" w:rsidRDefault="00DF01C1" w:rsidP="00DC622F">
      <w:pPr>
        <w:pStyle w:val="StepHead"/>
      </w:pPr>
      <w:r>
        <w:t>Clear NAT</w:t>
      </w:r>
      <w:r w:rsidR="00E12CBE">
        <w:t>s</w:t>
      </w:r>
      <w:r w:rsidR="000C6DF2">
        <w:t>.</w:t>
      </w:r>
    </w:p>
    <w:p w14:paraId="73D2C480" w14:textId="77777777" w:rsidR="00DF01C1" w:rsidRDefault="00DF01C1" w:rsidP="00DF01C1">
      <w:pPr>
        <w:pStyle w:val="BodyTextL25"/>
      </w:pPr>
      <w:r>
        <w:t>Before proceeding to add dynamic NAT</w:t>
      </w:r>
      <w:r w:rsidR="00E12CBE">
        <w:t>s</w:t>
      </w:r>
      <w:r>
        <w:t>, clear the NAT</w:t>
      </w:r>
      <w:r w:rsidR="00E12CBE">
        <w:t>s and</w:t>
      </w:r>
      <w:r>
        <w:t xml:space="preserve"> </w:t>
      </w:r>
      <w:r w:rsidR="00BD708A">
        <w:t>statistics</w:t>
      </w:r>
      <w:r>
        <w:t xml:space="preserve"> from Part 2.</w:t>
      </w:r>
    </w:p>
    <w:p w14:paraId="77C946AD" w14:textId="77777777" w:rsidR="00BD708A" w:rsidRDefault="00BD708A" w:rsidP="00BD708A">
      <w:pPr>
        <w:pStyle w:val="CMD"/>
      </w:pPr>
      <w:r>
        <w:t xml:space="preserve">Gateway# </w:t>
      </w:r>
      <w:r w:rsidRPr="00BD708A">
        <w:rPr>
          <w:b/>
        </w:rPr>
        <w:t xml:space="preserve">clear </w:t>
      </w:r>
      <w:proofErr w:type="spellStart"/>
      <w:r w:rsidRPr="00BD708A">
        <w:rPr>
          <w:b/>
        </w:rPr>
        <w:t>ip</w:t>
      </w:r>
      <w:proofErr w:type="spellEnd"/>
      <w:r w:rsidRPr="00BD708A">
        <w:rPr>
          <w:b/>
        </w:rPr>
        <w:t xml:space="preserve"> </w:t>
      </w:r>
      <w:proofErr w:type="spellStart"/>
      <w:r w:rsidRPr="00BD708A">
        <w:rPr>
          <w:b/>
        </w:rPr>
        <w:t>nat</w:t>
      </w:r>
      <w:proofErr w:type="spellEnd"/>
      <w:r w:rsidRPr="00BD708A">
        <w:rPr>
          <w:b/>
        </w:rPr>
        <w:t xml:space="preserve"> translation *</w:t>
      </w:r>
    </w:p>
    <w:p w14:paraId="7FA95580" w14:textId="77777777" w:rsidR="00BD708A" w:rsidRDefault="00BD708A" w:rsidP="00BD708A">
      <w:pPr>
        <w:pStyle w:val="CMD"/>
      </w:pPr>
      <w:r>
        <w:t xml:space="preserve">Gateway# </w:t>
      </w:r>
      <w:r w:rsidRPr="00BD708A">
        <w:rPr>
          <w:b/>
        </w:rPr>
        <w:t xml:space="preserve">clear </w:t>
      </w:r>
      <w:proofErr w:type="spellStart"/>
      <w:r w:rsidRPr="00BD708A">
        <w:rPr>
          <w:b/>
        </w:rPr>
        <w:t>ip</w:t>
      </w:r>
      <w:proofErr w:type="spellEnd"/>
      <w:r w:rsidRPr="00BD708A">
        <w:rPr>
          <w:b/>
        </w:rPr>
        <w:t xml:space="preserve"> </w:t>
      </w:r>
      <w:proofErr w:type="spellStart"/>
      <w:r w:rsidRPr="00BD708A">
        <w:rPr>
          <w:b/>
        </w:rPr>
        <w:t>nat</w:t>
      </w:r>
      <w:proofErr w:type="spellEnd"/>
      <w:r w:rsidRPr="00BD708A">
        <w:rPr>
          <w:b/>
        </w:rPr>
        <w:t xml:space="preserve"> statistics</w:t>
      </w:r>
    </w:p>
    <w:p w14:paraId="1E421D0B" w14:textId="77777777" w:rsidR="00B33C73" w:rsidRDefault="00B33C73" w:rsidP="00B33C73">
      <w:pPr>
        <w:pStyle w:val="StepHead"/>
      </w:pPr>
      <w:r>
        <w:lastRenderedPageBreak/>
        <w:t>Define an access</w:t>
      </w:r>
      <w:r w:rsidR="00A25430">
        <w:t xml:space="preserve"> control</w:t>
      </w:r>
      <w:r>
        <w:t xml:space="preserve"> list </w:t>
      </w:r>
      <w:r w:rsidR="00A25430">
        <w:t xml:space="preserve">(ACL) </w:t>
      </w:r>
      <w:r>
        <w:t>that match</w:t>
      </w:r>
      <w:r w:rsidR="00E12CBE">
        <w:t>es</w:t>
      </w:r>
      <w:r>
        <w:t xml:space="preserve"> the </w:t>
      </w:r>
      <w:r w:rsidR="008B75FC">
        <w:t xml:space="preserve">LAN </w:t>
      </w:r>
      <w:r>
        <w:t>private IP address</w:t>
      </w:r>
      <w:r w:rsidR="00015436">
        <w:t xml:space="preserve"> range</w:t>
      </w:r>
      <w:r w:rsidR="000C6DF2">
        <w:t>.</w:t>
      </w:r>
    </w:p>
    <w:p w14:paraId="6960E71D" w14:textId="77777777" w:rsidR="00B33C73" w:rsidRPr="0079431B" w:rsidRDefault="00B33C73" w:rsidP="00B33C73">
      <w:pPr>
        <w:pStyle w:val="BodyTextL25"/>
      </w:pPr>
      <w:r>
        <w:t>A</w:t>
      </w:r>
      <w:r w:rsidR="00A25430">
        <w:t>CL</w:t>
      </w:r>
      <w:r>
        <w:t xml:space="preserve"> 1 is used to allow 192.168.1.0/24 network to be translated.</w:t>
      </w:r>
    </w:p>
    <w:p w14:paraId="458F459C" w14:textId="77777777" w:rsidR="00B33C73" w:rsidRDefault="00B33C73" w:rsidP="00B33C73">
      <w:pPr>
        <w:pStyle w:val="CMD"/>
        <w:rPr>
          <w:b/>
        </w:rPr>
      </w:pPr>
      <w:r w:rsidRPr="00F06A92">
        <w:t>Gateway(config)#</w:t>
      </w:r>
      <w:r>
        <w:t xml:space="preserve"> </w:t>
      </w:r>
      <w:r w:rsidRPr="00F06A92">
        <w:rPr>
          <w:b/>
        </w:rPr>
        <w:t>access-l</w:t>
      </w:r>
      <w:r>
        <w:rPr>
          <w:b/>
        </w:rPr>
        <w:t>ist</w:t>
      </w:r>
      <w:r w:rsidRPr="00F06A92">
        <w:rPr>
          <w:b/>
        </w:rPr>
        <w:t xml:space="preserve"> 1 per</w:t>
      </w:r>
      <w:r>
        <w:rPr>
          <w:b/>
        </w:rPr>
        <w:t>mit</w:t>
      </w:r>
      <w:r w:rsidRPr="00F06A92">
        <w:rPr>
          <w:b/>
        </w:rPr>
        <w:t xml:space="preserve"> 192.168.1.0 0.0.0.255</w:t>
      </w:r>
    </w:p>
    <w:p w14:paraId="246E581A" w14:textId="77777777" w:rsidR="00BE15B3" w:rsidRDefault="00AE795B" w:rsidP="00AE795B">
      <w:pPr>
        <w:pStyle w:val="StepHead"/>
      </w:pPr>
      <w:r>
        <w:t>Verify</w:t>
      </w:r>
      <w:r w:rsidR="000F57F1">
        <w:t xml:space="preserve"> that the</w:t>
      </w:r>
      <w:r>
        <w:t xml:space="preserve"> NAT</w:t>
      </w:r>
      <w:r w:rsidR="000F57F1">
        <w:t xml:space="preserve"> interface configurations are still valid</w:t>
      </w:r>
      <w:r w:rsidR="00BE15B3">
        <w:t>.</w:t>
      </w:r>
    </w:p>
    <w:p w14:paraId="38369C89" w14:textId="77777777" w:rsidR="00AE795B" w:rsidRDefault="00BE15B3" w:rsidP="00CB7E12">
      <w:pPr>
        <w:pStyle w:val="BodyTextL25"/>
      </w:pPr>
      <w:r>
        <w:t>I</w:t>
      </w:r>
      <w:r w:rsidR="000F57F1">
        <w:t>ssu</w:t>
      </w:r>
      <w:r>
        <w:t>e</w:t>
      </w:r>
      <w:r w:rsidR="000F57F1">
        <w:t xml:space="preserve"> the </w:t>
      </w:r>
      <w:r w:rsidR="000F57F1" w:rsidRPr="00CB7E12">
        <w:rPr>
          <w:b/>
        </w:rPr>
        <w:t xml:space="preserve">show </w:t>
      </w:r>
      <w:proofErr w:type="spellStart"/>
      <w:r w:rsidR="000F57F1" w:rsidRPr="00CB7E12">
        <w:rPr>
          <w:b/>
        </w:rPr>
        <w:t>ip</w:t>
      </w:r>
      <w:proofErr w:type="spellEnd"/>
      <w:r w:rsidR="000F57F1" w:rsidRPr="00CB7E12">
        <w:rPr>
          <w:b/>
        </w:rPr>
        <w:t xml:space="preserve"> </w:t>
      </w:r>
      <w:proofErr w:type="spellStart"/>
      <w:r w:rsidR="000F57F1" w:rsidRPr="00CB7E12">
        <w:rPr>
          <w:b/>
        </w:rPr>
        <w:t>nat</w:t>
      </w:r>
      <w:proofErr w:type="spellEnd"/>
      <w:r w:rsidR="000F57F1" w:rsidRPr="00CB7E12">
        <w:rPr>
          <w:b/>
        </w:rPr>
        <w:t xml:space="preserve"> statistics</w:t>
      </w:r>
      <w:r w:rsidR="000F57F1">
        <w:t xml:space="preserve"> command </w:t>
      </w:r>
      <w:r w:rsidR="00AE795B">
        <w:t xml:space="preserve">on </w:t>
      </w:r>
      <w:r w:rsidR="00E12CBE">
        <w:t xml:space="preserve">the </w:t>
      </w:r>
      <w:r w:rsidR="00AE795B">
        <w:t>Gateway</w:t>
      </w:r>
      <w:r>
        <w:t xml:space="preserve"> </w:t>
      </w:r>
      <w:r w:rsidR="00E12CBE">
        <w:t xml:space="preserve">router </w:t>
      </w:r>
      <w:r>
        <w:t>to verify the NAT configurations.</w:t>
      </w:r>
    </w:p>
    <w:p w14:paraId="22200B5D" w14:textId="77777777" w:rsidR="00BE15B3" w:rsidRPr="00CB7E12" w:rsidRDefault="00BE15B3" w:rsidP="00CB7E12">
      <w:pPr>
        <w:pStyle w:val="CMD"/>
        <w:rPr>
          <w:b/>
          <w:color w:val="FF0000"/>
        </w:rPr>
      </w:pPr>
      <w:r w:rsidRPr="00CB7E12">
        <w:rPr>
          <w:color w:val="FF0000"/>
        </w:rPr>
        <w:t xml:space="preserve">Gateway# </w:t>
      </w:r>
      <w:r w:rsidRPr="00CB7E12">
        <w:rPr>
          <w:b/>
          <w:color w:val="FF0000"/>
        </w:rPr>
        <w:t xml:space="preserve">show </w:t>
      </w:r>
      <w:proofErr w:type="spellStart"/>
      <w:r w:rsidRPr="00CB7E12">
        <w:rPr>
          <w:b/>
          <w:color w:val="FF0000"/>
        </w:rPr>
        <w:t>ip</w:t>
      </w:r>
      <w:proofErr w:type="spellEnd"/>
      <w:r w:rsidRPr="00CB7E12">
        <w:rPr>
          <w:b/>
          <w:color w:val="FF0000"/>
        </w:rPr>
        <w:t xml:space="preserve"> </w:t>
      </w:r>
      <w:proofErr w:type="spellStart"/>
      <w:r w:rsidRPr="00CB7E12">
        <w:rPr>
          <w:b/>
          <w:color w:val="FF0000"/>
        </w:rPr>
        <w:t>nat</w:t>
      </w:r>
      <w:proofErr w:type="spellEnd"/>
      <w:r w:rsidRPr="00CB7E12">
        <w:rPr>
          <w:b/>
          <w:color w:val="FF0000"/>
        </w:rPr>
        <w:t xml:space="preserve"> statistics</w:t>
      </w:r>
    </w:p>
    <w:p w14:paraId="4260AF39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Total active translations: 1 (1 static, 0 dynamic; 0 extended)</w:t>
      </w:r>
    </w:p>
    <w:p w14:paraId="122EFFA4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Peak translations: 0</w:t>
      </w:r>
    </w:p>
    <w:p w14:paraId="3011F991" w14:textId="77777777" w:rsidR="00BE15B3" w:rsidRPr="00CB7E12" w:rsidRDefault="00BE15B3" w:rsidP="00BE15B3">
      <w:pPr>
        <w:pStyle w:val="CMDOutput"/>
        <w:rPr>
          <w:color w:val="FF0000"/>
          <w:highlight w:val="yellow"/>
        </w:rPr>
      </w:pPr>
      <w:r w:rsidRPr="00CB7E12">
        <w:rPr>
          <w:color w:val="FF0000"/>
          <w:highlight w:val="yellow"/>
        </w:rPr>
        <w:t>Outside interfaces:</w:t>
      </w:r>
    </w:p>
    <w:p w14:paraId="3C9FF1FD" w14:textId="77777777" w:rsidR="00BE15B3" w:rsidRPr="00CB7E12" w:rsidRDefault="00BE15B3" w:rsidP="00BE15B3">
      <w:pPr>
        <w:pStyle w:val="CMDOutput"/>
        <w:rPr>
          <w:color w:val="FF0000"/>
          <w:highlight w:val="yellow"/>
        </w:rPr>
      </w:pPr>
      <w:r w:rsidRPr="00CB7E12">
        <w:rPr>
          <w:color w:val="FF0000"/>
          <w:highlight w:val="yellow"/>
        </w:rPr>
        <w:t xml:space="preserve">  Serial0/0/1</w:t>
      </w:r>
    </w:p>
    <w:p w14:paraId="5F13473B" w14:textId="77777777" w:rsidR="00BE15B3" w:rsidRPr="00CB7E12" w:rsidRDefault="00BE15B3" w:rsidP="00BE15B3">
      <w:pPr>
        <w:pStyle w:val="CMDOutput"/>
        <w:rPr>
          <w:color w:val="FF0000"/>
          <w:highlight w:val="yellow"/>
        </w:rPr>
      </w:pPr>
      <w:r w:rsidRPr="00CB7E12">
        <w:rPr>
          <w:color w:val="FF0000"/>
          <w:highlight w:val="yellow"/>
        </w:rPr>
        <w:t>Inside interfaces:</w:t>
      </w:r>
    </w:p>
    <w:p w14:paraId="01A097DA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  <w:highlight w:val="yellow"/>
        </w:rPr>
        <w:t xml:space="preserve">  FastEthernet0/1</w:t>
      </w:r>
    </w:p>
    <w:p w14:paraId="08EE2B83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Hits: 0  Misses: 0</w:t>
      </w:r>
    </w:p>
    <w:p w14:paraId="3408059A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CEF Translated packets: 0, CEF Punted packets: 0</w:t>
      </w:r>
    </w:p>
    <w:p w14:paraId="32CBAF17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Expired translations: 0</w:t>
      </w:r>
    </w:p>
    <w:p w14:paraId="4B08C1C9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Dynamic mappings:</w:t>
      </w:r>
    </w:p>
    <w:p w14:paraId="29FF1599" w14:textId="77777777" w:rsidR="00BE15B3" w:rsidRPr="00CB7E12" w:rsidRDefault="00BE15B3" w:rsidP="00BE15B3">
      <w:pPr>
        <w:pStyle w:val="CMDOutput"/>
        <w:rPr>
          <w:color w:val="FF0000"/>
        </w:rPr>
      </w:pPr>
    </w:p>
    <w:p w14:paraId="39EC5B02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Total doors: 0</w:t>
      </w:r>
    </w:p>
    <w:p w14:paraId="3B6C400E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Appl doors: 0</w:t>
      </w:r>
    </w:p>
    <w:p w14:paraId="42E23B3E" w14:textId="77777777" w:rsidR="00BE15B3" w:rsidRPr="00CB7E12" w:rsidRDefault="00BE15B3" w:rsidP="00BE15B3">
      <w:pPr>
        <w:pStyle w:val="CMDOutput"/>
        <w:rPr>
          <w:color w:val="FF0000"/>
        </w:rPr>
      </w:pPr>
      <w:r w:rsidRPr="00CB7E12">
        <w:rPr>
          <w:color w:val="FF0000"/>
        </w:rPr>
        <w:t>Normal doors: 0</w:t>
      </w:r>
    </w:p>
    <w:p w14:paraId="7C079169" w14:textId="77777777" w:rsidR="00BE15B3" w:rsidRPr="00CB7E12" w:rsidRDefault="00BE15B3" w:rsidP="00CB7E12">
      <w:pPr>
        <w:pStyle w:val="CMDOutput"/>
        <w:rPr>
          <w:color w:val="FF0000"/>
        </w:rPr>
      </w:pPr>
      <w:r w:rsidRPr="00CB7E12">
        <w:rPr>
          <w:color w:val="FF0000"/>
        </w:rPr>
        <w:t>Queued Packets: 0</w:t>
      </w:r>
    </w:p>
    <w:p w14:paraId="49626BD2" w14:textId="77777777" w:rsidR="00DC622F" w:rsidRDefault="00DC622F" w:rsidP="00DC622F">
      <w:pPr>
        <w:pStyle w:val="StepHead"/>
      </w:pPr>
      <w:r>
        <w:t>Define the pool of usable public IP addresses.</w:t>
      </w:r>
    </w:p>
    <w:p w14:paraId="5FCF28BC" w14:textId="77777777" w:rsidR="00AE795B" w:rsidRPr="00AE795B" w:rsidRDefault="00DC622F" w:rsidP="00AE795B">
      <w:pPr>
        <w:pStyle w:val="CMD"/>
      </w:pPr>
      <w:r w:rsidRPr="00DC622F">
        <w:t>Gateway(config)#</w:t>
      </w:r>
      <w:r w:rsidR="004D7506">
        <w:rPr>
          <w:b/>
          <w:bCs/>
          <w:iCs/>
        </w:rPr>
        <w:t xml:space="preserve"> </w:t>
      </w:r>
      <w:proofErr w:type="spellStart"/>
      <w:r w:rsidRPr="00F06A92">
        <w:rPr>
          <w:b/>
        </w:rPr>
        <w:t>ip</w:t>
      </w:r>
      <w:proofErr w:type="spellEnd"/>
      <w:r w:rsidRPr="00F06A92">
        <w:rPr>
          <w:b/>
        </w:rPr>
        <w:t xml:space="preserve"> </w:t>
      </w:r>
      <w:proofErr w:type="spellStart"/>
      <w:r w:rsidRPr="00F06A92">
        <w:rPr>
          <w:b/>
        </w:rPr>
        <w:t>nat</w:t>
      </w:r>
      <w:proofErr w:type="spellEnd"/>
      <w:r w:rsidRPr="00F06A92">
        <w:rPr>
          <w:b/>
        </w:rPr>
        <w:t xml:space="preserve"> pool </w:t>
      </w:r>
      <w:proofErr w:type="spellStart"/>
      <w:r w:rsidRPr="00F06A92">
        <w:rPr>
          <w:b/>
        </w:rPr>
        <w:t>public_access</w:t>
      </w:r>
      <w:proofErr w:type="spellEnd"/>
      <w:r w:rsidRPr="00F06A92">
        <w:rPr>
          <w:b/>
        </w:rPr>
        <w:t xml:space="preserve"> 209.165.200.242</w:t>
      </w:r>
      <w:r w:rsidR="004D7506" w:rsidRPr="00F06A92">
        <w:rPr>
          <w:b/>
          <w:bCs/>
          <w:iCs/>
        </w:rPr>
        <w:t xml:space="preserve"> </w:t>
      </w:r>
      <w:r w:rsidRPr="00F06A92">
        <w:rPr>
          <w:b/>
        </w:rPr>
        <w:t>209.165.200.254 netmask 255.255.255.224</w:t>
      </w:r>
    </w:p>
    <w:p w14:paraId="295A9F25" w14:textId="77777777" w:rsidR="00F53D74" w:rsidRDefault="00F06A92" w:rsidP="00F06A92">
      <w:pPr>
        <w:pStyle w:val="StepHead"/>
      </w:pPr>
      <w:r>
        <w:t xml:space="preserve">Define the NAT from </w:t>
      </w:r>
      <w:r w:rsidR="00E12CBE">
        <w:t xml:space="preserve">the </w:t>
      </w:r>
      <w:r>
        <w:t xml:space="preserve">inside </w:t>
      </w:r>
      <w:r w:rsidR="00A41F4F">
        <w:t xml:space="preserve">source </w:t>
      </w:r>
      <w:r>
        <w:t xml:space="preserve">list to </w:t>
      </w:r>
      <w:r w:rsidR="00E12CBE">
        <w:t xml:space="preserve">the </w:t>
      </w:r>
      <w:r>
        <w:t>outside pool</w:t>
      </w:r>
      <w:r w:rsidR="000C6DF2">
        <w:t>.</w:t>
      </w:r>
    </w:p>
    <w:p w14:paraId="14982908" w14:textId="77777777" w:rsidR="00F06A92" w:rsidRDefault="00F53D74" w:rsidP="00CB7E12">
      <w:pPr>
        <w:pStyle w:val="BodyTextL50"/>
      </w:pPr>
      <w:r w:rsidRPr="00CB7E12">
        <w:rPr>
          <w:b/>
        </w:rPr>
        <w:t>Note</w:t>
      </w:r>
      <w:r>
        <w:t>: Remember that NAT pool names are case</w:t>
      </w:r>
      <w:r w:rsidR="00E12CBE">
        <w:t>-</w:t>
      </w:r>
      <w:r>
        <w:t>sensitive and the pool name entered here must match that used in the previous step.</w:t>
      </w:r>
    </w:p>
    <w:p w14:paraId="2C6AE289" w14:textId="1CB35B46" w:rsidR="00F06A92" w:rsidRDefault="00F06A92" w:rsidP="00AE795B">
      <w:pPr>
        <w:pStyle w:val="CMD"/>
        <w:rPr>
          <w:ins w:id="414" w:author="Lizethe Pérez Fuertes" w:date="2021-05-08T23:11:00Z"/>
          <w:b/>
        </w:rPr>
      </w:pPr>
      <w:r w:rsidRPr="00F06A92">
        <w:t>Gateway(config)#</w:t>
      </w:r>
      <w:r>
        <w:t xml:space="preserve"> </w:t>
      </w:r>
      <w:proofErr w:type="spellStart"/>
      <w:r w:rsidRPr="00F06A92">
        <w:rPr>
          <w:b/>
        </w:rPr>
        <w:t>ip</w:t>
      </w:r>
      <w:proofErr w:type="spellEnd"/>
      <w:r w:rsidRPr="00F06A92">
        <w:rPr>
          <w:b/>
        </w:rPr>
        <w:t xml:space="preserve"> </w:t>
      </w:r>
      <w:proofErr w:type="spellStart"/>
      <w:r w:rsidRPr="00F06A92">
        <w:rPr>
          <w:b/>
        </w:rPr>
        <w:t>nat</w:t>
      </w:r>
      <w:proofErr w:type="spellEnd"/>
      <w:r w:rsidRPr="00F06A92">
        <w:rPr>
          <w:b/>
        </w:rPr>
        <w:t xml:space="preserve"> inside source list 1 pool </w:t>
      </w:r>
      <w:proofErr w:type="spellStart"/>
      <w:r w:rsidRPr="00F06A92">
        <w:rPr>
          <w:b/>
        </w:rPr>
        <w:t>public_access</w:t>
      </w:r>
      <w:proofErr w:type="spellEnd"/>
    </w:p>
    <w:p w14:paraId="458F0C83" w14:textId="45404F25" w:rsidR="000052E4" w:rsidRPr="00AE795B" w:rsidDel="00CB5120" w:rsidRDefault="000052E4" w:rsidP="00AE795B">
      <w:pPr>
        <w:pStyle w:val="CMD"/>
        <w:rPr>
          <w:del w:id="415" w:author="Lizethe Pérez Fuertes" w:date="2021-05-10T10:08:00Z"/>
          <w:b/>
        </w:rPr>
      </w:pPr>
    </w:p>
    <w:p w14:paraId="1B817850" w14:textId="77777777" w:rsidR="00207B35" w:rsidRDefault="00207B35" w:rsidP="00207B35">
      <w:pPr>
        <w:pStyle w:val="StepHead"/>
      </w:pPr>
      <w:r>
        <w:t>Test the configuration</w:t>
      </w:r>
      <w:r w:rsidR="000C6DF2">
        <w:t>.</w:t>
      </w:r>
    </w:p>
    <w:p w14:paraId="50F16709" w14:textId="77777777" w:rsidR="00E56526" w:rsidRDefault="00541A1F" w:rsidP="00E56526">
      <w:pPr>
        <w:pStyle w:val="SubStepAlpha"/>
      </w:pPr>
      <w:r>
        <w:t xml:space="preserve">From </w:t>
      </w:r>
      <w:r w:rsidR="00221894">
        <w:t>PC-B</w:t>
      </w:r>
      <w:r>
        <w:t>, ping the Lo0 interface (</w:t>
      </w:r>
      <w:r w:rsidR="00AC0A20">
        <w:t>192.31.7.1</w:t>
      </w:r>
      <w:r>
        <w:t xml:space="preserve">) on ISP. If </w:t>
      </w:r>
      <w:r w:rsidR="00470A92">
        <w:t xml:space="preserve">the ping </w:t>
      </w:r>
      <w:r>
        <w:t xml:space="preserve">was </w:t>
      </w:r>
      <w:r w:rsidR="00E12CBE">
        <w:t>un</w:t>
      </w:r>
      <w:r>
        <w:t xml:space="preserve">successful, troubleshoot and correct the issues. </w:t>
      </w:r>
      <w:r w:rsidR="008B75FC">
        <w:t>On the Gateway router, d</w:t>
      </w:r>
      <w:r>
        <w:t>isplay the NAT table.</w:t>
      </w:r>
    </w:p>
    <w:p w14:paraId="580A932B" w14:textId="77777777" w:rsidR="00E56526" w:rsidRDefault="00E56526" w:rsidP="00E56526">
      <w:pPr>
        <w:pStyle w:val="CMD"/>
      </w:pPr>
      <w:r>
        <w:t xml:space="preserve">Gateway# </w:t>
      </w:r>
      <w:r w:rsidRPr="00EC3885">
        <w:rPr>
          <w:b/>
        </w:rPr>
        <w:t xml:space="preserve">show </w:t>
      </w:r>
      <w:proofErr w:type="spellStart"/>
      <w:r w:rsidRPr="00EC3885">
        <w:rPr>
          <w:b/>
        </w:rPr>
        <w:t>ip</w:t>
      </w:r>
      <w:proofErr w:type="spellEnd"/>
      <w:r w:rsidRPr="00EC3885">
        <w:rPr>
          <w:b/>
        </w:rPr>
        <w:t xml:space="preserve"> </w:t>
      </w:r>
      <w:proofErr w:type="spellStart"/>
      <w:r w:rsidRPr="00EC3885">
        <w:rPr>
          <w:b/>
        </w:rPr>
        <w:t>nat</w:t>
      </w:r>
      <w:proofErr w:type="spellEnd"/>
      <w:r w:rsidRPr="00EC3885">
        <w:rPr>
          <w:b/>
        </w:rPr>
        <w:t xml:space="preserve"> translations</w:t>
      </w:r>
    </w:p>
    <w:p w14:paraId="28BCBCBA" w14:textId="77777777" w:rsidR="00221894" w:rsidRDefault="00221894" w:rsidP="00221894">
      <w:pPr>
        <w:pStyle w:val="CMDOutput"/>
      </w:pPr>
      <w:r>
        <w:t>Pro Inside global      Inside local       Outside local      Outside global</w:t>
      </w:r>
    </w:p>
    <w:p w14:paraId="6BA0F8D2" w14:textId="77777777" w:rsidR="00221894" w:rsidRDefault="00221894" w:rsidP="00221894">
      <w:pPr>
        <w:pStyle w:val="CMDOutput"/>
      </w:pPr>
      <w:r>
        <w:t>--- 209.165.200.225    192.168.1.20       ---                ---</w:t>
      </w:r>
    </w:p>
    <w:p w14:paraId="52AF232B" w14:textId="77777777" w:rsidR="000052E4" w:rsidRPr="008D4D54" w:rsidRDefault="000052E4" w:rsidP="000052E4">
      <w:pPr>
        <w:ind w:left="851"/>
        <w:rPr>
          <w:ins w:id="416" w:author="Lizethe Pérez Fuertes" w:date="2021-05-08T23:10:00Z"/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ins w:id="417" w:author="Lizethe Pérez Fuertes" w:date="2021-05-08T23:10:00Z"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icmp</w:t>
        </w:r>
        <w:proofErr w:type="spellEnd"/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209.165.200.242:5 192.168.1.21:5 192.31.7.1:5 192.31.7.1:5</w:t>
        </w:r>
      </w:ins>
    </w:p>
    <w:p w14:paraId="23E50DC7" w14:textId="77777777" w:rsidR="000052E4" w:rsidRPr="008D4D54" w:rsidRDefault="000052E4" w:rsidP="000052E4">
      <w:pPr>
        <w:ind w:left="851"/>
        <w:rPr>
          <w:ins w:id="418" w:author="Lizethe Pérez Fuertes" w:date="2021-05-08T23:10:00Z"/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ins w:id="419" w:author="Lizethe Pérez Fuertes" w:date="2021-05-08T23:10:00Z"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icmp</w:t>
        </w:r>
        <w:proofErr w:type="spellEnd"/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209.165.200.242:6 192.168.1.21:6 192.31.7.1:6 192.31.7.1:6</w:t>
        </w:r>
      </w:ins>
    </w:p>
    <w:p w14:paraId="254E4703" w14:textId="77777777" w:rsidR="000052E4" w:rsidRPr="008D4D54" w:rsidRDefault="000052E4" w:rsidP="000052E4">
      <w:pPr>
        <w:ind w:left="851"/>
        <w:rPr>
          <w:ins w:id="420" w:author="Lizethe Pérez Fuertes" w:date="2021-05-08T23:10:00Z"/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ins w:id="421" w:author="Lizethe Pérez Fuertes" w:date="2021-05-08T23:10:00Z"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icmp</w:t>
        </w:r>
        <w:proofErr w:type="spellEnd"/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209.165.200.242:7 192.168.1.21:7 192.31.7.1:7 192.31.7.1:7</w:t>
        </w:r>
      </w:ins>
    </w:p>
    <w:p w14:paraId="47070F03" w14:textId="77777777" w:rsidR="000052E4" w:rsidRPr="008D4D54" w:rsidRDefault="000052E4" w:rsidP="000052E4">
      <w:pPr>
        <w:ind w:left="851"/>
        <w:rPr>
          <w:ins w:id="422" w:author="Lizethe Pérez Fuertes" w:date="2021-05-08T23:10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23" w:author="Lizethe Pérez Fuertes" w:date="2021-05-08T23:10:00Z"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icmp</w:t>
        </w:r>
        <w:proofErr w:type="spellEnd"/>
        <w:r w:rsidRPr="008D4D54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209.165.200.242:8 192.168.1.21:8 192.31.7.1:8 192.31.7.1:8</w:t>
        </w:r>
      </w:ins>
    </w:p>
    <w:p w14:paraId="1976748C" w14:textId="3D0A641B" w:rsidR="00221894" w:rsidDel="000052E4" w:rsidRDefault="00221894" w:rsidP="00221894">
      <w:pPr>
        <w:pStyle w:val="CMDOutput"/>
        <w:rPr>
          <w:del w:id="424" w:author="Lizethe Pérez Fuertes" w:date="2021-05-08T23:10:00Z"/>
        </w:rPr>
      </w:pPr>
      <w:del w:id="425" w:author="Lizethe Pérez Fuertes" w:date="2021-05-08T23:10:00Z">
        <w:r w:rsidRPr="00221894" w:rsidDel="000052E4">
          <w:rPr>
            <w:highlight w:val="yellow"/>
          </w:rPr>
          <w:delText xml:space="preserve">icmp 209.165.200.242:1 192.168.1.21:1     </w:delText>
        </w:r>
        <w:r w:rsidR="00AC0A20" w:rsidDel="000052E4">
          <w:rPr>
            <w:highlight w:val="yellow"/>
          </w:rPr>
          <w:delText>192.31.7.1</w:delText>
        </w:r>
        <w:r w:rsidRPr="00221894" w:rsidDel="000052E4">
          <w:rPr>
            <w:highlight w:val="yellow"/>
          </w:rPr>
          <w:delText xml:space="preserve">:1       </w:delText>
        </w:r>
        <w:r w:rsidR="00AC0A20" w:rsidDel="000052E4">
          <w:rPr>
            <w:highlight w:val="yellow"/>
          </w:rPr>
          <w:delText>192.31.7.1</w:delText>
        </w:r>
        <w:r w:rsidRPr="00221894" w:rsidDel="000052E4">
          <w:rPr>
            <w:highlight w:val="yellow"/>
          </w:rPr>
          <w:delText>:1</w:delText>
        </w:r>
      </w:del>
    </w:p>
    <w:p w14:paraId="7061D3D5" w14:textId="77777777" w:rsidR="00221894" w:rsidRDefault="00221894" w:rsidP="00221894">
      <w:pPr>
        <w:pStyle w:val="CMDOutput"/>
      </w:pPr>
      <w:r>
        <w:t>--- 209.165.200.242    192.168.1.21       ---                ---</w:t>
      </w:r>
    </w:p>
    <w:p w14:paraId="74087C53" w14:textId="77777777" w:rsidR="00E56526" w:rsidRDefault="00E56526" w:rsidP="00221894">
      <w:pPr>
        <w:pStyle w:val="BodyTextL50"/>
      </w:pPr>
      <w:r>
        <w:t xml:space="preserve">What is the translation of the </w:t>
      </w:r>
      <w:r w:rsidR="008B75FC">
        <w:t>I</w:t>
      </w:r>
      <w:r>
        <w:t>nside local host address</w:t>
      </w:r>
      <w:r w:rsidR="00221894">
        <w:t xml:space="preserve"> for PC-B</w:t>
      </w:r>
      <w:r>
        <w:t>?</w:t>
      </w:r>
    </w:p>
    <w:p w14:paraId="0496765D" w14:textId="265F3EBB" w:rsidR="00E56526" w:rsidRDefault="00F53D74" w:rsidP="00E56526">
      <w:pPr>
        <w:pStyle w:val="BodyTextL50"/>
        <w:rPr>
          <w:rStyle w:val="AnswerGray"/>
        </w:rPr>
      </w:pPr>
      <w:r>
        <w:t xml:space="preserve">192.168.1.21 </w:t>
      </w:r>
      <w:r w:rsidR="00E56526">
        <w:t xml:space="preserve">= </w:t>
      </w:r>
      <w:r w:rsidR="00E56526" w:rsidRPr="00D87D2D">
        <w:rPr>
          <w:rFonts w:eastAsia="Times New Roman" w:cs="Arial"/>
          <w:b/>
          <w:bCs/>
          <w:sz w:val="24"/>
          <w:szCs w:val="24"/>
          <w:lang w:val="es-ES" w:eastAsia="es-MX"/>
          <w:rPrChange w:id="426" w:author="Lizethe Pérez Fuertes" w:date="2021-05-10T10:11:00Z">
            <w:rPr/>
          </w:rPrChange>
        </w:rPr>
        <w:t>______________</w:t>
      </w:r>
      <w:del w:id="427" w:author="Lizethe Pérez Fuertes" w:date="2021-05-10T10:11:00Z">
        <w:r w:rsidR="00E56526" w:rsidRPr="00D87D2D" w:rsidDel="00D87D2D">
          <w:rPr>
            <w:rFonts w:eastAsia="Times New Roman" w:cs="Arial"/>
            <w:b/>
            <w:bCs/>
            <w:sz w:val="24"/>
            <w:szCs w:val="24"/>
            <w:lang w:val="es-ES" w:eastAsia="es-MX"/>
            <w:rPrChange w:id="428" w:author="Lizethe Pérez Fuertes" w:date="2021-05-10T10:11:00Z">
              <w:rPr/>
            </w:rPrChange>
          </w:rPr>
          <w:delText>_________________</w:delText>
        </w:r>
        <w:r w:rsidRPr="00D87D2D" w:rsidDel="00D87D2D">
          <w:rPr>
            <w:rFonts w:eastAsia="Times New Roman" w:cs="Arial"/>
            <w:b/>
            <w:bCs/>
            <w:sz w:val="24"/>
            <w:szCs w:val="24"/>
            <w:lang w:val="es-ES" w:eastAsia="es-MX"/>
            <w:rPrChange w:id="429" w:author="Lizethe Pérez Fuertes" w:date="2021-05-10T10:11:00Z">
              <w:rPr/>
            </w:rPrChange>
          </w:rPr>
          <w:delText>__________________________</w:delText>
        </w:r>
      </w:del>
      <w:r w:rsidRPr="00D87D2D">
        <w:rPr>
          <w:rFonts w:eastAsia="Times New Roman" w:cs="Arial"/>
          <w:b/>
          <w:bCs/>
          <w:sz w:val="24"/>
          <w:szCs w:val="24"/>
          <w:lang w:val="es-ES" w:eastAsia="es-MX"/>
          <w:rPrChange w:id="430" w:author="Lizethe Pérez Fuertes" w:date="2021-05-10T10:11:00Z">
            <w:rPr/>
          </w:rPrChange>
        </w:rPr>
        <w:t xml:space="preserve"> </w:t>
      </w:r>
      <w:r w:rsidR="00221894" w:rsidRPr="00D87D2D">
        <w:rPr>
          <w:rFonts w:eastAsia="Times New Roman" w:cs="Arial"/>
          <w:b/>
          <w:bCs/>
          <w:sz w:val="24"/>
          <w:szCs w:val="24"/>
          <w:lang w:val="es-ES" w:eastAsia="es-MX"/>
          <w:rPrChange w:id="431" w:author="Lizethe Pérez Fuertes" w:date="2021-05-10T10:11:00Z">
            <w:rPr>
              <w:rStyle w:val="AnswerGray"/>
            </w:rPr>
          </w:rPrChange>
        </w:rPr>
        <w:t>209.165.200.242</w:t>
      </w:r>
    </w:p>
    <w:p w14:paraId="1B478B27" w14:textId="77777777" w:rsidR="00E56526" w:rsidRDefault="00E56526" w:rsidP="00E56526">
      <w:pPr>
        <w:pStyle w:val="BodyTextL50"/>
      </w:pPr>
      <w:r>
        <w:lastRenderedPageBreak/>
        <w:t xml:space="preserve">A </w:t>
      </w:r>
      <w:r w:rsidR="0044154A">
        <w:t xml:space="preserve">dynamic </w:t>
      </w:r>
      <w:r>
        <w:t xml:space="preserve">NAT entry was added to the table with </w:t>
      </w:r>
      <w:r w:rsidR="00E12CBE">
        <w:t xml:space="preserve">ICMP </w:t>
      </w:r>
      <w:r>
        <w:t xml:space="preserve">as the protocol when </w:t>
      </w:r>
      <w:r w:rsidR="00221894">
        <w:t>PC-B</w:t>
      </w:r>
      <w:r>
        <w:t xml:space="preserve"> sen</w:t>
      </w:r>
      <w:r w:rsidR="0044154A">
        <w:t>t</w:t>
      </w:r>
      <w:r>
        <w:t xml:space="preserve"> an ICMP message to </w:t>
      </w:r>
      <w:r w:rsidR="00AC0A20">
        <w:t>192.31.7.1</w:t>
      </w:r>
      <w:r>
        <w:t xml:space="preserve"> on ISP.</w:t>
      </w:r>
    </w:p>
    <w:p w14:paraId="22B227F1" w14:textId="2E897D11" w:rsidR="00E56526" w:rsidDel="00D87D2D" w:rsidRDefault="00E56526">
      <w:pPr>
        <w:pStyle w:val="BodyTextL50"/>
        <w:rPr>
          <w:del w:id="432" w:author="Lizethe Pérez Fuertes" w:date="2021-05-10T10:11:00Z"/>
        </w:rPr>
      </w:pPr>
      <w:r>
        <w:t>What port number was used in this ICMP exchange? ______________</w:t>
      </w:r>
      <w:ins w:id="433" w:author="Lizethe Pérez Fuertes" w:date="2021-05-08T23:10:00Z">
        <w:r w:rsidR="000052E4" w:rsidRPr="00D87D2D">
          <w:rPr>
            <w:rFonts w:eastAsia="Times New Roman" w:cs="Arial"/>
            <w:b/>
            <w:bCs/>
            <w:sz w:val="24"/>
            <w:szCs w:val="24"/>
            <w:lang w:val="es-ES" w:eastAsia="es-MX"/>
            <w:rPrChange w:id="434" w:author="Lizethe Pérez Fuertes" w:date="2021-05-10T10:11:00Z">
              <w:rPr/>
            </w:rPrChange>
          </w:rPr>
          <w:t>5, 6, 7, 8</w:t>
        </w:r>
      </w:ins>
      <w:del w:id="435" w:author="Lizethe Pérez Fuertes" w:date="2021-05-10T10:11:00Z">
        <w:r w:rsidDel="00D87D2D">
          <w:delText xml:space="preserve"> </w:delText>
        </w:r>
        <w:r w:rsidRPr="004C7CD2" w:rsidDel="00D87D2D">
          <w:rPr>
            <w:rStyle w:val="AnswerGray"/>
          </w:rPr>
          <w:delText>1</w:delText>
        </w:r>
        <w:r w:rsidR="00BE15B3" w:rsidDel="00D87D2D">
          <w:rPr>
            <w:rStyle w:val="AnswerGray"/>
          </w:rPr>
          <w:delText>, answers will vary.</w:delText>
        </w:r>
      </w:del>
    </w:p>
    <w:p w14:paraId="27B31B0C" w14:textId="333C8602" w:rsidR="00722E82" w:rsidDel="00D87D2D" w:rsidRDefault="00E56526">
      <w:pPr>
        <w:pStyle w:val="BodyTextL50"/>
        <w:rPr>
          <w:del w:id="436" w:author="Lizethe Pérez Fuertes" w:date="2021-05-10T10:11:00Z"/>
        </w:rPr>
        <w:pPrChange w:id="437" w:author="Lizethe Pérez Fuertes" w:date="2021-05-10T10:11:00Z">
          <w:pPr>
            <w:pStyle w:val="SubStepAlpha"/>
          </w:pPr>
        </w:pPrChange>
      </w:pPr>
      <w:del w:id="438" w:author="Lizethe Pérez Fuertes" w:date="2021-05-10T10:11:00Z">
        <w:r w:rsidDel="00D87D2D">
          <w:delText>From</w:delText>
        </w:r>
        <w:r w:rsidR="00722454" w:rsidDel="00D87D2D">
          <w:delText xml:space="preserve"> PC-B</w:delText>
        </w:r>
        <w:r w:rsidDel="00D87D2D">
          <w:delText xml:space="preserve">, </w:delText>
        </w:r>
        <w:r w:rsidR="0044154A" w:rsidDel="00D87D2D">
          <w:delText>open a browser and enter the IP address of the ISP</w:delText>
        </w:r>
        <w:r w:rsidR="00E12CBE" w:rsidDel="00D87D2D">
          <w:delText>-</w:delText>
        </w:r>
        <w:r w:rsidR="0044154A" w:rsidDel="00D87D2D">
          <w:delText>simulated web server (</w:delText>
        </w:r>
        <w:r w:rsidDel="00D87D2D">
          <w:delText>Lo0 interface</w:delText>
        </w:r>
        <w:r w:rsidR="0044154A" w:rsidDel="00D87D2D">
          <w:delText>)</w:delText>
        </w:r>
        <w:r w:rsidR="00722E82" w:rsidDel="00D87D2D">
          <w:delText>. When prompted, log</w:delText>
        </w:r>
        <w:r w:rsidR="00E12CBE" w:rsidDel="00D87D2D">
          <w:delText xml:space="preserve"> </w:delText>
        </w:r>
        <w:r w:rsidR="00722E82" w:rsidDel="00D87D2D">
          <w:delText xml:space="preserve">in as </w:delText>
        </w:r>
        <w:r w:rsidR="00722E82" w:rsidRPr="00503C48" w:rsidDel="00D87D2D">
          <w:rPr>
            <w:b/>
          </w:rPr>
          <w:delText>webuser</w:delText>
        </w:r>
        <w:r w:rsidR="00722E82" w:rsidDel="00D87D2D">
          <w:delText xml:space="preserve"> with a password of </w:delText>
        </w:r>
        <w:r w:rsidR="00722E82" w:rsidRPr="00503C48" w:rsidDel="00D87D2D">
          <w:rPr>
            <w:b/>
          </w:rPr>
          <w:delText>webpass</w:delText>
        </w:r>
        <w:r w:rsidR="00722E82" w:rsidDel="00D87D2D">
          <w:delText>.</w:delText>
        </w:r>
      </w:del>
    </w:p>
    <w:p w14:paraId="4454439E" w14:textId="77777777" w:rsidR="00D87D2D" w:rsidRDefault="00D87D2D" w:rsidP="00D87D2D">
      <w:pPr>
        <w:pStyle w:val="BodyTextL50"/>
        <w:rPr>
          <w:ins w:id="439" w:author="Lizethe Pérez Fuertes" w:date="2021-05-10T10:11:00Z"/>
        </w:rPr>
      </w:pPr>
    </w:p>
    <w:p w14:paraId="1D2174AD" w14:textId="0F37BD07" w:rsidR="00E56526" w:rsidDel="00D87D2D" w:rsidRDefault="00722E82">
      <w:pPr>
        <w:pStyle w:val="BodyTextL50"/>
        <w:rPr>
          <w:del w:id="440" w:author="Lizethe Pérez Fuertes" w:date="2021-05-10T10:16:00Z"/>
        </w:rPr>
        <w:pPrChange w:id="441" w:author="Lizethe Pérez Fuertes" w:date="2021-05-10T10:11:00Z">
          <w:pPr>
            <w:pStyle w:val="SubStepAlpha"/>
          </w:pPr>
        </w:pPrChange>
      </w:pPr>
      <w:del w:id="442" w:author="Lizethe Pérez Fuertes" w:date="2021-05-10T10:16:00Z">
        <w:r w:rsidDel="00D87D2D">
          <w:delText>D</w:delText>
        </w:r>
        <w:r w:rsidR="00E56526" w:rsidDel="00D87D2D">
          <w:delText>isplay the NAT table.</w:delText>
        </w:r>
      </w:del>
    </w:p>
    <w:p w14:paraId="2785D81B" w14:textId="6D30F9A0" w:rsidR="00722454" w:rsidRPr="00722454" w:rsidDel="00D87D2D" w:rsidRDefault="00E56526" w:rsidP="00B42CD4">
      <w:pPr>
        <w:pStyle w:val="CMDOutput"/>
        <w:rPr>
          <w:del w:id="443" w:author="Lizethe Pérez Fuertes" w:date="2021-05-10T10:16:00Z"/>
        </w:rPr>
      </w:pPr>
      <w:del w:id="444" w:author="Lizethe Pérez Fuertes" w:date="2021-05-10T10:16:00Z">
        <w:r w:rsidRPr="00D562DC" w:rsidDel="00D87D2D">
          <w:delText xml:space="preserve">Pro Inside global      </w:delText>
        </w:r>
        <w:r w:rsidR="0044154A" w:rsidDel="00D87D2D">
          <w:delText xml:space="preserve">  </w:delText>
        </w:r>
        <w:r w:rsidRPr="00D562DC" w:rsidDel="00D87D2D">
          <w:delText>Inside local       Outside local      Outside global</w:delText>
        </w:r>
      </w:del>
    </w:p>
    <w:p w14:paraId="54C053AE" w14:textId="51454077" w:rsidR="00CE2C3C" w:rsidDel="00D87D2D" w:rsidRDefault="00CE2C3C" w:rsidP="00CE2C3C">
      <w:pPr>
        <w:pStyle w:val="CMDOutput"/>
        <w:rPr>
          <w:del w:id="445" w:author="Lizethe Pérez Fuertes" w:date="2021-05-10T10:16:00Z"/>
        </w:rPr>
      </w:pPr>
      <w:del w:id="446" w:author="Lizethe Pérez Fuertes" w:date="2021-05-10T10:16:00Z">
        <w:r w:rsidDel="00D87D2D">
          <w:delText xml:space="preserve">--- 209.165.200.225    </w:delText>
        </w:r>
        <w:r w:rsidR="00796FEF" w:rsidDel="00D87D2D">
          <w:delText xml:space="preserve">  </w:delText>
        </w:r>
        <w:r w:rsidDel="00D87D2D">
          <w:delText>192.168.1.20       ---                ---</w:delText>
        </w:r>
      </w:del>
    </w:p>
    <w:p w14:paraId="71572C2D" w14:textId="7D4C2F20" w:rsidR="00CE2C3C" w:rsidDel="00D87D2D" w:rsidRDefault="00CE2C3C" w:rsidP="00CE2C3C">
      <w:pPr>
        <w:pStyle w:val="CMDOutput"/>
        <w:rPr>
          <w:del w:id="447" w:author="Lizethe Pérez Fuertes" w:date="2021-05-10T10:16:00Z"/>
        </w:rPr>
      </w:pPr>
      <w:del w:id="448" w:author="Lizethe Pérez Fuertes" w:date="2021-05-10T10:16:00Z">
        <w:r w:rsidDel="00D87D2D">
          <w:delText xml:space="preserve">tcp 209.165.200.242:1038 192.168.1.21:1038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38469EC1" w14:textId="2F1D6516" w:rsidR="00CE2C3C" w:rsidDel="00D87D2D" w:rsidRDefault="00CE2C3C" w:rsidP="00CE2C3C">
      <w:pPr>
        <w:pStyle w:val="CMDOutput"/>
        <w:rPr>
          <w:del w:id="449" w:author="Lizethe Pérez Fuertes" w:date="2021-05-10T10:16:00Z"/>
        </w:rPr>
      </w:pPr>
      <w:del w:id="450" w:author="Lizethe Pérez Fuertes" w:date="2021-05-10T10:16:00Z">
        <w:r w:rsidDel="00D87D2D">
          <w:delText xml:space="preserve">tcp 209.165.200.242:1039 192.168.1.21:1039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084514E1" w14:textId="4116E2DB" w:rsidR="00CE2C3C" w:rsidDel="00D87D2D" w:rsidRDefault="00CE2C3C" w:rsidP="00CE2C3C">
      <w:pPr>
        <w:pStyle w:val="CMDOutput"/>
        <w:rPr>
          <w:del w:id="451" w:author="Lizethe Pérez Fuertes" w:date="2021-05-10T10:16:00Z"/>
        </w:rPr>
      </w:pPr>
      <w:del w:id="452" w:author="Lizethe Pérez Fuertes" w:date="2021-05-10T10:16:00Z">
        <w:r w:rsidDel="00D87D2D">
          <w:delText xml:space="preserve">tcp 209.165.200.242:1040 192.168.1.21:1040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5D3EA925" w14:textId="06D4F44F" w:rsidR="00CE2C3C" w:rsidDel="00D87D2D" w:rsidRDefault="00CE2C3C" w:rsidP="00CE2C3C">
      <w:pPr>
        <w:pStyle w:val="CMDOutput"/>
        <w:rPr>
          <w:del w:id="453" w:author="Lizethe Pérez Fuertes" w:date="2021-05-10T10:16:00Z"/>
        </w:rPr>
      </w:pPr>
      <w:del w:id="454" w:author="Lizethe Pérez Fuertes" w:date="2021-05-10T10:16:00Z">
        <w:r w:rsidDel="00D87D2D">
          <w:delText xml:space="preserve">tcp 209.165.200.242:1041 192.168.1.21:1041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47EBCD21" w14:textId="7AE25810" w:rsidR="00CE2C3C" w:rsidDel="00D87D2D" w:rsidRDefault="00CE2C3C" w:rsidP="00CE2C3C">
      <w:pPr>
        <w:pStyle w:val="CMDOutput"/>
        <w:rPr>
          <w:del w:id="455" w:author="Lizethe Pérez Fuertes" w:date="2021-05-10T10:16:00Z"/>
        </w:rPr>
      </w:pPr>
      <w:del w:id="456" w:author="Lizethe Pérez Fuertes" w:date="2021-05-10T10:16:00Z">
        <w:r w:rsidDel="00D87D2D">
          <w:delText xml:space="preserve">tcp 209.165.200.242:1042 192.168.1.21:1042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3C2938EA" w14:textId="37D0975B" w:rsidR="00CE2C3C" w:rsidDel="00D87D2D" w:rsidRDefault="00CE2C3C" w:rsidP="00CE2C3C">
      <w:pPr>
        <w:pStyle w:val="CMDOutput"/>
        <w:rPr>
          <w:del w:id="457" w:author="Lizethe Pérez Fuertes" w:date="2021-05-10T10:16:00Z"/>
        </w:rPr>
      </w:pPr>
      <w:del w:id="458" w:author="Lizethe Pérez Fuertes" w:date="2021-05-10T10:16:00Z">
        <w:r w:rsidDel="00D87D2D">
          <w:delText xml:space="preserve">tcp 209.165.200.242:1043 192.168.1.21:1043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14793F41" w14:textId="562E4A93" w:rsidR="00CE2C3C" w:rsidDel="00D87D2D" w:rsidRDefault="00CE2C3C" w:rsidP="00CE2C3C">
      <w:pPr>
        <w:pStyle w:val="CMDOutput"/>
        <w:rPr>
          <w:del w:id="459" w:author="Lizethe Pérez Fuertes" w:date="2021-05-10T10:16:00Z"/>
        </w:rPr>
      </w:pPr>
      <w:del w:id="460" w:author="Lizethe Pérez Fuertes" w:date="2021-05-10T10:16:00Z">
        <w:r w:rsidDel="00D87D2D">
          <w:delText xml:space="preserve">tcp 209.165.200.242:1044 192.168.1.21:1044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0A7C56B7" w14:textId="5D17652D" w:rsidR="00CE2C3C" w:rsidDel="00D87D2D" w:rsidRDefault="00CE2C3C" w:rsidP="00CE2C3C">
      <w:pPr>
        <w:pStyle w:val="CMDOutput"/>
        <w:rPr>
          <w:del w:id="461" w:author="Lizethe Pérez Fuertes" w:date="2021-05-10T10:16:00Z"/>
        </w:rPr>
      </w:pPr>
      <w:del w:id="462" w:author="Lizethe Pérez Fuertes" w:date="2021-05-10T10:16:00Z">
        <w:r w:rsidDel="00D87D2D">
          <w:delText xml:space="preserve">tcp 209.165.200.242:1045 192.168.1.21:1045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5F176380" w14:textId="5546C2A1" w:rsidR="00CE2C3C" w:rsidDel="00D87D2D" w:rsidRDefault="00CE2C3C" w:rsidP="00CE2C3C">
      <w:pPr>
        <w:pStyle w:val="CMDOutput"/>
        <w:rPr>
          <w:del w:id="463" w:author="Lizethe Pérez Fuertes" w:date="2021-05-10T10:16:00Z"/>
        </w:rPr>
      </w:pPr>
      <w:del w:id="464" w:author="Lizethe Pérez Fuertes" w:date="2021-05-10T10:16:00Z">
        <w:r w:rsidDel="00D87D2D">
          <w:delText xml:space="preserve">tcp 209.165.200.242:1046 192.168.1.21:1046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1F51081C" w14:textId="2BF900B8" w:rsidR="00CE2C3C" w:rsidDel="00D87D2D" w:rsidRDefault="00CE2C3C" w:rsidP="00CE2C3C">
      <w:pPr>
        <w:pStyle w:val="CMDOutput"/>
        <w:rPr>
          <w:del w:id="465" w:author="Lizethe Pérez Fuertes" w:date="2021-05-10T10:16:00Z"/>
        </w:rPr>
      </w:pPr>
      <w:del w:id="466" w:author="Lizethe Pérez Fuertes" w:date="2021-05-10T10:16:00Z">
        <w:r w:rsidDel="00D87D2D">
          <w:delText xml:space="preserve">tcp 209.165.200.242:1047 192.168.1.21:1047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02B0CF26" w14:textId="20B0C0E0" w:rsidR="00CE2C3C" w:rsidDel="00D87D2D" w:rsidRDefault="00CE2C3C" w:rsidP="00CE2C3C">
      <w:pPr>
        <w:pStyle w:val="CMDOutput"/>
        <w:rPr>
          <w:del w:id="467" w:author="Lizethe Pérez Fuertes" w:date="2021-05-10T10:16:00Z"/>
        </w:rPr>
      </w:pPr>
      <w:del w:id="468" w:author="Lizethe Pérez Fuertes" w:date="2021-05-10T10:16:00Z">
        <w:r w:rsidDel="00D87D2D">
          <w:delText xml:space="preserve">tcp 209.165.200.242:1048 192.168.1.21:1048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5407A864" w14:textId="237BC47D" w:rsidR="00CE2C3C" w:rsidDel="00D87D2D" w:rsidRDefault="00CE2C3C" w:rsidP="00CE2C3C">
      <w:pPr>
        <w:pStyle w:val="CMDOutput"/>
        <w:rPr>
          <w:del w:id="469" w:author="Lizethe Pérez Fuertes" w:date="2021-05-10T10:16:00Z"/>
        </w:rPr>
      </w:pPr>
      <w:del w:id="470" w:author="Lizethe Pérez Fuertes" w:date="2021-05-10T10:16:00Z">
        <w:r w:rsidDel="00D87D2D">
          <w:delText xml:space="preserve">tcp 209.165.200.242:1049 192.168.1.21:1049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44D3D807" w14:textId="23155359" w:rsidR="00CE2C3C" w:rsidDel="00D87D2D" w:rsidRDefault="00CE2C3C" w:rsidP="00CE2C3C">
      <w:pPr>
        <w:pStyle w:val="CMDOutput"/>
        <w:rPr>
          <w:del w:id="471" w:author="Lizethe Pérez Fuertes" w:date="2021-05-10T10:16:00Z"/>
        </w:rPr>
      </w:pPr>
      <w:del w:id="472" w:author="Lizethe Pérez Fuertes" w:date="2021-05-10T10:16:00Z">
        <w:r w:rsidDel="00D87D2D">
          <w:delText xml:space="preserve">tcp 209.165.200.242:1050 192.168.1.21:1050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0E134AE7" w14:textId="340239BB" w:rsidR="00CE2C3C" w:rsidDel="00D87D2D" w:rsidRDefault="00CE2C3C" w:rsidP="00CE2C3C">
      <w:pPr>
        <w:pStyle w:val="CMDOutput"/>
        <w:rPr>
          <w:del w:id="473" w:author="Lizethe Pérez Fuertes" w:date="2021-05-10T10:16:00Z"/>
        </w:rPr>
      </w:pPr>
      <w:del w:id="474" w:author="Lizethe Pérez Fuertes" w:date="2021-05-10T10:16:00Z">
        <w:r w:rsidDel="00D87D2D">
          <w:delText xml:space="preserve">tcp 209.165.200.242:1051 192.168.1.21:1051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152D48E7" w14:textId="14A9A421" w:rsidR="00CE2C3C" w:rsidDel="00D87D2D" w:rsidRDefault="00CE2C3C" w:rsidP="00CE2C3C">
      <w:pPr>
        <w:pStyle w:val="CMDOutput"/>
        <w:rPr>
          <w:del w:id="475" w:author="Lizethe Pérez Fuertes" w:date="2021-05-10T10:16:00Z"/>
        </w:rPr>
      </w:pPr>
      <w:del w:id="476" w:author="Lizethe Pérez Fuertes" w:date="2021-05-10T10:16:00Z">
        <w:r w:rsidDel="00D87D2D">
          <w:delText xml:space="preserve">tcp 209.165.200.242:1052 192.168.1.21:1052 </w:delText>
        </w:r>
        <w:r w:rsidR="00AC0A20" w:rsidDel="00D87D2D">
          <w:delText>192.31.7.1</w:delText>
        </w:r>
        <w:r w:rsidDel="00D87D2D">
          <w:delText xml:space="preserve">:80     </w:delText>
        </w:r>
        <w:r w:rsidR="00AC0A20" w:rsidDel="00D87D2D">
          <w:delText>192.31.7.1</w:delText>
        </w:r>
        <w:r w:rsidDel="00D87D2D">
          <w:delText>:80</w:delText>
        </w:r>
      </w:del>
    </w:p>
    <w:p w14:paraId="05527640" w14:textId="73406DB5" w:rsidR="00CE2C3C" w:rsidDel="00D87D2D" w:rsidRDefault="00CE2C3C" w:rsidP="00CE2C3C">
      <w:pPr>
        <w:pStyle w:val="CMDOutput"/>
        <w:rPr>
          <w:del w:id="477" w:author="Lizethe Pérez Fuertes" w:date="2021-05-10T10:16:00Z"/>
        </w:rPr>
      </w:pPr>
      <w:del w:id="478" w:author="Lizethe Pérez Fuertes" w:date="2021-05-10T10:16:00Z">
        <w:r w:rsidDel="00D87D2D">
          <w:delText>--- 209.165.200.242    192.168.1.22       ---                ---</w:delText>
        </w:r>
      </w:del>
    </w:p>
    <w:p w14:paraId="478F2ECB" w14:textId="3E7E5816" w:rsidR="00E56526" w:rsidDel="00D87D2D" w:rsidRDefault="00E56526" w:rsidP="00722454">
      <w:pPr>
        <w:pStyle w:val="BodyTextL50"/>
        <w:rPr>
          <w:del w:id="479" w:author="Lizethe Pérez Fuertes" w:date="2021-05-10T10:16:00Z"/>
        </w:rPr>
      </w:pPr>
      <w:del w:id="480" w:author="Lizethe Pérez Fuertes" w:date="2021-05-10T10:16:00Z">
        <w:r w:rsidDel="00D87D2D">
          <w:delText xml:space="preserve">What protocol </w:delText>
        </w:r>
        <w:r w:rsidR="00A41F4F" w:rsidDel="00D87D2D">
          <w:delText xml:space="preserve">was </w:delText>
        </w:r>
        <w:r w:rsidDel="00D87D2D">
          <w:delText xml:space="preserve">used in this translation? ____________ </w:delText>
        </w:r>
        <w:r w:rsidRPr="004C7CD2" w:rsidDel="00D87D2D">
          <w:rPr>
            <w:rStyle w:val="AnswerGray"/>
          </w:rPr>
          <w:delText>tcp</w:delText>
        </w:r>
      </w:del>
    </w:p>
    <w:p w14:paraId="5B030EC4" w14:textId="568995F0" w:rsidR="00E56526" w:rsidDel="00D87D2D" w:rsidRDefault="00E56526" w:rsidP="00E56526">
      <w:pPr>
        <w:pStyle w:val="BodyTextL50"/>
        <w:rPr>
          <w:del w:id="481" w:author="Lizethe Pérez Fuertes" w:date="2021-05-10T10:16:00Z"/>
        </w:rPr>
      </w:pPr>
      <w:del w:id="482" w:author="Lizethe Pérez Fuertes" w:date="2021-05-10T10:16:00Z">
        <w:r w:rsidDel="00D87D2D">
          <w:delText>What port numbers</w:delText>
        </w:r>
        <w:r w:rsidR="00A41F4F" w:rsidDel="00D87D2D">
          <w:delText xml:space="preserve"> were</w:delText>
        </w:r>
        <w:r w:rsidDel="00D87D2D">
          <w:delText xml:space="preserve"> used?</w:delText>
        </w:r>
      </w:del>
    </w:p>
    <w:p w14:paraId="1F5A5A0F" w14:textId="441A02AD" w:rsidR="00E56526" w:rsidDel="00D87D2D" w:rsidRDefault="00E56526" w:rsidP="00E56526">
      <w:pPr>
        <w:pStyle w:val="BodyTextL50"/>
        <w:rPr>
          <w:del w:id="483" w:author="Lizethe Pérez Fuertes" w:date="2021-05-10T10:16:00Z"/>
          <w:rStyle w:val="AnswerGray"/>
        </w:rPr>
      </w:pPr>
      <w:del w:id="484" w:author="Lizethe Pérez Fuertes" w:date="2021-05-10T10:16:00Z">
        <w:r w:rsidDel="00D87D2D">
          <w:delText xml:space="preserve">Inside: ________________ </w:delText>
        </w:r>
        <w:r w:rsidR="00EC44E8" w:rsidDel="00D87D2D">
          <w:rPr>
            <w:rStyle w:val="AnswerGray"/>
          </w:rPr>
          <w:delText>10</w:delText>
        </w:r>
        <w:r w:rsidR="00CE2C3C" w:rsidDel="00D87D2D">
          <w:rPr>
            <w:rStyle w:val="AnswerGray"/>
          </w:rPr>
          <w:delText xml:space="preserve">38 to 1052. </w:delText>
        </w:r>
        <w:r w:rsidRPr="004C7CD2" w:rsidDel="00D87D2D">
          <w:rPr>
            <w:rStyle w:val="AnswerGray"/>
          </w:rPr>
          <w:delText>Answers will vary</w:delText>
        </w:r>
        <w:r w:rsidR="00602479" w:rsidDel="00D87D2D">
          <w:rPr>
            <w:rStyle w:val="AnswerGray"/>
          </w:rPr>
          <w:delText>.</w:delText>
        </w:r>
      </w:del>
    </w:p>
    <w:p w14:paraId="683DB7A8" w14:textId="5CB2C57D" w:rsidR="00E56526" w:rsidDel="00D87D2D" w:rsidRDefault="00602479" w:rsidP="00E56526">
      <w:pPr>
        <w:pStyle w:val="BodyTextL50"/>
        <w:rPr>
          <w:del w:id="485" w:author="Lizethe Pérez Fuertes" w:date="2021-05-10T10:16:00Z"/>
          <w:rStyle w:val="AnswerGray"/>
        </w:rPr>
      </w:pPr>
      <w:del w:id="486" w:author="Lizethe Pérez Fuertes" w:date="2021-05-10T10:16:00Z">
        <w:r w:rsidDel="00D87D2D">
          <w:delText>Outside</w:delText>
        </w:r>
        <w:r w:rsidR="00E56526" w:rsidDel="00D87D2D">
          <w:delText xml:space="preserve">: ________________ </w:delText>
        </w:r>
        <w:r w:rsidR="00CE2C3C" w:rsidDel="00D87D2D">
          <w:rPr>
            <w:rStyle w:val="AnswerGray"/>
          </w:rPr>
          <w:delText>80</w:delText>
        </w:r>
      </w:del>
    </w:p>
    <w:p w14:paraId="22BB8971" w14:textId="39AF3726" w:rsidR="00EC44E8" w:rsidDel="00D87D2D" w:rsidRDefault="00722E82" w:rsidP="00EC44E8">
      <w:pPr>
        <w:pStyle w:val="BodyTextL50"/>
        <w:rPr>
          <w:del w:id="487" w:author="Lizethe Pérez Fuertes" w:date="2021-05-10T10:16:00Z"/>
          <w:rStyle w:val="AnswerGray"/>
        </w:rPr>
      </w:pPr>
      <w:del w:id="488" w:author="Lizethe Pérez Fuertes" w:date="2021-05-10T10:16:00Z">
        <w:r w:rsidDel="00D87D2D">
          <w:delText xml:space="preserve">What </w:delText>
        </w:r>
        <w:r w:rsidR="00E56526" w:rsidDel="00D87D2D">
          <w:delText xml:space="preserve">well-known port number </w:delText>
        </w:r>
        <w:r w:rsidDel="00D87D2D">
          <w:delText xml:space="preserve">and service </w:delText>
        </w:r>
        <w:r w:rsidR="00A41F4F" w:rsidDel="00D87D2D">
          <w:delText>was used?</w:delText>
        </w:r>
        <w:r w:rsidDel="00D87D2D">
          <w:delText xml:space="preserve"> </w:delText>
        </w:r>
        <w:r w:rsidR="00E56526" w:rsidDel="00D87D2D">
          <w:delText xml:space="preserve">________________ </w:delText>
        </w:r>
        <w:r w:rsidR="00E56526" w:rsidDel="00D87D2D">
          <w:rPr>
            <w:rStyle w:val="AnswerGray"/>
          </w:rPr>
          <w:delText xml:space="preserve">port </w:delText>
        </w:r>
        <w:r w:rsidDel="00D87D2D">
          <w:rPr>
            <w:rStyle w:val="AnswerGray"/>
          </w:rPr>
          <w:delText>80</w:delText>
        </w:r>
        <w:r w:rsidR="00E56526" w:rsidDel="00D87D2D">
          <w:rPr>
            <w:rStyle w:val="AnswerGray"/>
          </w:rPr>
          <w:delText xml:space="preserve">, </w:delText>
        </w:r>
        <w:r w:rsidDel="00D87D2D">
          <w:rPr>
            <w:rStyle w:val="AnswerGray"/>
          </w:rPr>
          <w:delText>www or http</w:delText>
        </w:r>
      </w:del>
    </w:p>
    <w:p w14:paraId="0F946CA0" w14:textId="77777777" w:rsidR="00B17C2B" w:rsidRDefault="00B17C2B" w:rsidP="00B17C2B">
      <w:pPr>
        <w:pStyle w:val="SubStepAlpha"/>
      </w:pPr>
      <w:r>
        <w:t xml:space="preserve">Verify NAT statistics by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</w:t>
      </w:r>
      <w:proofErr w:type="spellEnd"/>
      <w:r>
        <w:rPr>
          <w:b/>
        </w:rPr>
        <w:t xml:space="preserve"> statistics</w:t>
      </w:r>
      <w:r>
        <w:t xml:space="preserve"> </w:t>
      </w:r>
      <w:r w:rsidR="00681A96">
        <w:t xml:space="preserve">command </w:t>
      </w:r>
      <w:r>
        <w:t xml:space="preserve">on </w:t>
      </w:r>
      <w:r w:rsidR="00E12CBE">
        <w:t xml:space="preserve">the </w:t>
      </w:r>
      <w:r>
        <w:t>Gateway</w:t>
      </w:r>
      <w:r w:rsidR="00E12CBE">
        <w:t xml:space="preserve"> router</w:t>
      </w:r>
      <w:r>
        <w:t>.</w:t>
      </w:r>
    </w:p>
    <w:p w14:paraId="4C17EEEC" w14:textId="77777777" w:rsidR="00F35F53" w:rsidRPr="00F35F53" w:rsidRDefault="00DF01C1" w:rsidP="00F35F53">
      <w:pPr>
        <w:pStyle w:val="CMD"/>
        <w:rPr>
          <w:sz w:val="18"/>
        </w:rPr>
      </w:pPr>
      <w:r>
        <w:t xml:space="preserve">Gateway# </w:t>
      </w:r>
      <w:r w:rsidRPr="00DF01C1">
        <w:rPr>
          <w:b/>
        </w:rPr>
        <w:t xml:space="preserve">show </w:t>
      </w:r>
      <w:proofErr w:type="spellStart"/>
      <w:r w:rsidRPr="00DF01C1">
        <w:rPr>
          <w:b/>
        </w:rPr>
        <w:t>ip</w:t>
      </w:r>
      <w:proofErr w:type="spellEnd"/>
      <w:r w:rsidRPr="00DF01C1">
        <w:rPr>
          <w:b/>
        </w:rPr>
        <w:t xml:space="preserve"> </w:t>
      </w:r>
      <w:proofErr w:type="spellStart"/>
      <w:r w:rsidRPr="00DF01C1">
        <w:rPr>
          <w:b/>
        </w:rPr>
        <w:t>nat</w:t>
      </w:r>
      <w:proofErr w:type="spellEnd"/>
      <w:r w:rsidRPr="00DF01C1">
        <w:rPr>
          <w:b/>
        </w:rPr>
        <w:t xml:space="preserve"> stat</w:t>
      </w:r>
      <w:r w:rsidR="00BE15B3">
        <w:rPr>
          <w:b/>
        </w:rPr>
        <w:t>ist</w:t>
      </w:r>
      <w:r w:rsidRPr="00DF01C1">
        <w:rPr>
          <w:b/>
        </w:rPr>
        <w:t>ics</w:t>
      </w:r>
    </w:p>
    <w:p w14:paraId="03836729" w14:textId="77777777" w:rsidR="00D87D2D" w:rsidRPr="0095128C" w:rsidRDefault="00D87D2D" w:rsidP="00D87D2D">
      <w:pPr>
        <w:ind w:left="880"/>
        <w:rPr>
          <w:ins w:id="489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490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Total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translations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: 1 (1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static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, 0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dynamic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, 0 extended)</w:t>
        </w:r>
      </w:ins>
    </w:p>
    <w:p w14:paraId="631943E5" w14:textId="77777777" w:rsidR="00D87D2D" w:rsidRPr="0095128C" w:rsidRDefault="00D87D2D" w:rsidP="00D87D2D">
      <w:pPr>
        <w:ind w:left="880"/>
        <w:rPr>
          <w:ins w:id="491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92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Outside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Interfaces: Serial0/1/1</w:t>
        </w:r>
      </w:ins>
    </w:p>
    <w:p w14:paraId="5B4E8447" w14:textId="77777777" w:rsidR="00D87D2D" w:rsidRPr="0095128C" w:rsidRDefault="00D87D2D" w:rsidP="00D87D2D">
      <w:pPr>
        <w:ind w:left="880"/>
        <w:rPr>
          <w:ins w:id="493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94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Inside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Interfaces: GigabitEthernet0/1</w:t>
        </w:r>
      </w:ins>
    </w:p>
    <w:p w14:paraId="6E357AB2" w14:textId="77777777" w:rsidR="00D87D2D" w:rsidRPr="0095128C" w:rsidRDefault="00D87D2D" w:rsidP="00D87D2D">
      <w:pPr>
        <w:ind w:left="880"/>
        <w:rPr>
          <w:ins w:id="495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496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Hits: 81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Misses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 14</w:t>
        </w:r>
      </w:ins>
    </w:p>
    <w:p w14:paraId="14B0F5E1" w14:textId="77777777" w:rsidR="00D87D2D" w:rsidRPr="0095128C" w:rsidRDefault="00D87D2D" w:rsidP="00D87D2D">
      <w:pPr>
        <w:ind w:left="880"/>
        <w:rPr>
          <w:ins w:id="497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498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Expired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translations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 13</w:t>
        </w:r>
      </w:ins>
    </w:p>
    <w:p w14:paraId="63D56BEA" w14:textId="77777777" w:rsidR="00D87D2D" w:rsidRPr="0095128C" w:rsidRDefault="00D87D2D" w:rsidP="00D87D2D">
      <w:pPr>
        <w:ind w:left="880"/>
        <w:rPr>
          <w:ins w:id="499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500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Dynamic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mappings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:</w:t>
        </w:r>
      </w:ins>
    </w:p>
    <w:p w14:paraId="0D99CC2C" w14:textId="77777777" w:rsidR="00D87D2D" w:rsidRPr="0095128C" w:rsidRDefault="00D87D2D" w:rsidP="00D87D2D">
      <w:pPr>
        <w:ind w:left="880"/>
        <w:rPr>
          <w:ins w:id="501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ins w:id="502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--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Inside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Source</w:t>
        </w:r>
        <w:proofErr w:type="spellEnd"/>
      </w:ins>
    </w:p>
    <w:p w14:paraId="603A777E" w14:textId="77777777" w:rsidR="00D87D2D" w:rsidRPr="0095128C" w:rsidRDefault="00D87D2D" w:rsidP="00D87D2D">
      <w:pPr>
        <w:ind w:left="880"/>
        <w:rPr>
          <w:ins w:id="503" w:author="Lizethe Pérez Fuertes" w:date="2021-05-10T10:16:00Z"/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proofErr w:type="spellStart"/>
      <w:ins w:id="504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access-list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1 pool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public_access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refCount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0</w:t>
        </w:r>
      </w:ins>
    </w:p>
    <w:p w14:paraId="3E070FDD" w14:textId="77777777" w:rsidR="00D87D2D" w:rsidRPr="0095128C" w:rsidRDefault="00D87D2D" w:rsidP="00D87D2D">
      <w:pPr>
        <w:ind w:left="880"/>
        <w:rPr>
          <w:ins w:id="505" w:author="Lizethe Pérez Fuertes" w:date="2021-05-10T10:16:00Z"/>
          <w:rFonts w:ascii="Courier New" w:eastAsia="Times New Roman" w:hAnsi="Courier New" w:cs="Courier New"/>
          <w:sz w:val="18"/>
          <w:szCs w:val="18"/>
          <w:highlight w:val="yellow"/>
          <w:lang w:val="es-MX" w:eastAsia="es-MX"/>
        </w:rPr>
      </w:pPr>
      <w:ins w:id="506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pool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public_access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: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netmask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255.255.255.224</w:t>
        </w:r>
      </w:ins>
    </w:p>
    <w:p w14:paraId="2FF86B20" w14:textId="77777777" w:rsidR="00D87D2D" w:rsidRPr="0095128C" w:rsidRDefault="00D87D2D" w:rsidP="00D87D2D">
      <w:pPr>
        <w:ind w:left="1440"/>
        <w:rPr>
          <w:ins w:id="507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508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start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209.165.200.242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>end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highlight w:val="yellow"/>
            <w:lang w:val="es-MX" w:eastAsia="es-MX"/>
          </w:rPr>
          <w:t xml:space="preserve"> 209.165.200.254</w:t>
        </w:r>
      </w:ins>
    </w:p>
    <w:p w14:paraId="68327C4B" w14:textId="77777777" w:rsidR="00D87D2D" w:rsidRPr="0095128C" w:rsidRDefault="00D87D2D" w:rsidP="00D87D2D">
      <w:pPr>
        <w:ind w:left="1440"/>
        <w:rPr>
          <w:ins w:id="509" w:author="Lizethe Pérez Fuertes" w:date="2021-05-10T10:16:00Z"/>
          <w:rFonts w:ascii="Courier New" w:eastAsia="Times New Roman" w:hAnsi="Courier New" w:cs="Courier New"/>
          <w:sz w:val="18"/>
          <w:szCs w:val="18"/>
          <w:lang w:val="es-MX" w:eastAsia="es-MX"/>
        </w:rPr>
      </w:pPr>
      <w:proofErr w:type="spellStart"/>
      <w:ins w:id="510" w:author="Lizethe Pérez Fuertes" w:date="2021-05-10T10:16:00Z"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type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generic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, total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addresses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13 ,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allocated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0 (0%), </w:t>
        </w:r>
        <w:proofErr w:type="spellStart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>misses</w:t>
        </w:r>
        <w:proofErr w:type="spellEnd"/>
        <w:r w:rsidRPr="0095128C">
          <w:rPr>
            <w:rFonts w:ascii="Courier New" w:eastAsia="Times New Roman" w:hAnsi="Courier New" w:cs="Courier New"/>
            <w:sz w:val="18"/>
            <w:szCs w:val="18"/>
            <w:lang w:val="es-MX" w:eastAsia="es-MX"/>
          </w:rPr>
          <w:t xml:space="preserve"> 0</w:t>
        </w:r>
      </w:ins>
    </w:p>
    <w:p w14:paraId="4D35A16F" w14:textId="3F5B5E35" w:rsidR="00F35F53" w:rsidRPr="00F35F53" w:rsidDel="00D87D2D" w:rsidRDefault="00F35F53" w:rsidP="00F35F53">
      <w:pPr>
        <w:pStyle w:val="CMD"/>
        <w:rPr>
          <w:del w:id="511" w:author="Lizethe Pérez Fuertes" w:date="2021-05-10T10:16:00Z"/>
          <w:sz w:val="18"/>
        </w:rPr>
      </w:pPr>
      <w:del w:id="512" w:author="Lizethe Pérez Fuertes" w:date="2021-05-10T10:16:00Z">
        <w:r w:rsidRPr="00F35F53" w:rsidDel="00D87D2D">
          <w:rPr>
            <w:sz w:val="18"/>
            <w:highlight w:val="yellow"/>
          </w:rPr>
          <w:delText>Total active translations: 3 (1 static, 2 dynamic; 1 extended)</w:delText>
        </w:r>
      </w:del>
    </w:p>
    <w:p w14:paraId="1D7F0707" w14:textId="21A7D305" w:rsidR="00F35F53" w:rsidRPr="00F35F53" w:rsidDel="00D87D2D" w:rsidRDefault="00F35F53" w:rsidP="00F35F53">
      <w:pPr>
        <w:pStyle w:val="CMD"/>
        <w:rPr>
          <w:del w:id="513" w:author="Lizethe Pérez Fuertes" w:date="2021-05-10T10:16:00Z"/>
          <w:sz w:val="18"/>
        </w:rPr>
      </w:pPr>
      <w:del w:id="514" w:author="Lizethe Pérez Fuertes" w:date="2021-05-10T10:16:00Z">
        <w:r w:rsidRPr="00F35F53" w:rsidDel="00D87D2D">
          <w:rPr>
            <w:sz w:val="18"/>
          </w:rPr>
          <w:delText>Peak translations: 17, occurred 00:06:40 ago</w:delText>
        </w:r>
      </w:del>
    </w:p>
    <w:p w14:paraId="2D3D5A01" w14:textId="5C1BBF36" w:rsidR="00F35F53" w:rsidRPr="00F35F53" w:rsidDel="00D87D2D" w:rsidRDefault="00F35F53" w:rsidP="00F35F53">
      <w:pPr>
        <w:pStyle w:val="CMD"/>
        <w:rPr>
          <w:del w:id="515" w:author="Lizethe Pérez Fuertes" w:date="2021-05-10T10:16:00Z"/>
          <w:sz w:val="18"/>
        </w:rPr>
      </w:pPr>
      <w:del w:id="516" w:author="Lizethe Pérez Fuertes" w:date="2021-05-10T10:16:00Z">
        <w:r w:rsidRPr="00F35F53" w:rsidDel="00D87D2D">
          <w:rPr>
            <w:sz w:val="18"/>
          </w:rPr>
          <w:delText>Outside interfaces:</w:delText>
        </w:r>
      </w:del>
    </w:p>
    <w:p w14:paraId="25B2B6A0" w14:textId="5EA4A325" w:rsidR="00F35F53" w:rsidRPr="00F35F53" w:rsidDel="00D87D2D" w:rsidRDefault="00F35F53" w:rsidP="00F35F53">
      <w:pPr>
        <w:pStyle w:val="CMD"/>
        <w:rPr>
          <w:del w:id="517" w:author="Lizethe Pérez Fuertes" w:date="2021-05-10T10:16:00Z"/>
          <w:sz w:val="18"/>
        </w:rPr>
      </w:pPr>
      <w:del w:id="518" w:author="Lizethe Pérez Fuertes" w:date="2021-05-10T10:16:00Z">
        <w:r w:rsidRPr="00F35F53" w:rsidDel="00D87D2D">
          <w:rPr>
            <w:sz w:val="18"/>
          </w:rPr>
          <w:delText xml:space="preserve">  Serial0/0/1</w:delText>
        </w:r>
      </w:del>
    </w:p>
    <w:p w14:paraId="5414DEEE" w14:textId="2775C444" w:rsidR="00F35F53" w:rsidRPr="00F35F53" w:rsidDel="00D87D2D" w:rsidRDefault="00F35F53" w:rsidP="00F35F53">
      <w:pPr>
        <w:pStyle w:val="CMD"/>
        <w:rPr>
          <w:del w:id="519" w:author="Lizethe Pérez Fuertes" w:date="2021-05-10T10:16:00Z"/>
          <w:sz w:val="18"/>
        </w:rPr>
      </w:pPr>
      <w:del w:id="520" w:author="Lizethe Pérez Fuertes" w:date="2021-05-10T10:16:00Z">
        <w:r w:rsidRPr="00F35F53" w:rsidDel="00D87D2D">
          <w:rPr>
            <w:sz w:val="18"/>
          </w:rPr>
          <w:delText>Inside interfaces:</w:delText>
        </w:r>
      </w:del>
    </w:p>
    <w:p w14:paraId="3FB94340" w14:textId="03FC90A4" w:rsidR="00F35F53" w:rsidRPr="00F35F53" w:rsidDel="00D87D2D" w:rsidRDefault="00F35F53" w:rsidP="00F35F53">
      <w:pPr>
        <w:pStyle w:val="CMD"/>
        <w:rPr>
          <w:del w:id="521" w:author="Lizethe Pérez Fuertes" w:date="2021-05-10T10:16:00Z"/>
          <w:sz w:val="18"/>
        </w:rPr>
      </w:pPr>
      <w:del w:id="522" w:author="Lizethe Pérez Fuertes" w:date="2021-05-10T10:16:00Z">
        <w:r w:rsidRPr="00F35F53" w:rsidDel="00D87D2D">
          <w:rPr>
            <w:sz w:val="18"/>
          </w:rPr>
          <w:delText xml:space="preserve">  GigabitEthernet0/1</w:delText>
        </w:r>
      </w:del>
    </w:p>
    <w:p w14:paraId="4155D294" w14:textId="095EB323" w:rsidR="00F35F53" w:rsidRPr="00F35F53" w:rsidDel="00D87D2D" w:rsidRDefault="00F35F53" w:rsidP="00F35F53">
      <w:pPr>
        <w:pStyle w:val="CMD"/>
        <w:rPr>
          <w:del w:id="523" w:author="Lizethe Pérez Fuertes" w:date="2021-05-10T10:16:00Z"/>
          <w:sz w:val="18"/>
        </w:rPr>
      </w:pPr>
      <w:del w:id="524" w:author="Lizethe Pérez Fuertes" w:date="2021-05-10T10:16:00Z">
        <w:r w:rsidRPr="00F35F53" w:rsidDel="00D87D2D">
          <w:rPr>
            <w:sz w:val="18"/>
          </w:rPr>
          <w:delText>Hits: 345  Misses: 0</w:delText>
        </w:r>
      </w:del>
    </w:p>
    <w:p w14:paraId="147C59ED" w14:textId="70033C12" w:rsidR="00F35F53" w:rsidRPr="00F35F53" w:rsidDel="00D87D2D" w:rsidRDefault="00F35F53" w:rsidP="00F35F53">
      <w:pPr>
        <w:pStyle w:val="CMD"/>
        <w:rPr>
          <w:del w:id="525" w:author="Lizethe Pérez Fuertes" w:date="2021-05-10T10:16:00Z"/>
          <w:sz w:val="18"/>
        </w:rPr>
      </w:pPr>
      <w:del w:id="526" w:author="Lizethe Pérez Fuertes" w:date="2021-05-10T10:16:00Z">
        <w:r w:rsidRPr="00F35F53" w:rsidDel="00D87D2D">
          <w:rPr>
            <w:sz w:val="18"/>
          </w:rPr>
          <w:delText>CEF Translated packets: 345, CEF Punted packets: 0</w:delText>
        </w:r>
      </w:del>
    </w:p>
    <w:p w14:paraId="01928AA1" w14:textId="5AC0B791" w:rsidR="00F35F53" w:rsidRPr="00F35F53" w:rsidDel="00D87D2D" w:rsidRDefault="00F35F53" w:rsidP="00F35F53">
      <w:pPr>
        <w:pStyle w:val="CMD"/>
        <w:rPr>
          <w:del w:id="527" w:author="Lizethe Pérez Fuertes" w:date="2021-05-10T10:16:00Z"/>
          <w:sz w:val="18"/>
        </w:rPr>
      </w:pPr>
      <w:del w:id="528" w:author="Lizethe Pérez Fuertes" w:date="2021-05-10T10:16:00Z">
        <w:r w:rsidRPr="00F35F53" w:rsidDel="00D87D2D">
          <w:rPr>
            <w:sz w:val="18"/>
          </w:rPr>
          <w:delText>Expired translations: 20</w:delText>
        </w:r>
      </w:del>
    </w:p>
    <w:p w14:paraId="6DDCF86F" w14:textId="2C5A9260" w:rsidR="00F35F53" w:rsidRPr="00F35F53" w:rsidDel="00D87D2D" w:rsidRDefault="00F35F53" w:rsidP="00F35F53">
      <w:pPr>
        <w:pStyle w:val="CMD"/>
        <w:rPr>
          <w:del w:id="529" w:author="Lizethe Pérez Fuertes" w:date="2021-05-10T10:16:00Z"/>
          <w:sz w:val="18"/>
        </w:rPr>
      </w:pPr>
      <w:del w:id="530" w:author="Lizethe Pérez Fuertes" w:date="2021-05-10T10:16:00Z">
        <w:r w:rsidRPr="00F35F53" w:rsidDel="00D87D2D">
          <w:rPr>
            <w:sz w:val="18"/>
          </w:rPr>
          <w:delText>Dynamic mappings:</w:delText>
        </w:r>
      </w:del>
    </w:p>
    <w:p w14:paraId="5133B223" w14:textId="19274258" w:rsidR="00F35F53" w:rsidRPr="00F35F53" w:rsidDel="00D87D2D" w:rsidRDefault="00F35F53" w:rsidP="00F35F53">
      <w:pPr>
        <w:pStyle w:val="CMD"/>
        <w:rPr>
          <w:del w:id="531" w:author="Lizethe Pérez Fuertes" w:date="2021-05-10T10:16:00Z"/>
          <w:sz w:val="18"/>
        </w:rPr>
      </w:pPr>
      <w:del w:id="532" w:author="Lizethe Pérez Fuertes" w:date="2021-05-10T10:16:00Z">
        <w:r w:rsidRPr="00F35F53" w:rsidDel="00D87D2D">
          <w:rPr>
            <w:sz w:val="18"/>
          </w:rPr>
          <w:delText>-- Inside Source</w:delText>
        </w:r>
      </w:del>
    </w:p>
    <w:p w14:paraId="4745B8D0" w14:textId="472F2B7E" w:rsidR="00F35F53" w:rsidRPr="00F35F53" w:rsidDel="00D87D2D" w:rsidRDefault="00F35F53" w:rsidP="00F35F53">
      <w:pPr>
        <w:pStyle w:val="CMD"/>
        <w:rPr>
          <w:del w:id="533" w:author="Lizethe Pérez Fuertes" w:date="2021-05-10T10:16:00Z"/>
          <w:sz w:val="18"/>
          <w:highlight w:val="yellow"/>
        </w:rPr>
      </w:pPr>
      <w:del w:id="534" w:author="Lizethe Pérez Fuertes" w:date="2021-05-10T10:16:00Z">
        <w:r w:rsidRPr="00F35F53" w:rsidDel="00D87D2D">
          <w:rPr>
            <w:sz w:val="18"/>
            <w:highlight w:val="yellow"/>
          </w:rPr>
          <w:delText>[Id: 1] access-list 1 pool public_access refcount 2</w:delText>
        </w:r>
      </w:del>
    </w:p>
    <w:p w14:paraId="58CFE412" w14:textId="5CE66CC9" w:rsidR="00F35F53" w:rsidRPr="00F35F53" w:rsidDel="00D87D2D" w:rsidRDefault="00F35F53" w:rsidP="00F35F53">
      <w:pPr>
        <w:pStyle w:val="CMD"/>
        <w:rPr>
          <w:del w:id="535" w:author="Lizethe Pérez Fuertes" w:date="2021-05-10T10:16:00Z"/>
          <w:sz w:val="18"/>
          <w:highlight w:val="yellow"/>
        </w:rPr>
      </w:pPr>
      <w:del w:id="536" w:author="Lizethe Pérez Fuertes" w:date="2021-05-10T10:16:00Z">
        <w:r w:rsidRPr="00F35F53" w:rsidDel="00D87D2D">
          <w:rPr>
            <w:sz w:val="18"/>
            <w:highlight w:val="yellow"/>
          </w:rPr>
          <w:delText xml:space="preserve"> pool public_access: netmask 255.255.255.224</w:delText>
        </w:r>
      </w:del>
    </w:p>
    <w:p w14:paraId="3A6D5E95" w14:textId="00208C7E" w:rsidR="00F35F53" w:rsidRPr="00F35F53" w:rsidDel="00D87D2D" w:rsidRDefault="00F35F53" w:rsidP="00F35F53">
      <w:pPr>
        <w:pStyle w:val="CMD"/>
        <w:rPr>
          <w:del w:id="537" w:author="Lizethe Pérez Fuertes" w:date="2021-05-10T10:16:00Z"/>
          <w:sz w:val="18"/>
          <w:highlight w:val="yellow"/>
        </w:rPr>
      </w:pPr>
      <w:del w:id="538" w:author="Lizethe Pérez Fuertes" w:date="2021-05-10T10:16:00Z">
        <w:r w:rsidRPr="00F35F53" w:rsidDel="00D87D2D">
          <w:rPr>
            <w:sz w:val="18"/>
            <w:highlight w:val="yellow"/>
          </w:rPr>
          <w:delText xml:space="preserve">        start 209.165.200.242 end 209.165.200.254</w:delText>
        </w:r>
      </w:del>
    </w:p>
    <w:p w14:paraId="10D23E04" w14:textId="37A657CF" w:rsidR="00F35F53" w:rsidRPr="00F35F53" w:rsidDel="00D87D2D" w:rsidRDefault="00F35F53" w:rsidP="00F35F53">
      <w:pPr>
        <w:pStyle w:val="CMD"/>
        <w:rPr>
          <w:del w:id="539" w:author="Lizethe Pérez Fuertes" w:date="2021-05-10T10:16:00Z"/>
          <w:sz w:val="18"/>
        </w:rPr>
      </w:pPr>
      <w:del w:id="540" w:author="Lizethe Pérez Fuertes" w:date="2021-05-10T10:16:00Z">
        <w:r w:rsidRPr="00F35F53" w:rsidDel="00D87D2D">
          <w:rPr>
            <w:sz w:val="18"/>
            <w:highlight w:val="yellow"/>
          </w:rPr>
          <w:delText xml:space="preserve">        type generic, total addresses 13, allocated 1 (7%), misses 0</w:delText>
        </w:r>
      </w:del>
    </w:p>
    <w:p w14:paraId="6CA1E8A8" w14:textId="313DA3D3" w:rsidR="00F35F53" w:rsidRPr="00F35F53" w:rsidDel="00D87D2D" w:rsidRDefault="00F35F53" w:rsidP="00F35F53">
      <w:pPr>
        <w:pStyle w:val="CMD"/>
        <w:rPr>
          <w:del w:id="541" w:author="Lizethe Pérez Fuertes" w:date="2021-05-10T10:16:00Z"/>
          <w:sz w:val="18"/>
        </w:rPr>
      </w:pPr>
    </w:p>
    <w:p w14:paraId="1A6760A2" w14:textId="5DC01B7F" w:rsidR="00F35F53" w:rsidRPr="00F35F53" w:rsidDel="00D87D2D" w:rsidRDefault="00F35F53" w:rsidP="00F35F53">
      <w:pPr>
        <w:pStyle w:val="CMD"/>
        <w:rPr>
          <w:del w:id="542" w:author="Lizethe Pérez Fuertes" w:date="2021-05-10T10:16:00Z"/>
          <w:sz w:val="18"/>
        </w:rPr>
      </w:pPr>
      <w:del w:id="543" w:author="Lizethe Pérez Fuertes" w:date="2021-05-10T10:16:00Z">
        <w:r w:rsidRPr="00F35F53" w:rsidDel="00D87D2D">
          <w:rPr>
            <w:sz w:val="18"/>
          </w:rPr>
          <w:delText>Total doors: 0</w:delText>
        </w:r>
      </w:del>
    </w:p>
    <w:p w14:paraId="0AF2D409" w14:textId="46B4AFB3" w:rsidR="00F35F53" w:rsidRPr="00F35F53" w:rsidDel="00D87D2D" w:rsidRDefault="00F35F53" w:rsidP="00F35F53">
      <w:pPr>
        <w:pStyle w:val="CMD"/>
        <w:rPr>
          <w:del w:id="544" w:author="Lizethe Pérez Fuertes" w:date="2021-05-10T10:16:00Z"/>
          <w:sz w:val="18"/>
        </w:rPr>
      </w:pPr>
      <w:del w:id="545" w:author="Lizethe Pérez Fuertes" w:date="2021-05-10T10:16:00Z">
        <w:r w:rsidRPr="00F35F53" w:rsidDel="00D87D2D">
          <w:rPr>
            <w:sz w:val="18"/>
          </w:rPr>
          <w:delText>Appl doors: 0</w:delText>
        </w:r>
      </w:del>
    </w:p>
    <w:p w14:paraId="20BD250E" w14:textId="545E4E45" w:rsidR="00F35F53" w:rsidRPr="00F35F53" w:rsidDel="00D87D2D" w:rsidRDefault="00F35F53" w:rsidP="00F35F53">
      <w:pPr>
        <w:pStyle w:val="CMD"/>
        <w:rPr>
          <w:del w:id="546" w:author="Lizethe Pérez Fuertes" w:date="2021-05-10T10:16:00Z"/>
          <w:sz w:val="18"/>
        </w:rPr>
      </w:pPr>
      <w:del w:id="547" w:author="Lizethe Pérez Fuertes" w:date="2021-05-10T10:16:00Z">
        <w:r w:rsidRPr="00F35F53" w:rsidDel="00D87D2D">
          <w:rPr>
            <w:sz w:val="18"/>
          </w:rPr>
          <w:delText>Normal doors: 0</w:delText>
        </w:r>
      </w:del>
    </w:p>
    <w:p w14:paraId="13433E04" w14:textId="03077B2B" w:rsidR="00F35F53" w:rsidDel="00D87D2D" w:rsidRDefault="00F35F53" w:rsidP="00F35F53">
      <w:pPr>
        <w:pStyle w:val="CMDOutput"/>
        <w:rPr>
          <w:del w:id="548" w:author="Lizethe Pérez Fuertes" w:date="2021-05-10T10:16:00Z"/>
        </w:rPr>
      </w:pPr>
      <w:del w:id="549" w:author="Lizethe Pérez Fuertes" w:date="2021-05-10T10:16:00Z">
        <w:r w:rsidRPr="00F35F53" w:rsidDel="00D87D2D">
          <w:delText>Queued Packets: 0</w:delText>
        </w:r>
      </w:del>
    </w:p>
    <w:p w14:paraId="15AECE36" w14:textId="77777777" w:rsidR="00AD5B35" w:rsidRDefault="00AD5B35" w:rsidP="00CB7E12">
      <w:pPr>
        <w:pStyle w:val="BodyTextL50"/>
      </w:pPr>
      <w:r>
        <w:rPr>
          <w:b/>
        </w:rPr>
        <w:t>Note</w:t>
      </w:r>
      <w:r>
        <w:t>: This is only a sample output. Your output may not match exactly.</w:t>
      </w:r>
    </w:p>
    <w:p w14:paraId="6E29AE47" w14:textId="77777777" w:rsidR="006106BE" w:rsidRDefault="004056D7" w:rsidP="006106BE">
      <w:pPr>
        <w:pStyle w:val="StepHead"/>
      </w:pPr>
      <w:r>
        <w:t xml:space="preserve">Remove </w:t>
      </w:r>
      <w:r w:rsidR="000C6DF2">
        <w:t xml:space="preserve">the </w:t>
      </w:r>
      <w:r>
        <w:t>static NAT entry.</w:t>
      </w:r>
    </w:p>
    <w:p w14:paraId="500FD0A1" w14:textId="77777777" w:rsidR="004056D7" w:rsidRDefault="004056D7" w:rsidP="004056D7">
      <w:pPr>
        <w:pStyle w:val="BodyTextL25"/>
      </w:pPr>
      <w:r>
        <w:t xml:space="preserve">In </w:t>
      </w:r>
      <w:r w:rsidR="00533C01">
        <w:t>S</w:t>
      </w:r>
      <w:r>
        <w:t xml:space="preserve">tep 7, the static NAT entry is removed and you </w:t>
      </w:r>
      <w:r w:rsidR="00E12CBE">
        <w:t xml:space="preserve">can </w:t>
      </w:r>
      <w:r>
        <w:t>observe the NAT</w:t>
      </w:r>
      <w:r w:rsidR="00E12CBE">
        <w:t xml:space="preserve"> entry</w:t>
      </w:r>
      <w:r>
        <w:t>.</w:t>
      </w:r>
    </w:p>
    <w:p w14:paraId="09C38DA1" w14:textId="77777777" w:rsidR="004056D7" w:rsidRDefault="004056D7" w:rsidP="004056D7">
      <w:pPr>
        <w:pStyle w:val="SubStepAlpha"/>
      </w:pPr>
      <w:r>
        <w:t>Remove the static NAT from Part 2.</w:t>
      </w:r>
      <w:r w:rsidR="00FF358D">
        <w:t xml:space="preserve"> Enter </w:t>
      </w:r>
      <w:r w:rsidR="00FF358D">
        <w:rPr>
          <w:b/>
        </w:rPr>
        <w:t>yes</w:t>
      </w:r>
      <w:r w:rsidR="00FF358D">
        <w:t xml:space="preserve"> </w:t>
      </w:r>
      <w:r w:rsidR="00E12CBE">
        <w:t>when prom</w:t>
      </w:r>
      <w:r w:rsidR="00933D69">
        <w:t>p</w:t>
      </w:r>
      <w:r w:rsidR="00E12CBE">
        <w:t>ted</w:t>
      </w:r>
      <w:r w:rsidR="00FF358D">
        <w:t xml:space="preserve"> to delete child entries.</w:t>
      </w:r>
    </w:p>
    <w:p w14:paraId="2E1D0480" w14:textId="77777777" w:rsidR="004056D7" w:rsidRDefault="004056D7" w:rsidP="004056D7">
      <w:pPr>
        <w:pStyle w:val="CMD"/>
        <w:rPr>
          <w:b/>
        </w:rPr>
      </w:pPr>
      <w:r>
        <w:t xml:space="preserve">Gateway(config)# </w:t>
      </w:r>
      <w:r w:rsidRPr="004056D7">
        <w:rPr>
          <w:b/>
        </w:rPr>
        <w:t xml:space="preserve">no </w:t>
      </w:r>
      <w:proofErr w:type="spellStart"/>
      <w:r w:rsidRPr="004056D7">
        <w:rPr>
          <w:b/>
        </w:rPr>
        <w:t>ip</w:t>
      </w:r>
      <w:proofErr w:type="spellEnd"/>
      <w:r w:rsidRPr="004056D7">
        <w:rPr>
          <w:b/>
        </w:rPr>
        <w:t xml:space="preserve"> </w:t>
      </w:r>
      <w:proofErr w:type="spellStart"/>
      <w:r w:rsidRPr="004056D7">
        <w:rPr>
          <w:b/>
        </w:rPr>
        <w:t>nat</w:t>
      </w:r>
      <w:proofErr w:type="spellEnd"/>
      <w:r w:rsidRPr="004056D7">
        <w:rPr>
          <w:b/>
        </w:rPr>
        <w:t xml:space="preserve"> inside source static 192.168.1.20 209.165.200.225</w:t>
      </w:r>
    </w:p>
    <w:p w14:paraId="2A426005" w14:textId="77777777" w:rsidR="00BE15B3" w:rsidRDefault="00BE15B3" w:rsidP="00BE15B3">
      <w:pPr>
        <w:pStyle w:val="CMD"/>
      </w:pPr>
    </w:p>
    <w:p w14:paraId="4F6A5829" w14:textId="77777777" w:rsidR="00BE15B3" w:rsidRDefault="00BE15B3" w:rsidP="00BE15B3">
      <w:pPr>
        <w:pStyle w:val="CMD"/>
      </w:pPr>
      <w:r>
        <w:t xml:space="preserve">Static entry in use, do you want to delete child entries? [no]: </w:t>
      </w:r>
      <w:r w:rsidRPr="00CB7E12">
        <w:rPr>
          <w:b/>
        </w:rPr>
        <w:t>yes</w:t>
      </w:r>
    </w:p>
    <w:p w14:paraId="3DC50D83" w14:textId="77777777" w:rsidR="004056D7" w:rsidRDefault="004056D7" w:rsidP="004056D7">
      <w:pPr>
        <w:pStyle w:val="SubStepAlpha"/>
      </w:pPr>
      <w:r>
        <w:t>Clear the NAT</w:t>
      </w:r>
      <w:r w:rsidR="00E12CBE">
        <w:t>s and</w:t>
      </w:r>
      <w:r>
        <w:t xml:space="preserve"> statistics.</w:t>
      </w:r>
    </w:p>
    <w:p w14:paraId="4BA434A7" w14:textId="1BE7962F" w:rsidR="004056D7" w:rsidRDefault="005747F8" w:rsidP="004056D7">
      <w:pPr>
        <w:pStyle w:val="SubStepAlpha"/>
        <w:rPr>
          <w:ins w:id="550" w:author="Lizethe Pérez Fuertes" w:date="2021-05-10T10:18:00Z"/>
        </w:rPr>
      </w:pPr>
      <w:r>
        <w:t>Ping the ISP (</w:t>
      </w:r>
      <w:r w:rsidR="00AC0A20">
        <w:t>192.31.7.1</w:t>
      </w:r>
      <w:r>
        <w:t>) from both hosts.</w:t>
      </w:r>
    </w:p>
    <w:p w14:paraId="1E793A74" w14:textId="3BF23B8F" w:rsidR="00D87D2D" w:rsidDel="00D87D2D" w:rsidRDefault="00D87D2D">
      <w:pPr>
        <w:pStyle w:val="StepHead"/>
        <w:rPr>
          <w:del w:id="551" w:author="Lizethe Pérez Fuertes" w:date="2021-05-10T10:18:00Z"/>
        </w:rPr>
        <w:pPrChange w:id="552" w:author="Lizethe Pérez Fuertes" w:date="2021-05-10T10:18:00Z">
          <w:pPr>
            <w:pStyle w:val="SubStepAlpha"/>
          </w:pPr>
        </w:pPrChange>
      </w:pPr>
    </w:p>
    <w:p w14:paraId="7584D13E" w14:textId="4DE93946" w:rsidR="005747F8" w:rsidDel="00D87D2D" w:rsidRDefault="005747F8" w:rsidP="004056D7">
      <w:pPr>
        <w:pStyle w:val="SubStepAlpha"/>
        <w:rPr>
          <w:del w:id="553" w:author="Lizethe Pérez Fuertes" w:date="2021-05-10T10:18:00Z"/>
        </w:rPr>
      </w:pPr>
      <w:del w:id="554" w:author="Lizethe Pérez Fuertes" w:date="2021-05-10T10:18:00Z">
        <w:r w:rsidDel="00D87D2D">
          <w:delText>Display the NAT table and statistics.</w:delText>
        </w:r>
      </w:del>
    </w:p>
    <w:p w14:paraId="035C2AEB" w14:textId="5AEC7C4D" w:rsidR="005747F8" w:rsidRPr="005747F8" w:rsidDel="00D87D2D" w:rsidRDefault="005747F8" w:rsidP="005747F8">
      <w:pPr>
        <w:pStyle w:val="CMD"/>
        <w:rPr>
          <w:del w:id="555" w:author="Lizethe Pérez Fuertes" w:date="2021-05-10T10:18:00Z"/>
          <w:b/>
        </w:rPr>
      </w:pPr>
      <w:del w:id="556" w:author="Lizethe Pérez Fuertes" w:date="2021-05-10T10:18:00Z">
        <w:r w:rsidDel="00D87D2D">
          <w:delText xml:space="preserve">Gateway# </w:delText>
        </w:r>
        <w:r w:rsidRPr="005747F8" w:rsidDel="00D87D2D">
          <w:rPr>
            <w:b/>
          </w:rPr>
          <w:delText>show ip nat sta</w:delText>
        </w:r>
        <w:r w:rsidR="005D75E2" w:rsidDel="00D87D2D">
          <w:rPr>
            <w:b/>
          </w:rPr>
          <w:delText>tistics</w:delText>
        </w:r>
      </w:del>
    </w:p>
    <w:p w14:paraId="01E7225C" w14:textId="108BD4E5" w:rsidR="005747F8" w:rsidDel="00D87D2D" w:rsidRDefault="005747F8" w:rsidP="005747F8">
      <w:pPr>
        <w:pStyle w:val="CMDOutput"/>
        <w:rPr>
          <w:del w:id="557" w:author="Lizethe Pérez Fuertes" w:date="2021-05-10T10:18:00Z"/>
        </w:rPr>
      </w:pPr>
      <w:del w:id="558" w:author="Lizethe Pérez Fuertes" w:date="2021-05-10T10:18:00Z">
        <w:r w:rsidDel="00D87D2D">
          <w:delText>Total active translations: 4 (0 static, 4 dynamic; 2 extended)</w:delText>
        </w:r>
      </w:del>
    </w:p>
    <w:p w14:paraId="1B1DE49D" w14:textId="5A4BA35D" w:rsidR="005747F8" w:rsidDel="00D87D2D" w:rsidRDefault="005747F8" w:rsidP="005747F8">
      <w:pPr>
        <w:pStyle w:val="CMDOutput"/>
        <w:rPr>
          <w:del w:id="559" w:author="Lizethe Pérez Fuertes" w:date="2021-05-10T10:18:00Z"/>
        </w:rPr>
      </w:pPr>
      <w:del w:id="560" w:author="Lizethe Pérez Fuertes" w:date="2021-05-10T10:18:00Z">
        <w:r w:rsidDel="00D87D2D">
          <w:delText>Peak translations: 15, occurred 00:00:43 ago</w:delText>
        </w:r>
      </w:del>
    </w:p>
    <w:p w14:paraId="64D80F8F" w14:textId="4713CFEF" w:rsidR="005747F8" w:rsidDel="00D87D2D" w:rsidRDefault="005747F8" w:rsidP="005747F8">
      <w:pPr>
        <w:pStyle w:val="CMDOutput"/>
        <w:rPr>
          <w:del w:id="561" w:author="Lizethe Pérez Fuertes" w:date="2021-05-10T10:18:00Z"/>
        </w:rPr>
      </w:pPr>
      <w:del w:id="562" w:author="Lizethe Pérez Fuertes" w:date="2021-05-10T10:18:00Z">
        <w:r w:rsidDel="00D87D2D">
          <w:delText>Outside interfaces:</w:delText>
        </w:r>
      </w:del>
    </w:p>
    <w:p w14:paraId="4FD9DE74" w14:textId="16E3383D" w:rsidR="005747F8" w:rsidDel="00D87D2D" w:rsidRDefault="005747F8" w:rsidP="005747F8">
      <w:pPr>
        <w:pStyle w:val="CMDOutput"/>
        <w:rPr>
          <w:del w:id="563" w:author="Lizethe Pérez Fuertes" w:date="2021-05-10T10:18:00Z"/>
        </w:rPr>
      </w:pPr>
      <w:del w:id="564" w:author="Lizethe Pérez Fuertes" w:date="2021-05-10T10:18:00Z">
        <w:r w:rsidDel="00D87D2D">
          <w:delText xml:space="preserve">  Serial0/0/1</w:delText>
        </w:r>
      </w:del>
    </w:p>
    <w:p w14:paraId="7437EB7E" w14:textId="3404AC20" w:rsidR="005747F8" w:rsidDel="00D87D2D" w:rsidRDefault="005747F8" w:rsidP="005747F8">
      <w:pPr>
        <w:pStyle w:val="CMDOutput"/>
        <w:rPr>
          <w:del w:id="565" w:author="Lizethe Pérez Fuertes" w:date="2021-05-10T10:18:00Z"/>
        </w:rPr>
      </w:pPr>
      <w:del w:id="566" w:author="Lizethe Pérez Fuertes" w:date="2021-05-10T10:18:00Z">
        <w:r w:rsidDel="00D87D2D">
          <w:delText>Inside interfaces:</w:delText>
        </w:r>
      </w:del>
    </w:p>
    <w:p w14:paraId="20523B6F" w14:textId="2B7EFCFE" w:rsidR="005747F8" w:rsidDel="00D87D2D" w:rsidRDefault="005747F8" w:rsidP="005747F8">
      <w:pPr>
        <w:pStyle w:val="CMDOutput"/>
        <w:rPr>
          <w:del w:id="567" w:author="Lizethe Pérez Fuertes" w:date="2021-05-10T10:18:00Z"/>
        </w:rPr>
      </w:pPr>
      <w:del w:id="568" w:author="Lizethe Pérez Fuertes" w:date="2021-05-10T10:18:00Z">
        <w:r w:rsidDel="00D87D2D">
          <w:delText xml:space="preserve">  GigabitEthernet0/1</w:delText>
        </w:r>
      </w:del>
    </w:p>
    <w:p w14:paraId="0DBED224" w14:textId="6ECDA065" w:rsidR="005747F8" w:rsidDel="00D87D2D" w:rsidRDefault="005747F8" w:rsidP="005747F8">
      <w:pPr>
        <w:pStyle w:val="CMDOutput"/>
        <w:rPr>
          <w:del w:id="569" w:author="Lizethe Pérez Fuertes" w:date="2021-05-10T10:18:00Z"/>
        </w:rPr>
      </w:pPr>
      <w:del w:id="570" w:author="Lizethe Pérez Fuertes" w:date="2021-05-10T10:18:00Z">
        <w:r w:rsidDel="00D87D2D">
          <w:delText xml:space="preserve">Hits: </w:delText>
        </w:r>
        <w:r w:rsidR="00D750AA" w:rsidDel="00D87D2D">
          <w:delText>16</w:delText>
        </w:r>
        <w:r w:rsidDel="00D87D2D">
          <w:delText xml:space="preserve">  Misses: 0</w:delText>
        </w:r>
      </w:del>
    </w:p>
    <w:p w14:paraId="6C90671F" w14:textId="4F6803FA" w:rsidR="005747F8" w:rsidDel="00D87D2D" w:rsidRDefault="005747F8" w:rsidP="005747F8">
      <w:pPr>
        <w:pStyle w:val="CMDOutput"/>
        <w:rPr>
          <w:del w:id="571" w:author="Lizethe Pérez Fuertes" w:date="2021-05-10T10:18:00Z"/>
        </w:rPr>
      </w:pPr>
      <w:del w:id="572" w:author="Lizethe Pérez Fuertes" w:date="2021-05-10T10:18:00Z">
        <w:r w:rsidDel="00D87D2D">
          <w:delText>CEF Translated packets: 285, CEF Punted packets: 0</w:delText>
        </w:r>
      </w:del>
    </w:p>
    <w:p w14:paraId="7AD10B5E" w14:textId="44C5C95C" w:rsidR="005747F8" w:rsidDel="00D87D2D" w:rsidRDefault="005747F8" w:rsidP="005747F8">
      <w:pPr>
        <w:pStyle w:val="CMDOutput"/>
        <w:rPr>
          <w:del w:id="573" w:author="Lizethe Pérez Fuertes" w:date="2021-05-10T10:18:00Z"/>
        </w:rPr>
      </w:pPr>
      <w:del w:id="574" w:author="Lizethe Pérez Fuertes" w:date="2021-05-10T10:18:00Z">
        <w:r w:rsidDel="00D87D2D">
          <w:delText>Expired translations: 11</w:delText>
        </w:r>
      </w:del>
    </w:p>
    <w:p w14:paraId="40ADFFC6" w14:textId="64AE581D" w:rsidR="005747F8" w:rsidDel="00D87D2D" w:rsidRDefault="005747F8" w:rsidP="005747F8">
      <w:pPr>
        <w:pStyle w:val="CMDOutput"/>
        <w:rPr>
          <w:del w:id="575" w:author="Lizethe Pérez Fuertes" w:date="2021-05-10T10:18:00Z"/>
        </w:rPr>
      </w:pPr>
      <w:del w:id="576" w:author="Lizethe Pérez Fuertes" w:date="2021-05-10T10:18:00Z">
        <w:r w:rsidDel="00D87D2D">
          <w:delText>Dynamic mappings:</w:delText>
        </w:r>
      </w:del>
    </w:p>
    <w:p w14:paraId="6E3A14AF" w14:textId="6A426F4D" w:rsidR="005747F8" w:rsidDel="00D87D2D" w:rsidRDefault="005747F8" w:rsidP="005747F8">
      <w:pPr>
        <w:pStyle w:val="CMDOutput"/>
        <w:rPr>
          <w:del w:id="577" w:author="Lizethe Pérez Fuertes" w:date="2021-05-10T10:18:00Z"/>
        </w:rPr>
      </w:pPr>
      <w:del w:id="578" w:author="Lizethe Pérez Fuertes" w:date="2021-05-10T10:18:00Z">
        <w:r w:rsidDel="00D87D2D">
          <w:delText>-- Inside Source</w:delText>
        </w:r>
      </w:del>
    </w:p>
    <w:p w14:paraId="453881E6" w14:textId="626D9AD4" w:rsidR="005747F8" w:rsidDel="00D87D2D" w:rsidRDefault="005747F8" w:rsidP="005747F8">
      <w:pPr>
        <w:pStyle w:val="CMDOutput"/>
        <w:rPr>
          <w:del w:id="579" w:author="Lizethe Pérez Fuertes" w:date="2021-05-10T10:18:00Z"/>
        </w:rPr>
      </w:pPr>
      <w:del w:id="580" w:author="Lizethe Pérez Fuertes" w:date="2021-05-10T10:18:00Z">
        <w:r w:rsidDel="00D87D2D">
          <w:delText>[Id: 1] access-list 1 pool public_access refcount 4</w:delText>
        </w:r>
      </w:del>
    </w:p>
    <w:p w14:paraId="23DC2601" w14:textId="356B52A4" w:rsidR="005747F8" w:rsidDel="00D87D2D" w:rsidRDefault="005747F8" w:rsidP="005747F8">
      <w:pPr>
        <w:pStyle w:val="CMDOutput"/>
        <w:rPr>
          <w:del w:id="581" w:author="Lizethe Pérez Fuertes" w:date="2021-05-10T10:18:00Z"/>
        </w:rPr>
      </w:pPr>
      <w:del w:id="582" w:author="Lizethe Pérez Fuertes" w:date="2021-05-10T10:18:00Z">
        <w:r w:rsidDel="00D87D2D">
          <w:delText xml:space="preserve"> pool public_access: netmask 255.255.255.224</w:delText>
        </w:r>
      </w:del>
    </w:p>
    <w:p w14:paraId="24FD1B7E" w14:textId="636FAF7A" w:rsidR="00D87D2D" w:rsidRPr="005747F8" w:rsidRDefault="005747F8" w:rsidP="00D87D2D">
      <w:pPr>
        <w:pStyle w:val="CMD"/>
        <w:rPr>
          <w:ins w:id="583" w:author="Lizethe Pérez Fuertes" w:date="2021-05-10T10:18:00Z"/>
          <w:b/>
        </w:rPr>
      </w:pPr>
      <w:del w:id="584" w:author="Lizethe Pérez Fuertes" w:date="2021-05-10T10:18:00Z">
        <w:r w:rsidDel="00D87D2D">
          <w:delText xml:space="preserve">        start 209.165.200.242 end 209.165.200.254</w:delText>
        </w:r>
      </w:del>
      <w:ins w:id="585" w:author="Lizethe Pérez Fuertes" w:date="2021-05-10T10:18:00Z">
        <w:r w:rsidR="00D87D2D">
          <w:t xml:space="preserve">Gateway# </w:t>
        </w:r>
        <w:r w:rsidR="00D87D2D" w:rsidRPr="005747F8">
          <w:rPr>
            <w:b/>
          </w:rPr>
          <w:t xml:space="preserve">show </w:t>
        </w:r>
        <w:proofErr w:type="spellStart"/>
        <w:r w:rsidR="00D87D2D" w:rsidRPr="005747F8">
          <w:rPr>
            <w:b/>
          </w:rPr>
          <w:t>ip</w:t>
        </w:r>
        <w:proofErr w:type="spellEnd"/>
        <w:r w:rsidR="00D87D2D" w:rsidRPr="005747F8">
          <w:rPr>
            <w:b/>
          </w:rPr>
          <w:t xml:space="preserve"> </w:t>
        </w:r>
        <w:proofErr w:type="spellStart"/>
        <w:r w:rsidR="00D87D2D" w:rsidRPr="005747F8">
          <w:rPr>
            <w:b/>
          </w:rPr>
          <w:t>nat</w:t>
        </w:r>
        <w:proofErr w:type="spellEnd"/>
        <w:r w:rsidR="00D87D2D" w:rsidRPr="005747F8">
          <w:rPr>
            <w:b/>
          </w:rPr>
          <w:t xml:space="preserve"> translation</w:t>
        </w:r>
      </w:ins>
    </w:p>
    <w:p w14:paraId="366D0A62" w14:textId="77777777" w:rsidR="00D87D2D" w:rsidRPr="00125230" w:rsidRDefault="00D87D2D" w:rsidP="00D87D2D">
      <w:pPr>
        <w:pStyle w:val="SubStepAlpha"/>
        <w:numPr>
          <w:ilvl w:val="2"/>
          <w:numId w:val="8"/>
        </w:numPr>
        <w:rPr>
          <w:ins w:id="586" w:author="Lizethe Pérez Fuertes" w:date="2021-05-10T10:18:00Z"/>
          <w:highlight w:val="green"/>
        </w:rPr>
      </w:pPr>
      <w:ins w:id="587" w:author="Lizethe Pérez Fuertes" w:date="2021-05-10T10:18:00Z">
        <w:r w:rsidRPr="00125230">
          <w:rPr>
            <w:highlight w:val="green"/>
          </w:rPr>
          <w:t>Display the NAT table and statistics.</w:t>
        </w:r>
      </w:ins>
    </w:p>
    <w:p w14:paraId="10341CD5" w14:textId="77777777" w:rsidR="00D87D2D" w:rsidRPr="005747F8" w:rsidRDefault="00D87D2D" w:rsidP="00D87D2D">
      <w:pPr>
        <w:pStyle w:val="CMD"/>
        <w:rPr>
          <w:ins w:id="588" w:author="Lizethe Pérez Fuertes" w:date="2021-05-10T10:18:00Z"/>
          <w:b/>
        </w:rPr>
      </w:pPr>
      <w:ins w:id="589" w:author="Lizethe Pérez Fuertes" w:date="2021-05-10T10:18:00Z">
        <w:r w:rsidRPr="00CB0A91">
          <w:rPr>
            <w:highlight w:val="green"/>
          </w:rPr>
          <w:t xml:space="preserve">Gateway# </w:t>
        </w:r>
        <w:r w:rsidRPr="00CB0A91">
          <w:rPr>
            <w:b/>
            <w:highlight w:val="green"/>
          </w:rPr>
          <w:t xml:space="preserve">show </w:t>
        </w:r>
        <w:proofErr w:type="spellStart"/>
        <w:r w:rsidRPr="00CB0A91">
          <w:rPr>
            <w:b/>
            <w:highlight w:val="green"/>
          </w:rPr>
          <w:t>ip</w:t>
        </w:r>
        <w:proofErr w:type="spellEnd"/>
        <w:r w:rsidRPr="00CB0A91">
          <w:rPr>
            <w:b/>
            <w:highlight w:val="green"/>
          </w:rPr>
          <w:t xml:space="preserve"> </w:t>
        </w:r>
        <w:proofErr w:type="spellStart"/>
        <w:r w:rsidRPr="00CB0A91">
          <w:rPr>
            <w:b/>
            <w:highlight w:val="green"/>
          </w:rPr>
          <w:t>nat</w:t>
        </w:r>
        <w:proofErr w:type="spellEnd"/>
        <w:r w:rsidRPr="00CB0A91">
          <w:rPr>
            <w:b/>
            <w:highlight w:val="green"/>
          </w:rPr>
          <w:t xml:space="preserve"> translation</w:t>
        </w:r>
      </w:ins>
    </w:p>
    <w:p w14:paraId="3A42D8F1" w14:textId="77777777" w:rsidR="00D87D2D" w:rsidRPr="00931091" w:rsidRDefault="00D87D2D" w:rsidP="00D87D2D">
      <w:pPr>
        <w:pStyle w:val="CMD"/>
        <w:rPr>
          <w:ins w:id="590" w:author="Lizethe Pérez Fuertes" w:date="2021-05-10T10:18:00Z"/>
          <w:sz w:val="18"/>
        </w:rPr>
      </w:pPr>
      <w:ins w:id="591" w:author="Lizethe Pérez Fuertes" w:date="2021-05-10T10:18:00Z">
        <w:r w:rsidRPr="00931091">
          <w:rPr>
            <w:sz w:val="18"/>
          </w:rPr>
          <w:t>Pro Inside global      Inside local     Outside local Outside global</w:t>
        </w:r>
      </w:ins>
    </w:p>
    <w:p w14:paraId="31896CEB" w14:textId="77777777" w:rsidR="00D87D2D" w:rsidRPr="00125230" w:rsidRDefault="00D87D2D" w:rsidP="00D87D2D">
      <w:pPr>
        <w:pStyle w:val="CMD"/>
        <w:rPr>
          <w:ins w:id="592" w:author="Lizethe Pérez Fuertes" w:date="2021-05-10T10:18:00Z"/>
          <w:sz w:val="18"/>
          <w:highlight w:val="yellow"/>
        </w:rPr>
      </w:pPr>
      <w:proofErr w:type="spellStart"/>
      <w:ins w:id="593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209.165.200.243:13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192.168.1.20:13 192.31.7.1:13 192.31.7.1:13</w:t>
        </w:r>
      </w:ins>
    </w:p>
    <w:p w14:paraId="00244546" w14:textId="77777777" w:rsidR="00D87D2D" w:rsidRPr="00125230" w:rsidRDefault="00D87D2D" w:rsidP="00D87D2D">
      <w:pPr>
        <w:pStyle w:val="CMD"/>
        <w:rPr>
          <w:ins w:id="594" w:author="Lizethe Pérez Fuertes" w:date="2021-05-10T10:18:00Z"/>
          <w:sz w:val="18"/>
          <w:highlight w:val="yellow"/>
        </w:rPr>
      </w:pPr>
      <w:proofErr w:type="spellStart"/>
      <w:ins w:id="595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209.165.200.243:14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192.168.1.20:14 192.31.7.1:14 192.31.7.1:14</w:t>
        </w:r>
      </w:ins>
    </w:p>
    <w:p w14:paraId="0A823000" w14:textId="77777777" w:rsidR="00D87D2D" w:rsidRPr="00125230" w:rsidRDefault="00D87D2D" w:rsidP="00D87D2D">
      <w:pPr>
        <w:pStyle w:val="CMD"/>
        <w:rPr>
          <w:ins w:id="596" w:author="Lizethe Pérez Fuertes" w:date="2021-05-10T10:18:00Z"/>
          <w:sz w:val="18"/>
          <w:highlight w:val="yellow"/>
        </w:rPr>
      </w:pPr>
      <w:proofErr w:type="spellStart"/>
      <w:ins w:id="597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209.165.200.243:15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192.168.1.20:15 192.31.7.1:15 192.31.7.1:15</w:t>
        </w:r>
      </w:ins>
    </w:p>
    <w:p w14:paraId="3F7831DD" w14:textId="77777777" w:rsidR="00D87D2D" w:rsidRPr="00125230" w:rsidRDefault="00D87D2D" w:rsidP="00D87D2D">
      <w:pPr>
        <w:pStyle w:val="CMD"/>
        <w:rPr>
          <w:ins w:id="598" w:author="Lizethe Pérez Fuertes" w:date="2021-05-10T10:18:00Z"/>
          <w:sz w:val="18"/>
          <w:highlight w:val="yellow"/>
        </w:rPr>
      </w:pPr>
      <w:proofErr w:type="spellStart"/>
      <w:ins w:id="599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209.165.200.243:16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192.168.1.20:16 192.31.7.1:16 192.31.7.1:16</w:t>
        </w:r>
      </w:ins>
    </w:p>
    <w:p w14:paraId="011DC68B" w14:textId="77777777" w:rsidR="00D87D2D" w:rsidRPr="00125230" w:rsidRDefault="00D87D2D" w:rsidP="00D87D2D">
      <w:pPr>
        <w:pStyle w:val="CMD"/>
        <w:rPr>
          <w:ins w:id="600" w:author="Lizethe Pérez Fuertes" w:date="2021-05-10T10:18:00Z"/>
          <w:sz w:val="18"/>
          <w:highlight w:val="yellow"/>
        </w:rPr>
      </w:pPr>
      <w:proofErr w:type="spellStart"/>
      <w:ins w:id="601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209.165.200.244:13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192.168.1.21:13 192.31.7.1:13 192.31.7.1:13</w:t>
        </w:r>
      </w:ins>
    </w:p>
    <w:p w14:paraId="6E566FD3" w14:textId="77777777" w:rsidR="00D87D2D" w:rsidRPr="00125230" w:rsidRDefault="00D87D2D" w:rsidP="00D87D2D">
      <w:pPr>
        <w:pStyle w:val="CMD"/>
        <w:rPr>
          <w:ins w:id="602" w:author="Lizethe Pérez Fuertes" w:date="2021-05-10T10:18:00Z"/>
          <w:sz w:val="18"/>
          <w:highlight w:val="yellow"/>
        </w:rPr>
      </w:pPr>
      <w:proofErr w:type="spellStart"/>
      <w:ins w:id="603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209.165.200.244:14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192.168.1.21:14 192.31.7.1:14 192.31.7.1:14</w:t>
        </w:r>
      </w:ins>
    </w:p>
    <w:p w14:paraId="050CEDBD" w14:textId="77777777" w:rsidR="00D87D2D" w:rsidRPr="00125230" w:rsidRDefault="00D87D2D" w:rsidP="00D87D2D">
      <w:pPr>
        <w:pStyle w:val="CMD"/>
        <w:rPr>
          <w:ins w:id="604" w:author="Lizethe Pérez Fuertes" w:date="2021-05-10T10:18:00Z"/>
          <w:sz w:val="18"/>
          <w:highlight w:val="yellow"/>
        </w:rPr>
      </w:pPr>
      <w:proofErr w:type="spellStart"/>
      <w:ins w:id="605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209.165.200.244:15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192.168.1.21:15 192.31.7.1:15 192.31.7.1:15</w:t>
        </w:r>
      </w:ins>
    </w:p>
    <w:p w14:paraId="5C0922E2" w14:textId="77777777" w:rsidR="00D87D2D" w:rsidRPr="00125230" w:rsidRDefault="00D87D2D" w:rsidP="00D87D2D">
      <w:pPr>
        <w:pStyle w:val="CMD"/>
        <w:rPr>
          <w:ins w:id="606" w:author="Lizethe Pérez Fuertes" w:date="2021-05-10T10:18:00Z"/>
          <w:sz w:val="18"/>
        </w:rPr>
      </w:pPr>
      <w:proofErr w:type="spellStart"/>
      <w:ins w:id="607" w:author="Lizethe Pérez Fuertes" w:date="2021-05-10T10:18:00Z">
        <w:r w:rsidRPr="00125230">
          <w:rPr>
            <w:sz w:val="18"/>
            <w:highlight w:val="yellow"/>
          </w:rPr>
          <w:t>icmp</w:t>
        </w:r>
        <w:proofErr w:type="spellEnd"/>
        <w:r w:rsidRPr="00125230">
          <w:rPr>
            <w:sz w:val="18"/>
            <w:highlight w:val="yellow"/>
          </w:rPr>
          <w:t xml:space="preserve"> 209.165.200.244:16</w:t>
        </w:r>
        <w:r>
          <w:rPr>
            <w:sz w:val="18"/>
            <w:highlight w:val="yellow"/>
          </w:rPr>
          <w:t xml:space="preserve"> </w:t>
        </w:r>
        <w:r w:rsidRPr="00125230">
          <w:rPr>
            <w:sz w:val="18"/>
            <w:highlight w:val="yellow"/>
          </w:rPr>
          <w:t>192.168.1.21:16 192.31.7.1:16 192.31.7.1:16</w:t>
        </w:r>
      </w:ins>
    </w:p>
    <w:p w14:paraId="658C0CEB" w14:textId="77777777" w:rsidR="00D87D2D" w:rsidRDefault="00D87D2D" w:rsidP="00D87D2D">
      <w:pPr>
        <w:pStyle w:val="BodyTextL50"/>
        <w:rPr>
          <w:ins w:id="608" w:author="Lizethe Pérez Fuertes" w:date="2021-05-10T10:18:00Z"/>
        </w:rPr>
      </w:pPr>
      <w:ins w:id="609" w:author="Lizethe Pérez Fuertes" w:date="2021-05-10T10:18:00Z">
        <w:r>
          <w:rPr>
            <w:b/>
          </w:rPr>
          <w:t>Note</w:t>
        </w:r>
        <w:r>
          <w:t>: This is only a sample output. Your output may not match exactly.</w:t>
        </w:r>
      </w:ins>
    </w:p>
    <w:p w14:paraId="1E7CF4CF" w14:textId="77777777" w:rsidR="00D87D2D" w:rsidRDefault="00D87D2D" w:rsidP="00D87D2D">
      <w:pPr>
        <w:pStyle w:val="CMD"/>
        <w:rPr>
          <w:ins w:id="610" w:author="Lizethe Pérez Fuertes" w:date="2021-05-10T10:18:00Z"/>
          <w:highlight w:val="green"/>
        </w:rPr>
      </w:pPr>
    </w:p>
    <w:p w14:paraId="36444BBE" w14:textId="77777777" w:rsidR="00D87D2D" w:rsidRDefault="00D87D2D" w:rsidP="00D87D2D">
      <w:pPr>
        <w:pStyle w:val="CMD"/>
        <w:rPr>
          <w:ins w:id="611" w:author="Lizethe Pérez Fuertes" w:date="2021-05-10T10:18:00Z"/>
          <w:highlight w:val="green"/>
        </w:rPr>
      </w:pPr>
    </w:p>
    <w:p w14:paraId="1407C33E" w14:textId="77777777" w:rsidR="00D87D2D" w:rsidRDefault="00D87D2D" w:rsidP="00D87D2D">
      <w:pPr>
        <w:pStyle w:val="CMD"/>
        <w:rPr>
          <w:ins w:id="612" w:author="Lizethe Pérez Fuertes" w:date="2021-05-10T10:18:00Z"/>
          <w:highlight w:val="green"/>
        </w:rPr>
      </w:pPr>
    </w:p>
    <w:p w14:paraId="2696C0A4" w14:textId="77777777" w:rsidR="00D87D2D" w:rsidRDefault="00D87D2D" w:rsidP="00D87D2D">
      <w:pPr>
        <w:pStyle w:val="CMD"/>
        <w:rPr>
          <w:ins w:id="613" w:author="Lizethe Pérez Fuertes" w:date="2021-05-10T10:18:00Z"/>
          <w:highlight w:val="green"/>
        </w:rPr>
      </w:pPr>
    </w:p>
    <w:p w14:paraId="5BA48EB3" w14:textId="77777777" w:rsidR="00D87D2D" w:rsidRDefault="00D87D2D" w:rsidP="00D87D2D">
      <w:pPr>
        <w:pStyle w:val="CMD"/>
        <w:rPr>
          <w:ins w:id="614" w:author="Lizethe Pérez Fuertes" w:date="2021-05-10T10:18:00Z"/>
          <w:highlight w:val="green"/>
        </w:rPr>
      </w:pPr>
    </w:p>
    <w:p w14:paraId="424DFA7F" w14:textId="77777777" w:rsidR="00D87D2D" w:rsidRDefault="00D87D2D" w:rsidP="00D87D2D">
      <w:pPr>
        <w:pStyle w:val="CMD"/>
        <w:rPr>
          <w:ins w:id="615" w:author="Lizethe Pérez Fuertes" w:date="2021-05-10T10:18:00Z"/>
          <w:highlight w:val="green"/>
        </w:rPr>
      </w:pPr>
    </w:p>
    <w:p w14:paraId="7AC1CED9" w14:textId="530357D9" w:rsidR="00D87D2D" w:rsidRPr="005747F8" w:rsidRDefault="00D87D2D" w:rsidP="00D87D2D">
      <w:pPr>
        <w:pStyle w:val="CMD"/>
        <w:rPr>
          <w:ins w:id="616" w:author="Lizethe Pérez Fuertes" w:date="2021-05-10T10:18:00Z"/>
          <w:b/>
        </w:rPr>
      </w:pPr>
      <w:ins w:id="617" w:author="Lizethe Pérez Fuertes" w:date="2021-05-10T10:18:00Z">
        <w:r w:rsidRPr="00CB0A91">
          <w:rPr>
            <w:highlight w:val="green"/>
          </w:rPr>
          <w:t xml:space="preserve">Gateway# </w:t>
        </w:r>
        <w:r w:rsidRPr="00CB0A91">
          <w:rPr>
            <w:b/>
            <w:highlight w:val="green"/>
          </w:rPr>
          <w:t xml:space="preserve">show </w:t>
        </w:r>
        <w:proofErr w:type="spellStart"/>
        <w:r w:rsidRPr="00CB0A91">
          <w:rPr>
            <w:b/>
            <w:highlight w:val="green"/>
          </w:rPr>
          <w:t>ip</w:t>
        </w:r>
        <w:proofErr w:type="spellEnd"/>
        <w:r w:rsidRPr="00CB0A91">
          <w:rPr>
            <w:b/>
            <w:highlight w:val="green"/>
          </w:rPr>
          <w:t xml:space="preserve"> </w:t>
        </w:r>
        <w:proofErr w:type="spellStart"/>
        <w:r w:rsidRPr="00CB0A91">
          <w:rPr>
            <w:b/>
            <w:highlight w:val="green"/>
          </w:rPr>
          <w:t>nat</w:t>
        </w:r>
        <w:proofErr w:type="spellEnd"/>
        <w:r w:rsidRPr="00CB0A91">
          <w:rPr>
            <w:b/>
            <w:highlight w:val="green"/>
          </w:rPr>
          <w:t xml:space="preserve"> statistics</w:t>
        </w:r>
      </w:ins>
    </w:p>
    <w:p w14:paraId="782957BC" w14:textId="77777777" w:rsidR="00D87D2D" w:rsidRPr="00125230" w:rsidRDefault="00D87D2D" w:rsidP="00D87D2D">
      <w:pPr>
        <w:pStyle w:val="CMD"/>
        <w:rPr>
          <w:ins w:id="618" w:author="Lizethe Pérez Fuertes" w:date="2021-05-10T10:18:00Z"/>
          <w:sz w:val="18"/>
        </w:rPr>
      </w:pPr>
      <w:ins w:id="619" w:author="Lizethe Pérez Fuertes" w:date="2021-05-10T10:18:00Z">
        <w:r w:rsidRPr="00125230">
          <w:rPr>
            <w:sz w:val="18"/>
            <w:highlight w:val="yellow"/>
          </w:rPr>
          <w:t>Total translations: 8 (0 static, 8 dynamic, 8 extended)</w:t>
        </w:r>
      </w:ins>
    </w:p>
    <w:p w14:paraId="6517BFB4" w14:textId="77777777" w:rsidR="00D87D2D" w:rsidRPr="00125230" w:rsidRDefault="00D87D2D" w:rsidP="00D87D2D">
      <w:pPr>
        <w:pStyle w:val="CMD"/>
        <w:rPr>
          <w:ins w:id="620" w:author="Lizethe Pérez Fuertes" w:date="2021-05-10T10:18:00Z"/>
          <w:sz w:val="18"/>
        </w:rPr>
      </w:pPr>
      <w:ins w:id="621" w:author="Lizethe Pérez Fuertes" w:date="2021-05-10T10:18:00Z">
        <w:r w:rsidRPr="00125230">
          <w:rPr>
            <w:sz w:val="18"/>
          </w:rPr>
          <w:t>Outside Interfaces: Serial0/1/1</w:t>
        </w:r>
      </w:ins>
    </w:p>
    <w:p w14:paraId="5B2258B2" w14:textId="77777777" w:rsidR="00D87D2D" w:rsidRPr="00125230" w:rsidRDefault="00D87D2D" w:rsidP="00D87D2D">
      <w:pPr>
        <w:pStyle w:val="CMD"/>
        <w:rPr>
          <w:ins w:id="622" w:author="Lizethe Pérez Fuertes" w:date="2021-05-10T10:18:00Z"/>
          <w:sz w:val="18"/>
        </w:rPr>
      </w:pPr>
      <w:ins w:id="623" w:author="Lizethe Pérez Fuertes" w:date="2021-05-10T10:18:00Z">
        <w:r w:rsidRPr="00125230">
          <w:rPr>
            <w:sz w:val="18"/>
          </w:rPr>
          <w:t>Inside Interfaces: GigabitEthernet0/1</w:t>
        </w:r>
      </w:ins>
    </w:p>
    <w:p w14:paraId="4FB18B9D" w14:textId="77777777" w:rsidR="00D87D2D" w:rsidRPr="00125230" w:rsidRDefault="00D87D2D" w:rsidP="00D87D2D">
      <w:pPr>
        <w:pStyle w:val="CMD"/>
        <w:rPr>
          <w:ins w:id="624" w:author="Lizethe Pérez Fuertes" w:date="2021-05-10T10:18:00Z"/>
          <w:sz w:val="18"/>
        </w:rPr>
      </w:pPr>
      <w:ins w:id="625" w:author="Lizethe Pérez Fuertes" w:date="2021-05-10T10:18:00Z">
        <w:r w:rsidRPr="00125230">
          <w:rPr>
            <w:sz w:val="18"/>
          </w:rPr>
          <w:t>Hits: 97 Misses: 30</w:t>
        </w:r>
      </w:ins>
    </w:p>
    <w:p w14:paraId="6945F5E7" w14:textId="77777777" w:rsidR="00D87D2D" w:rsidRPr="00125230" w:rsidRDefault="00D87D2D" w:rsidP="00D87D2D">
      <w:pPr>
        <w:pStyle w:val="CMD"/>
        <w:rPr>
          <w:ins w:id="626" w:author="Lizethe Pérez Fuertes" w:date="2021-05-10T10:18:00Z"/>
          <w:sz w:val="18"/>
        </w:rPr>
      </w:pPr>
      <w:ins w:id="627" w:author="Lizethe Pérez Fuertes" w:date="2021-05-10T10:18:00Z">
        <w:r w:rsidRPr="00125230">
          <w:rPr>
            <w:sz w:val="18"/>
          </w:rPr>
          <w:t>Expired translations: 21</w:t>
        </w:r>
      </w:ins>
    </w:p>
    <w:p w14:paraId="3BF78007" w14:textId="77777777" w:rsidR="00D87D2D" w:rsidRPr="00125230" w:rsidRDefault="00D87D2D" w:rsidP="00D87D2D">
      <w:pPr>
        <w:pStyle w:val="CMD"/>
        <w:rPr>
          <w:ins w:id="628" w:author="Lizethe Pérez Fuertes" w:date="2021-05-10T10:18:00Z"/>
          <w:sz w:val="18"/>
        </w:rPr>
      </w:pPr>
      <w:ins w:id="629" w:author="Lizethe Pérez Fuertes" w:date="2021-05-10T10:18:00Z">
        <w:r w:rsidRPr="00125230">
          <w:rPr>
            <w:sz w:val="18"/>
          </w:rPr>
          <w:t>Dynamic mappings:</w:t>
        </w:r>
      </w:ins>
    </w:p>
    <w:p w14:paraId="20F74F9B" w14:textId="77777777" w:rsidR="00D87D2D" w:rsidRPr="00125230" w:rsidRDefault="00D87D2D" w:rsidP="00D87D2D">
      <w:pPr>
        <w:pStyle w:val="CMD"/>
        <w:rPr>
          <w:ins w:id="630" w:author="Lizethe Pérez Fuertes" w:date="2021-05-10T10:18:00Z"/>
          <w:sz w:val="18"/>
        </w:rPr>
      </w:pPr>
      <w:ins w:id="631" w:author="Lizethe Pérez Fuertes" w:date="2021-05-10T10:18:00Z">
        <w:r w:rsidRPr="00125230">
          <w:rPr>
            <w:sz w:val="18"/>
          </w:rPr>
          <w:t>-- Inside Source</w:t>
        </w:r>
      </w:ins>
    </w:p>
    <w:p w14:paraId="4AB5B697" w14:textId="77777777" w:rsidR="00D87D2D" w:rsidRPr="00125230" w:rsidRDefault="00D87D2D" w:rsidP="00D87D2D">
      <w:pPr>
        <w:pStyle w:val="CMD"/>
        <w:rPr>
          <w:ins w:id="632" w:author="Lizethe Pérez Fuertes" w:date="2021-05-10T10:18:00Z"/>
          <w:sz w:val="18"/>
          <w:highlight w:val="yellow"/>
        </w:rPr>
      </w:pPr>
      <w:ins w:id="633" w:author="Lizethe Pérez Fuertes" w:date="2021-05-10T10:18:00Z">
        <w:r w:rsidRPr="00125230">
          <w:rPr>
            <w:sz w:val="18"/>
            <w:highlight w:val="yellow"/>
          </w:rPr>
          <w:t xml:space="preserve">access-list 1 pool </w:t>
        </w:r>
        <w:proofErr w:type="spellStart"/>
        <w:r w:rsidRPr="00125230">
          <w:rPr>
            <w:sz w:val="18"/>
            <w:highlight w:val="yellow"/>
          </w:rPr>
          <w:t>public_access</w:t>
        </w:r>
        <w:proofErr w:type="spellEnd"/>
        <w:r w:rsidRPr="00125230">
          <w:rPr>
            <w:sz w:val="18"/>
            <w:highlight w:val="yellow"/>
          </w:rPr>
          <w:t xml:space="preserve"> </w:t>
        </w:r>
        <w:proofErr w:type="spellStart"/>
        <w:r w:rsidRPr="00125230">
          <w:rPr>
            <w:sz w:val="18"/>
            <w:highlight w:val="yellow"/>
          </w:rPr>
          <w:t>refCount</w:t>
        </w:r>
        <w:proofErr w:type="spellEnd"/>
        <w:r w:rsidRPr="00125230">
          <w:rPr>
            <w:sz w:val="18"/>
            <w:highlight w:val="yellow"/>
          </w:rPr>
          <w:t xml:space="preserve"> 8</w:t>
        </w:r>
      </w:ins>
    </w:p>
    <w:p w14:paraId="382A8B0F" w14:textId="77777777" w:rsidR="00D87D2D" w:rsidRPr="00125230" w:rsidRDefault="00D87D2D" w:rsidP="00D87D2D">
      <w:pPr>
        <w:pStyle w:val="CMD"/>
        <w:rPr>
          <w:ins w:id="634" w:author="Lizethe Pérez Fuertes" w:date="2021-05-10T10:18:00Z"/>
          <w:sz w:val="18"/>
          <w:highlight w:val="yellow"/>
        </w:rPr>
      </w:pPr>
      <w:ins w:id="635" w:author="Lizethe Pérez Fuertes" w:date="2021-05-10T10:18:00Z">
        <w:r w:rsidRPr="00125230">
          <w:rPr>
            <w:sz w:val="18"/>
            <w:highlight w:val="yellow"/>
          </w:rPr>
          <w:t xml:space="preserve">pool </w:t>
        </w:r>
        <w:proofErr w:type="spellStart"/>
        <w:r w:rsidRPr="00125230">
          <w:rPr>
            <w:sz w:val="18"/>
            <w:highlight w:val="yellow"/>
          </w:rPr>
          <w:t>public_access</w:t>
        </w:r>
        <w:proofErr w:type="spellEnd"/>
        <w:r w:rsidRPr="00125230">
          <w:rPr>
            <w:sz w:val="18"/>
            <w:highlight w:val="yellow"/>
          </w:rPr>
          <w:t>: netmask 255.255.255.224</w:t>
        </w:r>
      </w:ins>
    </w:p>
    <w:p w14:paraId="53258DDF" w14:textId="77777777" w:rsidR="00D87D2D" w:rsidRPr="00125230" w:rsidRDefault="00D87D2D" w:rsidP="00D87D2D">
      <w:pPr>
        <w:pStyle w:val="CMD"/>
        <w:ind w:left="1440"/>
        <w:rPr>
          <w:ins w:id="636" w:author="Lizethe Pérez Fuertes" w:date="2021-05-10T10:18:00Z"/>
          <w:sz w:val="18"/>
        </w:rPr>
      </w:pPr>
      <w:ins w:id="637" w:author="Lizethe Pérez Fuertes" w:date="2021-05-10T10:18:00Z">
        <w:r w:rsidRPr="00125230">
          <w:rPr>
            <w:sz w:val="18"/>
            <w:highlight w:val="yellow"/>
          </w:rPr>
          <w:t>start 209.165.200.242 end 209.165.200.254</w:t>
        </w:r>
      </w:ins>
    </w:p>
    <w:p w14:paraId="62C09287" w14:textId="77777777" w:rsidR="00D87D2D" w:rsidRPr="00125230" w:rsidRDefault="00D87D2D" w:rsidP="00D87D2D">
      <w:pPr>
        <w:pStyle w:val="CMD"/>
        <w:ind w:left="1440"/>
        <w:rPr>
          <w:ins w:id="638" w:author="Lizethe Pérez Fuertes" w:date="2021-05-10T10:18:00Z"/>
          <w:sz w:val="18"/>
        </w:rPr>
      </w:pPr>
      <w:ins w:id="639" w:author="Lizethe Pérez Fuertes" w:date="2021-05-10T10:18:00Z">
        <w:r w:rsidRPr="00125230">
          <w:rPr>
            <w:sz w:val="18"/>
          </w:rPr>
          <w:t>type generic, total addresses 13 , allocated 2 (15%), misses 0</w:t>
        </w:r>
      </w:ins>
    </w:p>
    <w:p w14:paraId="10C2422D" w14:textId="77777777" w:rsidR="00D87D2D" w:rsidRPr="004056D7" w:rsidRDefault="00D87D2D" w:rsidP="00D87D2D">
      <w:pPr>
        <w:pStyle w:val="BodyTextL50"/>
        <w:rPr>
          <w:ins w:id="640" w:author="Lizethe Pérez Fuertes" w:date="2021-05-10T10:18:00Z"/>
        </w:rPr>
      </w:pPr>
    </w:p>
    <w:p w14:paraId="077178DD" w14:textId="77777777" w:rsidR="00D87D2D" w:rsidRDefault="00D87D2D" w:rsidP="00D87D2D">
      <w:pPr>
        <w:pStyle w:val="LabSection"/>
        <w:rPr>
          <w:ins w:id="641" w:author="Lizethe Pérez Fuertes" w:date="2021-05-10T10:18:00Z"/>
        </w:rPr>
      </w:pPr>
      <w:ins w:id="642" w:author="Lizethe Pérez Fuertes" w:date="2021-05-10T10:18:00Z">
        <w:r>
          <w:t>Reflection</w:t>
        </w:r>
      </w:ins>
    </w:p>
    <w:p w14:paraId="273678D3" w14:textId="77777777" w:rsidR="00D87D2D" w:rsidRDefault="00D87D2D" w:rsidP="00D87D2D">
      <w:pPr>
        <w:pStyle w:val="ReflectionQ"/>
        <w:rPr>
          <w:ins w:id="643" w:author="Lizethe Pérez Fuertes" w:date="2021-05-10T10:18:00Z"/>
        </w:rPr>
      </w:pPr>
      <w:ins w:id="644" w:author="Lizethe Pérez Fuertes" w:date="2021-05-10T10:18:00Z">
        <w:r>
          <w:t>Why would NAT be used in a network?</w:t>
        </w:r>
      </w:ins>
    </w:p>
    <w:p w14:paraId="175EA56E" w14:textId="5B0792F1" w:rsidR="00D87D2D" w:rsidDel="00D87D2D" w:rsidRDefault="00D87D2D" w:rsidP="005747F8">
      <w:pPr>
        <w:pStyle w:val="CMDOutput"/>
        <w:rPr>
          <w:del w:id="645" w:author="Lizethe Pérez Fuertes" w:date="2021-05-10T10:18:00Z"/>
        </w:rPr>
      </w:pPr>
    </w:p>
    <w:p w14:paraId="6382376B" w14:textId="54EAC658" w:rsidR="005747F8" w:rsidDel="00D87D2D" w:rsidRDefault="005747F8" w:rsidP="005747F8">
      <w:pPr>
        <w:pStyle w:val="CMDOutput"/>
        <w:rPr>
          <w:del w:id="646" w:author="Lizethe Pérez Fuertes" w:date="2021-05-10T10:18:00Z"/>
        </w:rPr>
      </w:pPr>
      <w:del w:id="647" w:author="Lizethe Pérez Fuertes" w:date="2021-05-10T10:18:00Z">
        <w:r w:rsidDel="00D87D2D">
          <w:delText xml:space="preserve">        type generic, total addresses 13, allocated 2 (15%), misses 0</w:delText>
        </w:r>
      </w:del>
    </w:p>
    <w:p w14:paraId="1594F4DE" w14:textId="4DC7FA0E" w:rsidR="005747F8" w:rsidDel="00D87D2D" w:rsidRDefault="005747F8" w:rsidP="005747F8">
      <w:pPr>
        <w:pStyle w:val="CMDOutput"/>
        <w:rPr>
          <w:del w:id="648" w:author="Lizethe Pérez Fuertes" w:date="2021-05-10T10:18:00Z"/>
        </w:rPr>
      </w:pPr>
    </w:p>
    <w:p w14:paraId="0E8298D5" w14:textId="647B5A1F" w:rsidR="005747F8" w:rsidDel="00D87D2D" w:rsidRDefault="005747F8" w:rsidP="005747F8">
      <w:pPr>
        <w:pStyle w:val="CMDOutput"/>
        <w:rPr>
          <w:del w:id="649" w:author="Lizethe Pérez Fuertes" w:date="2021-05-10T10:18:00Z"/>
        </w:rPr>
      </w:pPr>
      <w:del w:id="650" w:author="Lizethe Pérez Fuertes" w:date="2021-05-10T10:18:00Z">
        <w:r w:rsidDel="00D87D2D">
          <w:delText>Total doors: 0</w:delText>
        </w:r>
      </w:del>
    </w:p>
    <w:p w14:paraId="432DCEFD" w14:textId="258324C4" w:rsidR="005747F8" w:rsidDel="00D87D2D" w:rsidRDefault="005747F8" w:rsidP="005747F8">
      <w:pPr>
        <w:pStyle w:val="CMDOutput"/>
        <w:rPr>
          <w:del w:id="651" w:author="Lizethe Pérez Fuertes" w:date="2021-05-10T10:18:00Z"/>
        </w:rPr>
      </w:pPr>
      <w:del w:id="652" w:author="Lizethe Pérez Fuertes" w:date="2021-05-10T10:18:00Z">
        <w:r w:rsidDel="00D87D2D">
          <w:delText>Appl doors: 0</w:delText>
        </w:r>
      </w:del>
    </w:p>
    <w:p w14:paraId="4F6A8ECF" w14:textId="5CAECFF7" w:rsidR="005747F8" w:rsidDel="00D87D2D" w:rsidRDefault="005747F8" w:rsidP="005747F8">
      <w:pPr>
        <w:pStyle w:val="CMDOutput"/>
        <w:rPr>
          <w:del w:id="653" w:author="Lizethe Pérez Fuertes" w:date="2021-05-10T10:18:00Z"/>
        </w:rPr>
      </w:pPr>
      <w:del w:id="654" w:author="Lizethe Pérez Fuertes" w:date="2021-05-10T10:18:00Z">
        <w:r w:rsidDel="00D87D2D">
          <w:delText>Normal doors: 0</w:delText>
        </w:r>
      </w:del>
    </w:p>
    <w:p w14:paraId="45F57F4E" w14:textId="280A83BF" w:rsidR="005747F8" w:rsidDel="00D87D2D" w:rsidRDefault="005747F8" w:rsidP="005747F8">
      <w:pPr>
        <w:pStyle w:val="CMDOutput"/>
        <w:rPr>
          <w:del w:id="655" w:author="Lizethe Pérez Fuertes" w:date="2021-05-10T10:18:00Z"/>
        </w:rPr>
      </w:pPr>
      <w:del w:id="656" w:author="Lizethe Pérez Fuertes" w:date="2021-05-10T10:18:00Z">
        <w:r w:rsidDel="00D87D2D">
          <w:delText>Queued Packets: 0</w:delText>
        </w:r>
      </w:del>
    </w:p>
    <w:p w14:paraId="7621A096" w14:textId="448FABBC" w:rsidR="005747F8" w:rsidDel="00D87D2D" w:rsidRDefault="005747F8" w:rsidP="005747F8">
      <w:pPr>
        <w:pStyle w:val="CMDOutput"/>
        <w:rPr>
          <w:del w:id="657" w:author="Lizethe Pérez Fuertes" w:date="2021-05-10T10:19:00Z"/>
        </w:rPr>
      </w:pPr>
    </w:p>
    <w:p w14:paraId="031A7EC0" w14:textId="06741141" w:rsidR="005747F8" w:rsidRPr="005747F8" w:rsidDel="00D87D2D" w:rsidRDefault="005747F8" w:rsidP="005747F8">
      <w:pPr>
        <w:pStyle w:val="CMD"/>
        <w:rPr>
          <w:del w:id="658" w:author="Lizethe Pérez Fuertes" w:date="2021-05-10T10:18:00Z"/>
          <w:b/>
        </w:rPr>
      </w:pPr>
      <w:del w:id="659" w:author="Lizethe Pérez Fuertes" w:date="2021-05-10T10:18:00Z">
        <w:r w:rsidDel="00D87D2D">
          <w:delText xml:space="preserve">Gateway# </w:delText>
        </w:r>
        <w:r w:rsidRPr="005747F8" w:rsidDel="00D87D2D">
          <w:rPr>
            <w:b/>
          </w:rPr>
          <w:delText>show ip nat translation</w:delText>
        </w:r>
      </w:del>
    </w:p>
    <w:p w14:paraId="2A7D40BA" w14:textId="352D86BD" w:rsidR="00931091" w:rsidRPr="00931091" w:rsidDel="00D87D2D" w:rsidRDefault="00931091" w:rsidP="00931091">
      <w:pPr>
        <w:pStyle w:val="CMD"/>
        <w:rPr>
          <w:del w:id="660" w:author="Lizethe Pérez Fuertes" w:date="2021-05-10T10:18:00Z"/>
          <w:sz w:val="18"/>
        </w:rPr>
      </w:pPr>
      <w:del w:id="661" w:author="Lizethe Pérez Fuertes" w:date="2021-05-10T10:18:00Z">
        <w:r w:rsidRPr="00931091" w:rsidDel="00D87D2D">
          <w:rPr>
            <w:sz w:val="18"/>
          </w:rPr>
          <w:delText>Pro Inside global      Inside local       Outside local      Outside global</w:delText>
        </w:r>
      </w:del>
    </w:p>
    <w:p w14:paraId="2228E329" w14:textId="1C492F25" w:rsidR="00931091" w:rsidRPr="00931091" w:rsidDel="00D87D2D" w:rsidRDefault="00931091" w:rsidP="00931091">
      <w:pPr>
        <w:pStyle w:val="CMD"/>
        <w:rPr>
          <w:del w:id="662" w:author="Lizethe Pérez Fuertes" w:date="2021-05-10T10:18:00Z"/>
          <w:sz w:val="18"/>
        </w:rPr>
      </w:pPr>
      <w:del w:id="663" w:author="Lizethe Pérez Fuertes" w:date="2021-05-10T10:18:00Z">
        <w:r w:rsidRPr="00931091" w:rsidDel="00D87D2D">
          <w:rPr>
            <w:sz w:val="18"/>
          </w:rPr>
          <w:delText>icmp 209.165.200.243:512 192.168.1.20:512 192.31.7.1:512     192.31.7.1:512</w:delText>
        </w:r>
      </w:del>
    </w:p>
    <w:p w14:paraId="159F603B" w14:textId="7732B340" w:rsidR="00931091" w:rsidRPr="00931091" w:rsidDel="00D87D2D" w:rsidRDefault="00931091" w:rsidP="00931091">
      <w:pPr>
        <w:pStyle w:val="CMD"/>
        <w:rPr>
          <w:del w:id="664" w:author="Lizethe Pérez Fuertes" w:date="2021-05-10T10:18:00Z"/>
          <w:sz w:val="18"/>
        </w:rPr>
      </w:pPr>
      <w:del w:id="665" w:author="Lizethe Pérez Fuertes" w:date="2021-05-10T10:18:00Z">
        <w:r w:rsidRPr="00931091" w:rsidDel="00D87D2D">
          <w:rPr>
            <w:sz w:val="18"/>
          </w:rPr>
          <w:delText>--- 209.165.200.243    192.168.1.20       ---                ---</w:delText>
        </w:r>
      </w:del>
    </w:p>
    <w:p w14:paraId="1E3B8416" w14:textId="5F39B3E2" w:rsidR="00931091" w:rsidRPr="00931091" w:rsidDel="00D87D2D" w:rsidRDefault="00931091" w:rsidP="00931091">
      <w:pPr>
        <w:pStyle w:val="CMD"/>
        <w:rPr>
          <w:del w:id="666" w:author="Lizethe Pérez Fuertes" w:date="2021-05-10T10:18:00Z"/>
          <w:sz w:val="18"/>
        </w:rPr>
      </w:pPr>
      <w:del w:id="667" w:author="Lizethe Pérez Fuertes" w:date="2021-05-10T10:18:00Z">
        <w:r w:rsidRPr="00931091" w:rsidDel="00D87D2D">
          <w:rPr>
            <w:sz w:val="18"/>
          </w:rPr>
          <w:delText>icmp 209.165.200.242:512 192.168.1.21:512 192.31.7.1:512     192.31.7.1:512</w:delText>
        </w:r>
      </w:del>
    </w:p>
    <w:p w14:paraId="6C4712DC" w14:textId="48FFEC0A" w:rsidR="00931091" w:rsidDel="00D87D2D" w:rsidRDefault="00931091" w:rsidP="00931091">
      <w:pPr>
        <w:pStyle w:val="CMDOutput"/>
        <w:rPr>
          <w:del w:id="668" w:author="Lizethe Pérez Fuertes" w:date="2021-05-10T10:18:00Z"/>
        </w:rPr>
      </w:pPr>
      <w:del w:id="669" w:author="Lizethe Pérez Fuertes" w:date="2021-05-10T10:18:00Z">
        <w:r w:rsidRPr="00931091" w:rsidDel="00D87D2D">
          <w:delText>--- 209.165.200.242    192.168.1.21       ---                ---</w:delText>
        </w:r>
      </w:del>
    </w:p>
    <w:p w14:paraId="7DAB7E13" w14:textId="03A995E1" w:rsidR="00AD5B35" w:rsidRPr="004056D7" w:rsidDel="00D87D2D" w:rsidRDefault="00AD5B35" w:rsidP="00CB7E12">
      <w:pPr>
        <w:pStyle w:val="BodyTextL50"/>
        <w:rPr>
          <w:del w:id="670" w:author="Lizethe Pérez Fuertes" w:date="2021-05-10T10:18:00Z"/>
        </w:rPr>
      </w:pPr>
      <w:del w:id="671" w:author="Lizethe Pérez Fuertes" w:date="2021-05-10T10:18:00Z">
        <w:r w:rsidDel="00D87D2D">
          <w:rPr>
            <w:b/>
          </w:rPr>
          <w:delText>Note</w:delText>
        </w:r>
        <w:r w:rsidDel="00D87D2D">
          <w:delText>: This is only a sample output. Your output may not match exactly.</w:delText>
        </w:r>
      </w:del>
    </w:p>
    <w:p w14:paraId="37109E5B" w14:textId="09CCEE32" w:rsidR="00853418" w:rsidDel="00D87D2D" w:rsidRDefault="00024EE5" w:rsidP="00EC44E8">
      <w:pPr>
        <w:pStyle w:val="LabSection"/>
        <w:rPr>
          <w:del w:id="672" w:author="Lizethe Pérez Fuertes" w:date="2021-05-10T10:19:00Z"/>
        </w:rPr>
      </w:pPr>
      <w:del w:id="673" w:author="Lizethe Pérez Fuertes" w:date="2021-05-10T10:19:00Z">
        <w:r w:rsidDel="00D87D2D">
          <w:delText>Reflection</w:delText>
        </w:r>
      </w:del>
    </w:p>
    <w:p w14:paraId="1397E1DA" w14:textId="7E334935" w:rsidR="00423838" w:rsidDel="00D87D2D" w:rsidRDefault="00423838" w:rsidP="00423838">
      <w:pPr>
        <w:pStyle w:val="ReflectionQ"/>
        <w:rPr>
          <w:del w:id="674" w:author="Lizethe Pérez Fuertes" w:date="2021-05-10T10:19:00Z"/>
        </w:rPr>
      </w:pPr>
      <w:del w:id="675" w:author="Lizethe Pérez Fuertes" w:date="2021-05-10T10:19:00Z">
        <w:r w:rsidDel="00D87D2D">
          <w:delText>Why would NAT be used in a network?</w:delText>
        </w:r>
      </w:del>
    </w:p>
    <w:p w14:paraId="44C0250A" w14:textId="760E2AAB" w:rsidR="00423838" w:rsidDel="00D87D2D" w:rsidRDefault="00423838" w:rsidP="00423838">
      <w:pPr>
        <w:pStyle w:val="BodyTextL25"/>
        <w:rPr>
          <w:del w:id="676" w:author="Lizethe Pérez Fuertes" w:date="2021-05-10T10:19:00Z"/>
        </w:rPr>
      </w:pPr>
      <w:del w:id="677" w:author="Lizethe Pérez Fuertes" w:date="2021-05-10T10:19:00Z">
        <w:r w:rsidDel="00D87D2D">
          <w:delText>_______________________________________________________________________________________</w:delText>
        </w:r>
      </w:del>
    </w:p>
    <w:p w14:paraId="1A59B6FE" w14:textId="7A56FF7A" w:rsidR="00423838" w:rsidDel="00D87D2D" w:rsidRDefault="00423838" w:rsidP="00423838">
      <w:pPr>
        <w:pStyle w:val="BodyTextL25"/>
        <w:rPr>
          <w:del w:id="678" w:author="Lizethe Pérez Fuertes" w:date="2021-05-10T10:19:00Z"/>
        </w:rPr>
      </w:pPr>
      <w:del w:id="679" w:author="Lizethe Pérez Fuertes" w:date="2021-05-10T10:19:00Z">
        <w:r w:rsidDel="00D87D2D">
          <w:delText>_______________________________________________________________________________________</w:delText>
        </w:r>
      </w:del>
    </w:p>
    <w:p w14:paraId="7ECDF740" w14:textId="2506F6AF" w:rsidR="00423838" w:rsidDel="00D87D2D" w:rsidRDefault="00423838" w:rsidP="00423838">
      <w:pPr>
        <w:pStyle w:val="BodyTextL25"/>
        <w:rPr>
          <w:del w:id="680" w:author="Lizethe Pérez Fuertes" w:date="2021-05-10T10:19:00Z"/>
        </w:rPr>
      </w:pPr>
      <w:del w:id="681" w:author="Lizethe Pérez Fuertes" w:date="2021-05-10T10:19:00Z">
        <w:r w:rsidDel="00D87D2D">
          <w:delText>_______________________________________________________________________________________</w:delText>
        </w:r>
      </w:del>
    </w:p>
    <w:p w14:paraId="3E934F4E" w14:textId="0662C052" w:rsidR="00024EE5" w:rsidRDefault="00423838" w:rsidP="00423838">
      <w:pPr>
        <w:pStyle w:val="BodyTextL25"/>
        <w:rPr>
          <w:ins w:id="682" w:author="Lizethe Pérez Fuertes" w:date="2021-05-08T23:31:00Z"/>
          <w:rStyle w:val="AnswerGray"/>
        </w:rPr>
      </w:pPr>
      <w:r w:rsidRPr="00423838">
        <w:rPr>
          <w:rStyle w:val="AnswerGray"/>
        </w:rPr>
        <w:t xml:space="preserve">Answers will </w:t>
      </w:r>
      <w:proofErr w:type="gramStart"/>
      <w:r w:rsidRPr="00423838">
        <w:rPr>
          <w:rStyle w:val="AnswerGray"/>
        </w:rPr>
        <w:t>vary, but</w:t>
      </w:r>
      <w:proofErr w:type="gramEnd"/>
      <w:r w:rsidRPr="00423838">
        <w:rPr>
          <w:rStyle w:val="AnswerGray"/>
        </w:rPr>
        <w:t xml:space="preserve"> should include</w:t>
      </w:r>
      <w:r w:rsidR="00A41F4F">
        <w:rPr>
          <w:rStyle w:val="AnswerGray"/>
        </w:rPr>
        <w:t>:</w:t>
      </w:r>
      <w:r w:rsidRPr="00423838">
        <w:rPr>
          <w:rStyle w:val="AnswerGray"/>
        </w:rPr>
        <w:t xml:space="preserve"> whenever there </w:t>
      </w:r>
      <w:r w:rsidR="00A41F4F">
        <w:rPr>
          <w:rStyle w:val="AnswerGray"/>
        </w:rPr>
        <w:t>are</w:t>
      </w:r>
      <w:r w:rsidRPr="00423838">
        <w:rPr>
          <w:rStyle w:val="AnswerGray"/>
        </w:rPr>
        <w:t xml:space="preserve"> not enough </w:t>
      </w:r>
      <w:r w:rsidR="005C5060">
        <w:rPr>
          <w:rStyle w:val="AnswerGray"/>
        </w:rPr>
        <w:t xml:space="preserve">public </w:t>
      </w:r>
      <w:r w:rsidRPr="00423838">
        <w:rPr>
          <w:rStyle w:val="AnswerGray"/>
        </w:rPr>
        <w:t>IP addresses</w:t>
      </w:r>
      <w:r w:rsidR="008B75FC">
        <w:rPr>
          <w:rStyle w:val="AnswerGray"/>
        </w:rPr>
        <w:t xml:space="preserve"> and </w:t>
      </w:r>
      <w:r w:rsidR="00FA3727">
        <w:rPr>
          <w:rStyle w:val="AnswerGray"/>
        </w:rPr>
        <w:t xml:space="preserve">to </w:t>
      </w:r>
      <w:r w:rsidR="008B75FC">
        <w:rPr>
          <w:rStyle w:val="AnswerGray"/>
        </w:rPr>
        <w:t xml:space="preserve">avoid the cost of purchasing public addresses from an ISP. </w:t>
      </w:r>
      <w:r w:rsidR="00FA3727">
        <w:rPr>
          <w:rStyle w:val="AnswerGray"/>
        </w:rPr>
        <w:t xml:space="preserve">NAT can also provide a measure of </w:t>
      </w:r>
      <w:r w:rsidR="00AD5B35">
        <w:rPr>
          <w:rStyle w:val="AnswerGray"/>
        </w:rPr>
        <w:t xml:space="preserve">security </w:t>
      </w:r>
      <w:r w:rsidR="00FA3727">
        <w:rPr>
          <w:rStyle w:val="AnswerGray"/>
        </w:rPr>
        <w:t>by</w:t>
      </w:r>
      <w:r w:rsidRPr="00423838">
        <w:rPr>
          <w:rStyle w:val="AnswerGray"/>
        </w:rPr>
        <w:t xml:space="preserve"> hid</w:t>
      </w:r>
      <w:r w:rsidR="00FA3727">
        <w:rPr>
          <w:rStyle w:val="AnswerGray"/>
        </w:rPr>
        <w:t xml:space="preserve">ing internal </w:t>
      </w:r>
      <w:r w:rsidRPr="00423838">
        <w:rPr>
          <w:rStyle w:val="AnswerGray"/>
        </w:rPr>
        <w:t xml:space="preserve">addresses from outside </w:t>
      </w:r>
      <w:r w:rsidR="005C5060">
        <w:rPr>
          <w:rStyle w:val="AnswerGray"/>
        </w:rPr>
        <w:t>networks</w:t>
      </w:r>
      <w:r w:rsidRPr="00423838">
        <w:rPr>
          <w:rStyle w:val="AnswerGray"/>
        </w:rPr>
        <w:t>.</w:t>
      </w:r>
    </w:p>
    <w:p w14:paraId="1578AC8F" w14:textId="310314E5" w:rsidR="00D82359" w:rsidRPr="00D87D2D" w:rsidDel="00D82359" w:rsidRDefault="00D87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683" w:author="Lizethe Pérez Fuertes" w:date="2021-05-08T23:31:00Z"/>
          <w:rStyle w:val="AnswerGray"/>
          <w:rFonts w:cs="Arial"/>
          <w:sz w:val="24"/>
          <w:szCs w:val="24"/>
          <w:rPrChange w:id="684" w:author="Lizethe Pérez Fuertes" w:date="2021-05-10T10:19:00Z">
            <w:rPr>
              <w:del w:id="685" w:author="Lizethe Pérez Fuertes" w:date="2021-05-08T23:31:00Z"/>
              <w:rStyle w:val="AnswerGray"/>
            </w:rPr>
          </w:rPrChange>
        </w:rPr>
        <w:pPrChange w:id="686" w:author="Lizethe Pérez Fuertes" w:date="2021-05-10T10:19:00Z">
          <w:pPr>
            <w:pStyle w:val="BodyTextL25"/>
          </w:pPr>
        </w:pPrChange>
      </w:pPr>
      <w:ins w:id="687" w:author="Lizethe Pérez Fuertes" w:date="2021-05-10T10:19:00Z">
        <w:r w:rsidRPr="00D87D2D">
          <w:rPr>
            <w:rFonts w:eastAsia="Times New Roman" w:cs="Arial"/>
            <w:b/>
            <w:bCs/>
            <w:sz w:val="24"/>
            <w:szCs w:val="24"/>
            <w:lang w:val="es-ES" w:eastAsia="es-MX"/>
            <w:rPrChange w:id="688" w:author="Lizethe Pérez Fuertes" w:date="2021-05-10T10:19:00Z">
              <w:rPr>
                <w:rFonts w:ascii="Courier New" w:eastAsia="Times New Roman" w:hAnsi="Courier New" w:cs="Courier New"/>
                <w:b/>
                <w:bCs/>
                <w:szCs w:val="20"/>
                <w:shd w:val="clear" w:color="auto" w:fill="BFBFBF"/>
                <w:lang w:val="es-ES" w:eastAsia="es-MX"/>
              </w:rPr>
            </w:rPrChange>
          </w:rPr>
          <w:t>Cuando no tenemos suf</w:t>
        </w:r>
      </w:ins>
      <w:ins w:id="689" w:author="Lizethe Pérez Fuertes" w:date="2021-05-08T23:31:00Z">
        <w:r w:rsidR="00D82359" w:rsidRPr="00D87D2D">
          <w:rPr>
            <w:rFonts w:eastAsia="Times New Roman" w:cs="Arial"/>
            <w:b/>
            <w:bCs/>
            <w:sz w:val="24"/>
            <w:szCs w:val="24"/>
            <w:lang w:val="es-ES" w:eastAsia="es-MX"/>
            <w:rPrChange w:id="690" w:author="Lizethe Pérez Fuertes" w:date="2021-05-10T10:19:00Z">
              <w:rPr>
                <w:rFonts w:ascii="Courier New" w:eastAsia="Times New Roman" w:hAnsi="Courier New" w:cs="Courier New"/>
                <w:szCs w:val="20"/>
                <w:lang w:val="es-ES" w:eastAsia="es-MX"/>
              </w:rPr>
            </w:rPrChange>
          </w:rPr>
          <w:t>icientes direcciones IP públicas y para evitar el costo de comprar direcciones públicas de un ISP. NAT también puede proporcionar una medida de seguridad al ocultar las direcciones internas de las redes externas.</w:t>
        </w:r>
      </w:ins>
    </w:p>
    <w:p w14:paraId="34564352" w14:textId="0698C524" w:rsidR="00536F43" w:rsidRPr="00D87D2D" w:rsidDel="00D87D2D" w:rsidRDefault="0042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691" w:author="Lizethe Pérez Fuertes" w:date="2021-05-10T10:19:00Z"/>
          <w:rFonts w:cs="Arial"/>
          <w:sz w:val="24"/>
          <w:szCs w:val="24"/>
          <w:rPrChange w:id="692" w:author="Lizethe Pérez Fuertes" w:date="2021-05-10T10:19:00Z">
            <w:rPr>
              <w:del w:id="693" w:author="Lizethe Pérez Fuertes" w:date="2021-05-10T10:19:00Z"/>
            </w:rPr>
          </w:rPrChange>
        </w:rPr>
        <w:pPrChange w:id="694" w:author="Lizethe Pérez Fuertes" w:date="2021-05-10T10:19:00Z">
          <w:pPr>
            <w:pStyle w:val="ReflectionQ"/>
          </w:pPr>
        </w:pPrChange>
      </w:pPr>
      <w:del w:id="695" w:author="Lizethe Pérez Fuertes" w:date="2021-05-10T10:19:00Z">
        <w:r w:rsidRPr="00D87D2D" w:rsidDel="00D87D2D">
          <w:rPr>
            <w:rFonts w:cs="Arial"/>
            <w:sz w:val="24"/>
            <w:szCs w:val="24"/>
            <w:rPrChange w:id="696" w:author="Lizethe Pérez Fuertes" w:date="2021-05-10T10:19:00Z">
              <w:rPr/>
            </w:rPrChange>
          </w:rPr>
          <w:delText>What are the limitation</w:delText>
        </w:r>
        <w:r w:rsidR="002C4BBD" w:rsidRPr="00D87D2D" w:rsidDel="00D87D2D">
          <w:rPr>
            <w:rFonts w:cs="Arial"/>
            <w:sz w:val="24"/>
            <w:szCs w:val="24"/>
            <w:rPrChange w:id="697" w:author="Lizethe Pérez Fuertes" w:date="2021-05-10T10:19:00Z">
              <w:rPr/>
            </w:rPrChange>
          </w:rPr>
          <w:delText>s</w:delText>
        </w:r>
        <w:r w:rsidRPr="00D87D2D" w:rsidDel="00D87D2D">
          <w:rPr>
            <w:rFonts w:cs="Arial"/>
            <w:sz w:val="24"/>
            <w:szCs w:val="24"/>
            <w:rPrChange w:id="698" w:author="Lizethe Pérez Fuertes" w:date="2021-05-10T10:19:00Z">
              <w:rPr/>
            </w:rPrChange>
          </w:rPr>
          <w:delText xml:space="preserve"> of NAT</w:delText>
        </w:r>
        <w:r w:rsidR="00536F43" w:rsidRPr="00D87D2D" w:rsidDel="00D87D2D">
          <w:rPr>
            <w:rFonts w:cs="Arial"/>
            <w:sz w:val="24"/>
            <w:szCs w:val="24"/>
            <w:rPrChange w:id="699" w:author="Lizethe Pérez Fuertes" w:date="2021-05-10T10:19:00Z">
              <w:rPr/>
            </w:rPrChange>
          </w:rPr>
          <w:delText>?</w:delText>
        </w:r>
      </w:del>
    </w:p>
    <w:p w14:paraId="6C616E6A" w14:textId="120A6560" w:rsidR="00423838" w:rsidRPr="00D87D2D" w:rsidDel="00D87D2D" w:rsidRDefault="0042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700" w:author="Lizethe Pérez Fuertes" w:date="2021-05-10T10:19:00Z"/>
          <w:rFonts w:cs="Arial"/>
          <w:sz w:val="24"/>
          <w:szCs w:val="24"/>
          <w:rPrChange w:id="701" w:author="Lizethe Pérez Fuertes" w:date="2021-05-10T10:19:00Z">
            <w:rPr>
              <w:del w:id="702" w:author="Lizethe Pérez Fuertes" w:date="2021-05-10T10:19:00Z"/>
            </w:rPr>
          </w:rPrChange>
        </w:rPr>
        <w:pPrChange w:id="703" w:author="Lizethe Pérez Fuertes" w:date="2021-05-10T10:19:00Z">
          <w:pPr>
            <w:pStyle w:val="BodyTextL25"/>
          </w:pPr>
        </w:pPrChange>
      </w:pPr>
      <w:del w:id="704" w:author="Lizethe Pérez Fuertes" w:date="2021-05-10T10:19:00Z">
        <w:r w:rsidRPr="00D87D2D" w:rsidDel="00D87D2D">
          <w:rPr>
            <w:rFonts w:cs="Arial"/>
            <w:sz w:val="24"/>
            <w:szCs w:val="24"/>
            <w:rPrChange w:id="705" w:author="Lizethe Pérez Fuertes" w:date="2021-05-10T10:19:00Z">
              <w:rPr/>
            </w:rPrChange>
          </w:rPr>
          <w:delText>_______________________________________________________________________________________</w:delText>
        </w:r>
      </w:del>
    </w:p>
    <w:p w14:paraId="70D5B93D" w14:textId="70479855" w:rsidR="00423838" w:rsidRPr="00D87D2D" w:rsidDel="00D87D2D" w:rsidRDefault="0042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706" w:author="Lizethe Pérez Fuertes" w:date="2021-05-10T10:19:00Z"/>
          <w:rFonts w:cs="Arial"/>
          <w:sz w:val="24"/>
          <w:szCs w:val="24"/>
          <w:rPrChange w:id="707" w:author="Lizethe Pérez Fuertes" w:date="2021-05-10T10:19:00Z">
            <w:rPr>
              <w:del w:id="708" w:author="Lizethe Pérez Fuertes" w:date="2021-05-10T10:19:00Z"/>
            </w:rPr>
          </w:rPrChange>
        </w:rPr>
        <w:pPrChange w:id="709" w:author="Lizethe Pérez Fuertes" w:date="2021-05-10T10:19:00Z">
          <w:pPr>
            <w:pStyle w:val="BodyTextL25"/>
          </w:pPr>
        </w:pPrChange>
      </w:pPr>
      <w:del w:id="710" w:author="Lizethe Pérez Fuertes" w:date="2021-05-10T10:19:00Z">
        <w:r w:rsidRPr="00D87D2D" w:rsidDel="00D87D2D">
          <w:rPr>
            <w:rFonts w:cs="Arial"/>
            <w:sz w:val="24"/>
            <w:szCs w:val="24"/>
            <w:rPrChange w:id="711" w:author="Lizethe Pérez Fuertes" w:date="2021-05-10T10:19:00Z">
              <w:rPr/>
            </w:rPrChange>
          </w:rPr>
          <w:delText>_______________________________________________________________________________________</w:delText>
        </w:r>
      </w:del>
    </w:p>
    <w:p w14:paraId="5230462E" w14:textId="15F0A128" w:rsidR="00423838" w:rsidRPr="00D87D2D" w:rsidDel="00D87D2D" w:rsidRDefault="0042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712" w:author="Lizethe Pérez Fuertes" w:date="2021-05-10T10:19:00Z"/>
          <w:rFonts w:cs="Arial"/>
          <w:sz w:val="24"/>
          <w:szCs w:val="24"/>
          <w:rPrChange w:id="713" w:author="Lizethe Pérez Fuertes" w:date="2021-05-10T10:19:00Z">
            <w:rPr>
              <w:del w:id="714" w:author="Lizethe Pérez Fuertes" w:date="2021-05-10T10:19:00Z"/>
            </w:rPr>
          </w:rPrChange>
        </w:rPr>
        <w:pPrChange w:id="715" w:author="Lizethe Pérez Fuertes" w:date="2021-05-10T10:19:00Z">
          <w:pPr>
            <w:pStyle w:val="BodyTextL25"/>
          </w:pPr>
        </w:pPrChange>
      </w:pPr>
      <w:del w:id="716" w:author="Lizethe Pérez Fuertes" w:date="2021-05-10T10:19:00Z">
        <w:r w:rsidRPr="00D87D2D" w:rsidDel="00D87D2D">
          <w:rPr>
            <w:rFonts w:cs="Arial"/>
            <w:sz w:val="24"/>
            <w:szCs w:val="24"/>
            <w:rPrChange w:id="717" w:author="Lizethe Pérez Fuertes" w:date="2021-05-10T10:19:00Z">
              <w:rPr/>
            </w:rPrChange>
          </w:rPr>
          <w:delText>_______________________________________________________________________________________</w:delText>
        </w:r>
      </w:del>
    </w:p>
    <w:p w14:paraId="63E36A90" w14:textId="3A218DF5" w:rsidR="00A111A7" w:rsidRPr="00D87D2D" w:rsidDel="00D87D2D" w:rsidRDefault="00423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del w:id="718" w:author="Lizethe Pérez Fuertes" w:date="2021-05-10T10:19:00Z"/>
          <w:rStyle w:val="AnswerGray"/>
          <w:rFonts w:cs="Arial"/>
          <w:sz w:val="24"/>
          <w:szCs w:val="24"/>
          <w:rPrChange w:id="719" w:author="Lizethe Pérez Fuertes" w:date="2021-05-10T10:19:00Z">
            <w:rPr>
              <w:del w:id="720" w:author="Lizethe Pérez Fuertes" w:date="2021-05-10T10:19:00Z"/>
              <w:rStyle w:val="AnswerGray"/>
            </w:rPr>
          </w:rPrChange>
        </w:rPr>
        <w:pPrChange w:id="721" w:author="Lizethe Pérez Fuertes" w:date="2021-05-10T10:19:00Z">
          <w:pPr>
            <w:pStyle w:val="BodyTextL25"/>
          </w:pPr>
        </w:pPrChange>
      </w:pPr>
      <w:del w:id="722" w:author="Lizethe Pérez Fuertes" w:date="2021-05-10T10:19:00Z">
        <w:r w:rsidRPr="00D87D2D" w:rsidDel="00D87D2D">
          <w:rPr>
            <w:rStyle w:val="AnswerGray"/>
            <w:rFonts w:cs="Arial"/>
            <w:sz w:val="24"/>
            <w:szCs w:val="24"/>
            <w:rPrChange w:id="723" w:author="Lizethe Pérez Fuertes" w:date="2021-05-10T10:19:00Z">
              <w:rPr>
                <w:rStyle w:val="AnswerGray"/>
              </w:rPr>
            </w:rPrChange>
          </w:rPr>
          <w:delText>NAT needs IP information or port number information in the IP header and TCP header of packets for translation. Here is a partial list of protocol</w:delText>
        </w:r>
        <w:r w:rsidR="00722E82" w:rsidRPr="00D87D2D" w:rsidDel="00D87D2D">
          <w:rPr>
            <w:rStyle w:val="AnswerGray"/>
            <w:rFonts w:cs="Arial"/>
            <w:sz w:val="24"/>
            <w:szCs w:val="24"/>
            <w:rPrChange w:id="724" w:author="Lizethe Pérez Fuertes" w:date="2021-05-10T10:19:00Z">
              <w:rPr>
                <w:rStyle w:val="AnswerGray"/>
              </w:rPr>
            </w:rPrChange>
          </w:rPr>
          <w:delText>s</w:delText>
        </w:r>
        <w:r w:rsidRPr="00D87D2D" w:rsidDel="00D87D2D">
          <w:rPr>
            <w:rStyle w:val="AnswerGray"/>
            <w:rFonts w:cs="Arial"/>
            <w:sz w:val="24"/>
            <w:szCs w:val="24"/>
            <w:rPrChange w:id="725" w:author="Lizethe Pérez Fuertes" w:date="2021-05-10T10:19:00Z">
              <w:rPr>
                <w:rStyle w:val="AnswerGray"/>
              </w:rPr>
            </w:rPrChange>
          </w:rPr>
          <w:delText xml:space="preserve"> that cannot be used</w:delText>
        </w:r>
        <w:r w:rsidR="00722E82" w:rsidRPr="00D87D2D" w:rsidDel="00D87D2D">
          <w:rPr>
            <w:rStyle w:val="AnswerGray"/>
            <w:rFonts w:cs="Arial"/>
            <w:sz w:val="24"/>
            <w:szCs w:val="24"/>
            <w:rPrChange w:id="726" w:author="Lizethe Pérez Fuertes" w:date="2021-05-10T10:19:00Z">
              <w:rPr>
                <w:rStyle w:val="AnswerGray"/>
              </w:rPr>
            </w:rPrChange>
          </w:rPr>
          <w:delText xml:space="preserve"> with NAT</w:delText>
        </w:r>
        <w:r w:rsidRPr="00D87D2D" w:rsidDel="00D87D2D">
          <w:rPr>
            <w:rStyle w:val="AnswerGray"/>
            <w:rFonts w:cs="Arial"/>
            <w:sz w:val="24"/>
            <w:szCs w:val="24"/>
            <w:rPrChange w:id="727" w:author="Lizethe Pérez Fuertes" w:date="2021-05-10T10:19:00Z">
              <w:rPr>
                <w:rStyle w:val="AnswerGray"/>
              </w:rPr>
            </w:rPrChange>
          </w:rPr>
          <w:delText>: SNMP, LDAP, Kerberos version 5.</w:delText>
        </w:r>
      </w:del>
    </w:p>
    <w:p w14:paraId="5C585A34" w14:textId="5FDEEBD3" w:rsidR="005E1877" w:rsidRPr="00EC44E8" w:rsidRDefault="005E1877" w:rsidP="00CC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DevConfigGray"/>
        </w:rPr>
        <w:pPrChange w:id="728" w:author="Lizethe Pérez Fuertes" w:date="2021-05-10T10:20:00Z">
          <w:pPr>
            <w:pStyle w:val="DevConfigs"/>
          </w:pPr>
        </w:pPrChange>
      </w:pPr>
    </w:p>
    <w:sectPr w:rsidR="005E1877" w:rsidRPr="00EC44E8" w:rsidSect="00CB5120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851" w:left="1080" w:header="720" w:footer="720" w:gutter="0"/>
      <w:cols w:space="720"/>
      <w:titlePg/>
      <w:docGrid w:linePitch="360"/>
      <w:sectPrChange w:id="729" w:author="Lizethe Pérez Fuertes" w:date="2021-05-10T10:00:00Z">
        <w:sectPr w:rsidR="005E1877" w:rsidRPr="00EC44E8" w:rsidSect="00CB5120">
          <w:pgMar w:top="1440" w:right="1080" w:bottom="1440" w:left="108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3724" w14:textId="77777777" w:rsidR="00267EBE" w:rsidRDefault="00267EBE" w:rsidP="0090659A">
      <w:pPr>
        <w:spacing w:after="0" w:line="240" w:lineRule="auto"/>
      </w:pPr>
      <w:r>
        <w:separator/>
      </w:r>
    </w:p>
    <w:p w14:paraId="064C3520" w14:textId="77777777" w:rsidR="00267EBE" w:rsidRDefault="00267EBE"/>
    <w:p w14:paraId="349EC652" w14:textId="77777777" w:rsidR="00267EBE" w:rsidRDefault="00267EBE"/>
    <w:p w14:paraId="4A2B0C62" w14:textId="77777777" w:rsidR="00267EBE" w:rsidRDefault="00267EBE"/>
    <w:p w14:paraId="7086E836" w14:textId="77777777" w:rsidR="00267EBE" w:rsidRDefault="00267EBE"/>
  </w:endnote>
  <w:endnote w:type="continuationSeparator" w:id="0">
    <w:p w14:paraId="1B9F6DA1" w14:textId="77777777" w:rsidR="00267EBE" w:rsidRDefault="00267EBE" w:rsidP="0090659A">
      <w:pPr>
        <w:spacing w:after="0" w:line="240" w:lineRule="auto"/>
      </w:pPr>
      <w:r>
        <w:continuationSeparator/>
      </w:r>
    </w:p>
    <w:p w14:paraId="4E3D762F" w14:textId="77777777" w:rsidR="00267EBE" w:rsidRDefault="00267EBE"/>
    <w:p w14:paraId="26EBB880" w14:textId="77777777" w:rsidR="00267EBE" w:rsidRDefault="00267EBE"/>
    <w:p w14:paraId="3C11CEA8" w14:textId="77777777" w:rsidR="00267EBE" w:rsidRDefault="00267EBE"/>
    <w:p w14:paraId="1231D9CD" w14:textId="77777777" w:rsidR="00267EBE" w:rsidRDefault="00267E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F25C2" w14:textId="3D692C16" w:rsidR="00CB5120" w:rsidRPr="0090659A" w:rsidRDefault="00CB512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C6161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4886" w14:textId="49C9BE6E" w:rsidR="00CB5120" w:rsidRPr="0090659A" w:rsidRDefault="00CB5120" w:rsidP="008C4307">
    <w:pPr>
      <w:pStyle w:val="Piedepgina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CC6161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3D770" w14:textId="77777777" w:rsidR="00267EBE" w:rsidRDefault="00267EBE" w:rsidP="0090659A">
      <w:pPr>
        <w:spacing w:after="0" w:line="240" w:lineRule="auto"/>
      </w:pPr>
      <w:r>
        <w:separator/>
      </w:r>
    </w:p>
    <w:p w14:paraId="5D1CB6A2" w14:textId="77777777" w:rsidR="00267EBE" w:rsidRDefault="00267EBE"/>
    <w:p w14:paraId="3197419D" w14:textId="77777777" w:rsidR="00267EBE" w:rsidRDefault="00267EBE"/>
    <w:p w14:paraId="12BCF8EF" w14:textId="77777777" w:rsidR="00267EBE" w:rsidRDefault="00267EBE"/>
    <w:p w14:paraId="76A69494" w14:textId="77777777" w:rsidR="00267EBE" w:rsidRDefault="00267EBE"/>
  </w:footnote>
  <w:footnote w:type="continuationSeparator" w:id="0">
    <w:p w14:paraId="402883AB" w14:textId="77777777" w:rsidR="00267EBE" w:rsidRDefault="00267EBE" w:rsidP="0090659A">
      <w:pPr>
        <w:spacing w:after="0" w:line="240" w:lineRule="auto"/>
      </w:pPr>
      <w:r>
        <w:continuationSeparator/>
      </w:r>
    </w:p>
    <w:p w14:paraId="6D500C2A" w14:textId="77777777" w:rsidR="00267EBE" w:rsidRDefault="00267EBE"/>
    <w:p w14:paraId="32EF8751" w14:textId="77777777" w:rsidR="00267EBE" w:rsidRDefault="00267EBE"/>
    <w:p w14:paraId="2A27032C" w14:textId="77777777" w:rsidR="00267EBE" w:rsidRDefault="00267EBE"/>
    <w:p w14:paraId="35B1732C" w14:textId="77777777" w:rsidR="00267EBE" w:rsidRDefault="00267E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84269" w14:textId="77777777" w:rsidR="00CB5120" w:rsidRDefault="00CB5120" w:rsidP="00C52BA6">
    <w:pPr>
      <w:pStyle w:val="PageHead"/>
    </w:pPr>
    <w:r w:rsidRPr="00FD4A68">
      <w:t>Lab</w:t>
    </w:r>
    <w:r>
      <w:t xml:space="preserve"> –</w:t>
    </w:r>
    <w:r w:rsidRPr="00FD4A68">
      <w:t xml:space="preserve"> </w:t>
    </w:r>
    <w:r>
      <w:t>Configuring Dynamic and Static NAT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2DF60" w14:textId="7E7EAD64" w:rsidR="00CB5120" w:rsidRDefault="00CB5120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8B0012" wp14:editId="06A8382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742"/>
    <w:multiLevelType w:val="hybridMultilevel"/>
    <w:tmpl w:val="CB484898"/>
    <w:lvl w:ilvl="0" w:tplc="698A63E0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2D8F666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8D2C56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20D86DD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FE7CA24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117290B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34AD5FC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9B5A349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9A8B80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6C28FB"/>
    <w:multiLevelType w:val="hybridMultilevel"/>
    <w:tmpl w:val="7F4C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DED4CEE"/>
    <w:multiLevelType w:val="hybridMultilevel"/>
    <w:tmpl w:val="33022BF6"/>
    <w:lvl w:ilvl="0" w:tplc="0342649E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9C0E6B2A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AB648E8C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1F7C40CA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D6005CCA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3C3C1C3C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A344ED60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3D3A6406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9D426F48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zethe Pérez Fuertes">
    <w15:presenceInfo w15:providerId="AD" w15:userId="S::lperezf@tec.mx::4ae9ef87-2a7d-42f8-8dfa-0a501a9e2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3009"/>
    <w:rsid w:val="00004175"/>
    <w:rsid w:val="000052E4"/>
    <w:rsid w:val="000059C9"/>
    <w:rsid w:val="00015436"/>
    <w:rsid w:val="000160F7"/>
    <w:rsid w:val="00016D5B"/>
    <w:rsid w:val="00016F30"/>
    <w:rsid w:val="0002047C"/>
    <w:rsid w:val="00021B9A"/>
    <w:rsid w:val="00021D92"/>
    <w:rsid w:val="000233AF"/>
    <w:rsid w:val="000242D6"/>
    <w:rsid w:val="00024EE5"/>
    <w:rsid w:val="00041038"/>
    <w:rsid w:val="00041AF6"/>
    <w:rsid w:val="00044D74"/>
    <w:rsid w:val="00044E62"/>
    <w:rsid w:val="00050BA4"/>
    <w:rsid w:val="00051738"/>
    <w:rsid w:val="00052548"/>
    <w:rsid w:val="00060696"/>
    <w:rsid w:val="00060BF2"/>
    <w:rsid w:val="00063F13"/>
    <w:rsid w:val="00064593"/>
    <w:rsid w:val="000654EB"/>
    <w:rsid w:val="000707AC"/>
    <w:rsid w:val="000769CF"/>
    <w:rsid w:val="000815D8"/>
    <w:rsid w:val="00085CC6"/>
    <w:rsid w:val="00090C07"/>
    <w:rsid w:val="00091E8D"/>
    <w:rsid w:val="0009378D"/>
    <w:rsid w:val="00097163"/>
    <w:rsid w:val="000A11AD"/>
    <w:rsid w:val="000A22C8"/>
    <w:rsid w:val="000B145F"/>
    <w:rsid w:val="000B2344"/>
    <w:rsid w:val="000B7DE5"/>
    <w:rsid w:val="000C5DE7"/>
    <w:rsid w:val="000C6DF2"/>
    <w:rsid w:val="000D55B4"/>
    <w:rsid w:val="000E1227"/>
    <w:rsid w:val="000E65F0"/>
    <w:rsid w:val="000F072C"/>
    <w:rsid w:val="000F57F1"/>
    <w:rsid w:val="000F58C8"/>
    <w:rsid w:val="000F6743"/>
    <w:rsid w:val="001006C2"/>
    <w:rsid w:val="00107B2B"/>
    <w:rsid w:val="00112AC5"/>
    <w:rsid w:val="001133DD"/>
    <w:rsid w:val="00114ABD"/>
    <w:rsid w:val="0011762C"/>
    <w:rsid w:val="00120CBE"/>
    <w:rsid w:val="001261C4"/>
    <w:rsid w:val="001366EC"/>
    <w:rsid w:val="001368D4"/>
    <w:rsid w:val="0014219C"/>
    <w:rsid w:val="001425ED"/>
    <w:rsid w:val="00146439"/>
    <w:rsid w:val="00154E3A"/>
    <w:rsid w:val="00157902"/>
    <w:rsid w:val="00163164"/>
    <w:rsid w:val="00166253"/>
    <w:rsid w:val="001710C0"/>
    <w:rsid w:val="00172AFB"/>
    <w:rsid w:val="001772B8"/>
    <w:rsid w:val="00180FBF"/>
    <w:rsid w:val="00181EC5"/>
    <w:rsid w:val="00182CF4"/>
    <w:rsid w:val="00182D44"/>
    <w:rsid w:val="00186CE1"/>
    <w:rsid w:val="00186D0A"/>
    <w:rsid w:val="00192F12"/>
    <w:rsid w:val="00193468"/>
    <w:rsid w:val="00193F14"/>
    <w:rsid w:val="0019631F"/>
    <w:rsid w:val="00197614"/>
    <w:rsid w:val="001A0312"/>
    <w:rsid w:val="001A15DA"/>
    <w:rsid w:val="001A2694"/>
    <w:rsid w:val="001A3CC7"/>
    <w:rsid w:val="001A69AC"/>
    <w:rsid w:val="001A7A8F"/>
    <w:rsid w:val="001B67D8"/>
    <w:rsid w:val="001B6F95"/>
    <w:rsid w:val="001B75B3"/>
    <w:rsid w:val="001C05A1"/>
    <w:rsid w:val="001C1D9E"/>
    <w:rsid w:val="001C3ED0"/>
    <w:rsid w:val="001C7C3B"/>
    <w:rsid w:val="001D5B6F"/>
    <w:rsid w:val="001D6357"/>
    <w:rsid w:val="001E0AB8"/>
    <w:rsid w:val="001E38E0"/>
    <w:rsid w:val="001E4E72"/>
    <w:rsid w:val="001E62B3"/>
    <w:rsid w:val="001F0171"/>
    <w:rsid w:val="001F0D77"/>
    <w:rsid w:val="001F1956"/>
    <w:rsid w:val="001F5C0C"/>
    <w:rsid w:val="001F7DD8"/>
    <w:rsid w:val="00201928"/>
    <w:rsid w:val="00203E26"/>
    <w:rsid w:val="0020449C"/>
    <w:rsid w:val="00207093"/>
    <w:rsid w:val="00207B05"/>
    <w:rsid w:val="00207B35"/>
    <w:rsid w:val="002113B8"/>
    <w:rsid w:val="00215665"/>
    <w:rsid w:val="002163BB"/>
    <w:rsid w:val="00216CA1"/>
    <w:rsid w:val="0021792C"/>
    <w:rsid w:val="00221894"/>
    <w:rsid w:val="002240AB"/>
    <w:rsid w:val="00225E37"/>
    <w:rsid w:val="00232027"/>
    <w:rsid w:val="00234CF5"/>
    <w:rsid w:val="00235C0D"/>
    <w:rsid w:val="00242E3A"/>
    <w:rsid w:val="00246B45"/>
    <w:rsid w:val="002506CF"/>
    <w:rsid w:val="0025107F"/>
    <w:rsid w:val="00251371"/>
    <w:rsid w:val="00260CD4"/>
    <w:rsid w:val="002639D8"/>
    <w:rsid w:val="00265F77"/>
    <w:rsid w:val="00266C83"/>
    <w:rsid w:val="00267EBE"/>
    <w:rsid w:val="002768DC"/>
    <w:rsid w:val="002801D3"/>
    <w:rsid w:val="0028297D"/>
    <w:rsid w:val="00297FC1"/>
    <w:rsid w:val="002A0999"/>
    <w:rsid w:val="002A6C56"/>
    <w:rsid w:val="002B32B6"/>
    <w:rsid w:val="002B710F"/>
    <w:rsid w:val="002C090C"/>
    <w:rsid w:val="002C1243"/>
    <w:rsid w:val="002C1815"/>
    <w:rsid w:val="002C475E"/>
    <w:rsid w:val="002C4BBD"/>
    <w:rsid w:val="002C6AD6"/>
    <w:rsid w:val="002D4472"/>
    <w:rsid w:val="002D6C2A"/>
    <w:rsid w:val="002D7A86"/>
    <w:rsid w:val="002E13EE"/>
    <w:rsid w:val="002E1744"/>
    <w:rsid w:val="002E4492"/>
    <w:rsid w:val="002F45FF"/>
    <w:rsid w:val="002F6D17"/>
    <w:rsid w:val="00302887"/>
    <w:rsid w:val="00304D3B"/>
    <w:rsid w:val="003056EB"/>
    <w:rsid w:val="003071FF"/>
    <w:rsid w:val="003105A0"/>
    <w:rsid w:val="00310652"/>
    <w:rsid w:val="00310B94"/>
    <w:rsid w:val="0031371D"/>
    <w:rsid w:val="0031789F"/>
    <w:rsid w:val="00320788"/>
    <w:rsid w:val="00320CBB"/>
    <w:rsid w:val="003233A3"/>
    <w:rsid w:val="00324F21"/>
    <w:rsid w:val="00332A16"/>
    <w:rsid w:val="00343A4D"/>
    <w:rsid w:val="0034455D"/>
    <w:rsid w:val="0034604B"/>
    <w:rsid w:val="00346D17"/>
    <w:rsid w:val="003470C8"/>
    <w:rsid w:val="00347972"/>
    <w:rsid w:val="00347E6B"/>
    <w:rsid w:val="00350B16"/>
    <w:rsid w:val="0035469B"/>
    <w:rsid w:val="003559CC"/>
    <w:rsid w:val="003569D7"/>
    <w:rsid w:val="003608AC"/>
    <w:rsid w:val="0036465A"/>
    <w:rsid w:val="003763C4"/>
    <w:rsid w:val="00385106"/>
    <w:rsid w:val="00392C65"/>
    <w:rsid w:val="00392ED5"/>
    <w:rsid w:val="003A19DC"/>
    <w:rsid w:val="003A1B45"/>
    <w:rsid w:val="003B46FC"/>
    <w:rsid w:val="003B5690"/>
    <w:rsid w:val="003B5767"/>
    <w:rsid w:val="003B7605"/>
    <w:rsid w:val="003C6BCA"/>
    <w:rsid w:val="003C7902"/>
    <w:rsid w:val="003D0BFF"/>
    <w:rsid w:val="003E2E33"/>
    <w:rsid w:val="003E5BE5"/>
    <w:rsid w:val="003F18D1"/>
    <w:rsid w:val="003F4F0E"/>
    <w:rsid w:val="003F6E06"/>
    <w:rsid w:val="00403C7A"/>
    <w:rsid w:val="004054CE"/>
    <w:rsid w:val="004056D7"/>
    <w:rsid w:val="004057A6"/>
    <w:rsid w:val="00406554"/>
    <w:rsid w:val="00406F84"/>
    <w:rsid w:val="004131B0"/>
    <w:rsid w:val="00414BFE"/>
    <w:rsid w:val="00416C42"/>
    <w:rsid w:val="00420B7A"/>
    <w:rsid w:val="00422476"/>
    <w:rsid w:val="00423838"/>
    <w:rsid w:val="0042385C"/>
    <w:rsid w:val="004304F0"/>
    <w:rsid w:val="00431654"/>
    <w:rsid w:val="00432316"/>
    <w:rsid w:val="00434926"/>
    <w:rsid w:val="0044154A"/>
    <w:rsid w:val="004416CF"/>
    <w:rsid w:val="00444217"/>
    <w:rsid w:val="004478F4"/>
    <w:rsid w:val="00450F7A"/>
    <w:rsid w:val="00452C6D"/>
    <w:rsid w:val="00455E0B"/>
    <w:rsid w:val="004659EE"/>
    <w:rsid w:val="00470A92"/>
    <w:rsid w:val="00475D70"/>
    <w:rsid w:val="0049332D"/>
    <w:rsid w:val="004936C2"/>
    <w:rsid w:val="0049379C"/>
    <w:rsid w:val="004A1CA0"/>
    <w:rsid w:val="004A22E9"/>
    <w:rsid w:val="004A3A57"/>
    <w:rsid w:val="004A4ACD"/>
    <w:rsid w:val="004A5BC5"/>
    <w:rsid w:val="004B023D"/>
    <w:rsid w:val="004B6640"/>
    <w:rsid w:val="004C0909"/>
    <w:rsid w:val="004C365B"/>
    <w:rsid w:val="004C3F97"/>
    <w:rsid w:val="004C7CD2"/>
    <w:rsid w:val="004D01F2"/>
    <w:rsid w:val="004D3339"/>
    <w:rsid w:val="004D353F"/>
    <w:rsid w:val="004D36D7"/>
    <w:rsid w:val="004D682B"/>
    <w:rsid w:val="004D7506"/>
    <w:rsid w:val="004E6152"/>
    <w:rsid w:val="004F344A"/>
    <w:rsid w:val="004F7362"/>
    <w:rsid w:val="0050242B"/>
    <w:rsid w:val="00503C48"/>
    <w:rsid w:val="00504ED4"/>
    <w:rsid w:val="00510639"/>
    <w:rsid w:val="00516142"/>
    <w:rsid w:val="00520027"/>
    <w:rsid w:val="0052093C"/>
    <w:rsid w:val="00521B31"/>
    <w:rsid w:val="00522469"/>
    <w:rsid w:val="0052400A"/>
    <w:rsid w:val="00524116"/>
    <w:rsid w:val="00533C01"/>
    <w:rsid w:val="00535408"/>
    <w:rsid w:val="00536F43"/>
    <w:rsid w:val="00541A1F"/>
    <w:rsid w:val="005510BA"/>
    <w:rsid w:val="00554B4E"/>
    <w:rsid w:val="00556C02"/>
    <w:rsid w:val="00557D79"/>
    <w:rsid w:val="00561BB2"/>
    <w:rsid w:val="00563249"/>
    <w:rsid w:val="00564AC2"/>
    <w:rsid w:val="00570A65"/>
    <w:rsid w:val="00571EC9"/>
    <w:rsid w:val="005747F8"/>
    <w:rsid w:val="005762B1"/>
    <w:rsid w:val="00580456"/>
    <w:rsid w:val="00580E73"/>
    <w:rsid w:val="00593386"/>
    <w:rsid w:val="00596998"/>
    <w:rsid w:val="005A6E62"/>
    <w:rsid w:val="005B76C8"/>
    <w:rsid w:val="005C30EB"/>
    <w:rsid w:val="005C5060"/>
    <w:rsid w:val="005D2B29"/>
    <w:rsid w:val="005D354A"/>
    <w:rsid w:val="005D5054"/>
    <w:rsid w:val="005D704A"/>
    <w:rsid w:val="005D75E2"/>
    <w:rsid w:val="005E1877"/>
    <w:rsid w:val="005E3235"/>
    <w:rsid w:val="005E4176"/>
    <w:rsid w:val="005E6547"/>
    <w:rsid w:val="005E65B5"/>
    <w:rsid w:val="005F3AE9"/>
    <w:rsid w:val="005F5B3B"/>
    <w:rsid w:val="005F6A7A"/>
    <w:rsid w:val="005F73BC"/>
    <w:rsid w:val="006007BB"/>
    <w:rsid w:val="00601DC0"/>
    <w:rsid w:val="00602479"/>
    <w:rsid w:val="00602D06"/>
    <w:rsid w:val="006034CB"/>
    <w:rsid w:val="006106BE"/>
    <w:rsid w:val="006131CE"/>
    <w:rsid w:val="0061336B"/>
    <w:rsid w:val="00617D6E"/>
    <w:rsid w:val="00621A6E"/>
    <w:rsid w:val="00622D61"/>
    <w:rsid w:val="0062312F"/>
    <w:rsid w:val="00624198"/>
    <w:rsid w:val="006303DA"/>
    <w:rsid w:val="006377A9"/>
    <w:rsid w:val="006402E1"/>
    <w:rsid w:val="006428E5"/>
    <w:rsid w:val="00644958"/>
    <w:rsid w:val="00672919"/>
    <w:rsid w:val="00681A96"/>
    <w:rsid w:val="00686587"/>
    <w:rsid w:val="006904CF"/>
    <w:rsid w:val="00691724"/>
    <w:rsid w:val="00695EE2"/>
    <w:rsid w:val="0069660B"/>
    <w:rsid w:val="006A1B33"/>
    <w:rsid w:val="006A22E6"/>
    <w:rsid w:val="006A3D41"/>
    <w:rsid w:val="006A44D0"/>
    <w:rsid w:val="006A48F1"/>
    <w:rsid w:val="006A71A3"/>
    <w:rsid w:val="006B03F2"/>
    <w:rsid w:val="006B1639"/>
    <w:rsid w:val="006B5CA7"/>
    <w:rsid w:val="006B5E89"/>
    <w:rsid w:val="006B7BE4"/>
    <w:rsid w:val="006C19B2"/>
    <w:rsid w:val="006C30A0"/>
    <w:rsid w:val="006C35FF"/>
    <w:rsid w:val="006C57F2"/>
    <w:rsid w:val="006C5949"/>
    <w:rsid w:val="006C6832"/>
    <w:rsid w:val="006D1370"/>
    <w:rsid w:val="006D27F4"/>
    <w:rsid w:val="006D2C28"/>
    <w:rsid w:val="006D3FC1"/>
    <w:rsid w:val="006D6A39"/>
    <w:rsid w:val="006E63B4"/>
    <w:rsid w:val="006E6581"/>
    <w:rsid w:val="006E71DF"/>
    <w:rsid w:val="006F1CC4"/>
    <w:rsid w:val="006F2A86"/>
    <w:rsid w:val="006F3163"/>
    <w:rsid w:val="006F396D"/>
    <w:rsid w:val="00702820"/>
    <w:rsid w:val="00705FEC"/>
    <w:rsid w:val="0071147A"/>
    <w:rsid w:val="0071185D"/>
    <w:rsid w:val="00712B20"/>
    <w:rsid w:val="00717510"/>
    <w:rsid w:val="007222AD"/>
    <w:rsid w:val="00722454"/>
    <w:rsid w:val="00722E82"/>
    <w:rsid w:val="007267CF"/>
    <w:rsid w:val="00731F3F"/>
    <w:rsid w:val="00733BAB"/>
    <w:rsid w:val="00740115"/>
    <w:rsid w:val="007436BF"/>
    <w:rsid w:val="007443E9"/>
    <w:rsid w:val="00745DCE"/>
    <w:rsid w:val="00753D89"/>
    <w:rsid w:val="0075432A"/>
    <w:rsid w:val="007550FD"/>
    <w:rsid w:val="00755C9B"/>
    <w:rsid w:val="00760FE4"/>
    <w:rsid w:val="00763D8B"/>
    <w:rsid w:val="007657F6"/>
    <w:rsid w:val="00765E47"/>
    <w:rsid w:val="0077125A"/>
    <w:rsid w:val="00771A1A"/>
    <w:rsid w:val="007721F0"/>
    <w:rsid w:val="00775D82"/>
    <w:rsid w:val="00786F58"/>
    <w:rsid w:val="00787CC1"/>
    <w:rsid w:val="00792F4E"/>
    <w:rsid w:val="007938B1"/>
    <w:rsid w:val="0079398D"/>
    <w:rsid w:val="0079431B"/>
    <w:rsid w:val="00796C25"/>
    <w:rsid w:val="00796FEF"/>
    <w:rsid w:val="007A0AE8"/>
    <w:rsid w:val="007A287C"/>
    <w:rsid w:val="007A3950"/>
    <w:rsid w:val="007A3A2F"/>
    <w:rsid w:val="007A3B2A"/>
    <w:rsid w:val="007A5105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53D7"/>
    <w:rsid w:val="007F7C94"/>
    <w:rsid w:val="00810B55"/>
    <w:rsid w:val="00810E4B"/>
    <w:rsid w:val="00814BAA"/>
    <w:rsid w:val="00824295"/>
    <w:rsid w:val="008313F3"/>
    <w:rsid w:val="008405BB"/>
    <w:rsid w:val="00841AA7"/>
    <w:rsid w:val="00846494"/>
    <w:rsid w:val="0084764D"/>
    <w:rsid w:val="00847B20"/>
    <w:rsid w:val="008509D3"/>
    <w:rsid w:val="00853418"/>
    <w:rsid w:val="0085378A"/>
    <w:rsid w:val="00857CF6"/>
    <w:rsid w:val="008610ED"/>
    <w:rsid w:val="00861C6A"/>
    <w:rsid w:val="00865199"/>
    <w:rsid w:val="00867EAF"/>
    <w:rsid w:val="008739EB"/>
    <w:rsid w:val="00873C6B"/>
    <w:rsid w:val="00883F48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5FC"/>
    <w:rsid w:val="008B7FFD"/>
    <w:rsid w:val="008C23FF"/>
    <w:rsid w:val="008C2920"/>
    <w:rsid w:val="008C4307"/>
    <w:rsid w:val="008D23DF"/>
    <w:rsid w:val="008D73BF"/>
    <w:rsid w:val="008D7F09"/>
    <w:rsid w:val="008E5B64"/>
    <w:rsid w:val="008E7DAA"/>
    <w:rsid w:val="008F0094"/>
    <w:rsid w:val="008F11F4"/>
    <w:rsid w:val="008F340F"/>
    <w:rsid w:val="00903523"/>
    <w:rsid w:val="00904193"/>
    <w:rsid w:val="00904D63"/>
    <w:rsid w:val="0090659A"/>
    <w:rsid w:val="00911080"/>
    <w:rsid w:val="0091383D"/>
    <w:rsid w:val="00915986"/>
    <w:rsid w:val="00917624"/>
    <w:rsid w:val="00930386"/>
    <w:rsid w:val="009309F5"/>
    <w:rsid w:val="00931091"/>
    <w:rsid w:val="00933237"/>
    <w:rsid w:val="00933D69"/>
    <w:rsid w:val="00933F28"/>
    <w:rsid w:val="00933FA7"/>
    <w:rsid w:val="009379F9"/>
    <w:rsid w:val="009476C0"/>
    <w:rsid w:val="00954347"/>
    <w:rsid w:val="00954C51"/>
    <w:rsid w:val="00963E34"/>
    <w:rsid w:val="00964DFA"/>
    <w:rsid w:val="009660FF"/>
    <w:rsid w:val="0098155C"/>
    <w:rsid w:val="00983B77"/>
    <w:rsid w:val="00991DA2"/>
    <w:rsid w:val="00996053"/>
    <w:rsid w:val="009A0B2F"/>
    <w:rsid w:val="009A1CF4"/>
    <w:rsid w:val="009A37D7"/>
    <w:rsid w:val="009A4E17"/>
    <w:rsid w:val="009A6955"/>
    <w:rsid w:val="009B1A99"/>
    <w:rsid w:val="009B341C"/>
    <w:rsid w:val="009B5747"/>
    <w:rsid w:val="009D2C27"/>
    <w:rsid w:val="009D7AF5"/>
    <w:rsid w:val="009E2309"/>
    <w:rsid w:val="009E42B9"/>
    <w:rsid w:val="009E4BBE"/>
    <w:rsid w:val="009F4C2E"/>
    <w:rsid w:val="009F7D1D"/>
    <w:rsid w:val="00A014A3"/>
    <w:rsid w:val="00A03F5E"/>
    <w:rsid w:val="00A0412D"/>
    <w:rsid w:val="00A111A7"/>
    <w:rsid w:val="00A21211"/>
    <w:rsid w:val="00A250B3"/>
    <w:rsid w:val="00A25430"/>
    <w:rsid w:val="00A34E7F"/>
    <w:rsid w:val="00A41F4F"/>
    <w:rsid w:val="00A46F0A"/>
    <w:rsid w:val="00A46F25"/>
    <w:rsid w:val="00A47CC2"/>
    <w:rsid w:val="00A502AE"/>
    <w:rsid w:val="00A502BA"/>
    <w:rsid w:val="00A60146"/>
    <w:rsid w:val="00A60903"/>
    <w:rsid w:val="00A622C4"/>
    <w:rsid w:val="00A6283D"/>
    <w:rsid w:val="00A63048"/>
    <w:rsid w:val="00A726E7"/>
    <w:rsid w:val="00A754B4"/>
    <w:rsid w:val="00A807C1"/>
    <w:rsid w:val="00A83374"/>
    <w:rsid w:val="00A94C7F"/>
    <w:rsid w:val="00A96172"/>
    <w:rsid w:val="00AA0E71"/>
    <w:rsid w:val="00AB0D6A"/>
    <w:rsid w:val="00AB43B3"/>
    <w:rsid w:val="00AB49B9"/>
    <w:rsid w:val="00AB758A"/>
    <w:rsid w:val="00AC027E"/>
    <w:rsid w:val="00AC06CA"/>
    <w:rsid w:val="00AC0A20"/>
    <w:rsid w:val="00AC1E7E"/>
    <w:rsid w:val="00AC2F38"/>
    <w:rsid w:val="00AC507D"/>
    <w:rsid w:val="00AC66E4"/>
    <w:rsid w:val="00AD0B48"/>
    <w:rsid w:val="00AD4578"/>
    <w:rsid w:val="00AD5B35"/>
    <w:rsid w:val="00AD68E9"/>
    <w:rsid w:val="00AE56C0"/>
    <w:rsid w:val="00AE6B50"/>
    <w:rsid w:val="00AE78A7"/>
    <w:rsid w:val="00AE795B"/>
    <w:rsid w:val="00B00914"/>
    <w:rsid w:val="00B02A8E"/>
    <w:rsid w:val="00B04B5D"/>
    <w:rsid w:val="00B052EE"/>
    <w:rsid w:val="00B1081F"/>
    <w:rsid w:val="00B17C2B"/>
    <w:rsid w:val="00B2533A"/>
    <w:rsid w:val="00B27499"/>
    <w:rsid w:val="00B3010D"/>
    <w:rsid w:val="00B33C73"/>
    <w:rsid w:val="00B35151"/>
    <w:rsid w:val="00B42CD4"/>
    <w:rsid w:val="00B433F2"/>
    <w:rsid w:val="00B458E8"/>
    <w:rsid w:val="00B5397B"/>
    <w:rsid w:val="00B62809"/>
    <w:rsid w:val="00B63D93"/>
    <w:rsid w:val="00B750D4"/>
    <w:rsid w:val="00B7675A"/>
    <w:rsid w:val="00B81898"/>
    <w:rsid w:val="00B8606B"/>
    <w:rsid w:val="00B878E7"/>
    <w:rsid w:val="00B92649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26F"/>
    <w:rsid w:val="00BD6D76"/>
    <w:rsid w:val="00BD708A"/>
    <w:rsid w:val="00BD7B72"/>
    <w:rsid w:val="00BE15B3"/>
    <w:rsid w:val="00BE56B3"/>
    <w:rsid w:val="00BF04E8"/>
    <w:rsid w:val="00BF16BF"/>
    <w:rsid w:val="00BF44B4"/>
    <w:rsid w:val="00BF4A46"/>
    <w:rsid w:val="00BF4D1F"/>
    <w:rsid w:val="00C02A73"/>
    <w:rsid w:val="00C063D2"/>
    <w:rsid w:val="00C07FD9"/>
    <w:rsid w:val="00C10955"/>
    <w:rsid w:val="00C11C4D"/>
    <w:rsid w:val="00C1712C"/>
    <w:rsid w:val="00C2363C"/>
    <w:rsid w:val="00C23E16"/>
    <w:rsid w:val="00C27E37"/>
    <w:rsid w:val="00C32713"/>
    <w:rsid w:val="00C351B8"/>
    <w:rsid w:val="00C35213"/>
    <w:rsid w:val="00C410D9"/>
    <w:rsid w:val="00C440AC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A2A"/>
    <w:rsid w:val="00C90311"/>
    <w:rsid w:val="00C91C26"/>
    <w:rsid w:val="00C91CD5"/>
    <w:rsid w:val="00C952E3"/>
    <w:rsid w:val="00CA06E3"/>
    <w:rsid w:val="00CA73D5"/>
    <w:rsid w:val="00CB5120"/>
    <w:rsid w:val="00CB7E12"/>
    <w:rsid w:val="00CC1C87"/>
    <w:rsid w:val="00CC2D09"/>
    <w:rsid w:val="00CC3000"/>
    <w:rsid w:val="00CC4859"/>
    <w:rsid w:val="00CC6161"/>
    <w:rsid w:val="00CC7A35"/>
    <w:rsid w:val="00CD072A"/>
    <w:rsid w:val="00CD6EFD"/>
    <w:rsid w:val="00CD7F73"/>
    <w:rsid w:val="00CE0241"/>
    <w:rsid w:val="00CE08C1"/>
    <w:rsid w:val="00CE26C5"/>
    <w:rsid w:val="00CE2C3C"/>
    <w:rsid w:val="00CE36AF"/>
    <w:rsid w:val="00CE54DD"/>
    <w:rsid w:val="00CF0DA5"/>
    <w:rsid w:val="00CF5D31"/>
    <w:rsid w:val="00CF5F3B"/>
    <w:rsid w:val="00CF791A"/>
    <w:rsid w:val="00CF7ED5"/>
    <w:rsid w:val="00D00D7D"/>
    <w:rsid w:val="00D06A53"/>
    <w:rsid w:val="00D07774"/>
    <w:rsid w:val="00D13974"/>
    <w:rsid w:val="00D139C8"/>
    <w:rsid w:val="00D16DBF"/>
    <w:rsid w:val="00D17F81"/>
    <w:rsid w:val="00D2758C"/>
    <w:rsid w:val="00D275CA"/>
    <w:rsid w:val="00D2789B"/>
    <w:rsid w:val="00D30E33"/>
    <w:rsid w:val="00D31360"/>
    <w:rsid w:val="00D329CF"/>
    <w:rsid w:val="00D345AB"/>
    <w:rsid w:val="00D40C68"/>
    <w:rsid w:val="00D41566"/>
    <w:rsid w:val="00D458EC"/>
    <w:rsid w:val="00D501B0"/>
    <w:rsid w:val="00D52582"/>
    <w:rsid w:val="00D562DC"/>
    <w:rsid w:val="00D56A0E"/>
    <w:rsid w:val="00D57AD3"/>
    <w:rsid w:val="00D613AA"/>
    <w:rsid w:val="00D635FE"/>
    <w:rsid w:val="00D729DE"/>
    <w:rsid w:val="00D750AA"/>
    <w:rsid w:val="00D75B6A"/>
    <w:rsid w:val="00D82359"/>
    <w:rsid w:val="00D84BDA"/>
    <w:rsid w:val="00D8622D"/>
    <w:rsid w:val="00D876A8"/>
    <w:rsid w:val="00D87D2D"/>
    <w:rsid w:val="00D87F26"/>
    <w:rsid w:val="00D90E4C"/>
    <w:rsid w:val="00D926B8"/>
    <w:rsid w:val="00D93063"/>
    <w:rsid w:val="00D933B0"/>
    <w:rsid w:val="00D977E8"/>
    <w:rsid w:val="00D97B16"/>
    <w:rsid w:val="00DA11C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22F"/>
    <w:rsid w:val="00DD43EA"/>
    <w:rsid w:val="00DD7058"/>
    <w:rsid w:val="00DE471D"/>
    <w:rsid w:val="00DE6D06"/>
    <w:rsid w:val="00DE6F44"/>
    <w:rsid w:val="00DF01C1"/>
    <w:rsid w:val="00E037D9"/>
    <w:rsid w:val="00E04927"/>
    <w:rsid w:val="00E0547B"/>
    <w:rsid w:val="00E1141B"/>
    <w:rsid w:val="00E12CBE"/>
    <w:rsid w:val="00E13072"/>
    <w:rsid w:val="00E130EB"/>
    <w:rsid w:val="00E162CD"/>
    <w:rsid w:val="00E17FA5"/>
    <w:rsid w:val="00E24F4B"/>
    <w:rsid w:val="00E26930"/>
    <w:rsid w:val="00E27257"/>
    <w:rsid w:val="00E449D0"/>
    <w:rsid w:val="00E4506A"/>
    <w:rsid w:val="00E46ECF"/>
    <w:rsid w:val="00E51E97"/>
    <w:rsid w:val="00E5321D"/>
    <w:rsid w:val="00E53F99"/>
    <w:rsid w:val="00E56510"/>
    <w:rsid w:val="00E56526"/>
    <w:rsid w:val="00E61BCF"/>
    <w:rsid w:val="00E61BFF"/>
    <w:rsid w:val="00E62EA8"/>
    <w:rsid w:val="00E6347B"/>
    <w:rsid w:val="00E67A6E"/>
    <w:rsid w:val="00E71B43"/>
    <w:rsid w:val="00E735E1"/>
    <w:rsid w:val="00E81612"/>
    <w:rsid w:val="00E82BC5"/>
    <w:rsid w:val="00E87D18"/>
    <w:rsid w:val="00E87D62"/>
    <w:rsid w:val="00E91A1F"/>
    <w:rsid w:val="00E96144"/>
    <w:rsid w:val="00EA3392"/>
    <w:rsid w:val="00EA486E"/>
    <w:rsid w:val="00EA4FA3"/>
    <w:rsid w:val="00EB001B"/>
    <w:rsid w:val="00EB3082"/>
    <w:rsid w:val="00EB6C33"/>
    <w:rsid w:val="00EC3885"/>
    <w:rsid w:val="00EC44E8"/>
    <w:rsid w:val="00ED1206"/>
    <w:rsid w:val="00ED225A"/>
    <w:rsid w:val="00ED6019"/>
    <w:rsid w:val="00ED7830"/>
    <w:rsid w:val="00EE3909"/>
    <w:rsid w:val="00EF2226"/>
    <w:rsid w:val="00EF4205"/>
    <w:rsid w:val="00EF5939"/>
    <w:rsid w:val="00F01714"/>
    <w:rsid w:val="00F0258F"/>
    <w:rsid w:val="00F02D06"/>
    <w:rsid w:val="00F056E5"/>
    <w:rsid w:val="00F06A92"/>
    <w:rsid w:val="00F06FDD"/>
    <w:rsid w:val="00F10819"/>
    <w:rsid w:val="00F11F5E"/>
    <w:rsid w:val="00F16F35"/>
    <w:rsid w:val="00F2229D"/>
    <w:rsid w:val="00F25ABB"/>
    <w:rsid w:val="00F27963"/>
    <w:rsid w:val="00F30446"/>
    <w:rsid w:val="00F35F53"/>
    <w:rsid w:val="00F4135D"/>
    <w:rsid w:val="00F41F1B"/>
    <w:rsid w:val="00F46BD9"/>
    <w:rsid w:val="00F53D74"/>
    <w:rsid w:val="00F60BE0"/>
    <w:rsid w:val="00F6280E"/>
    <w:rsid w:val="00F7050A"/>
    <w:rsid w:val="00F75533"/>
    <w:rsid w:val="00F77EF9"/>
    <w:rsid w:val="00F96848"/>
    <w:rsid w:val="00FA3727"/>
    <w:rsid w:val="00FA3811"/>
    <w:rsid w:val="00FA3B9F"/>
    <w:rsid w:val="00FA3F06"/>
    <w:rsid w:val="00FA4A26"/>
    <w:rsid w:val="00FA5183"/>
    <w:rsid w:val="00FA7084"/>
    <w:rsid w:val="00FA7BEF"/>
    <w:rsid w:val="00FB1929"/>
    <w:rsid w:val="00FB5FD9"/>
    <w:rsid w:val="00FD0799"/>
    <w:rsid w:val="00FD33AB"/>
    <w:rsid w:val="00FD4724"/>
    <w:rsid w:val="00FD4A68"/>
    <w:rsid w:val="00FD68ED"/>
    <w:rsid w:val="00FE2824"/>
    <w:rsid w:val="00FE661F"/>
    <w:rsid w:val="00FF0400"/>
    <w:rsid w:val="00FF358D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22851"/>
  <w15:docId w15:val="{77FACE76-D506-4309-9970-43A3E795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904D6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n">
    <w:name w:val="Revision"/>
    <w:hidden/>
    <w:uiPriority w:val="99"/>
    <w:semiHidden/>
    <w:rsid w:val="004A3A57"/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F58C8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character" w:customStyle="1" w:styleId="y2iqfc">
    <w:name w:val="y2iqfc"/>
    <w:basedOn w:val="Fuentedeprrafopredeter"/>
    <w:rsid w:val="00D82359"/>
  </w:style>
  <w:style w:type="table" w:customStyle="1" w:styleId="TableNormal">
    <w:name w:val="Table Normal"/>
    <w:uiPriority w:val="2"/>
    <w:semiHidden/>
    <w:unhideWhenUsed/>
    <w:qFormat/>
    <w:rsid w:val="00CB5120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AF5D7-54E9-4532-B3A5-F3667FCD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3180</Words>
  <Characters>17495</Characters>
  <Application>Microsoft Office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dcterms:created xsi:type="dcterms:W3CDTF">2021-05-10T14:58:00Z</dcterms:created>
  <dcterms:modified xsi:type="dcterms:W3CDTF">2021-11-01T23:29:00Z</dcterms:modified>
</cp:coreProperties>
</file>