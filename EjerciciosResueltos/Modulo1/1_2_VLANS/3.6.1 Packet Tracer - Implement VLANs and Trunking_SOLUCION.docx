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1C40" w14:textId="77777777" w:rsidR="004D36D7" w:rsidRPr="00ED2403" w:rsidRDefault="00000000" w:rsidP="004C409B">
      <w:pPr>
        <w:pStyle w:val="Ttulo"/>
        <w:rPr>
          <w:rStyle w:val="LabTitleInstVersred"/>
          <w:b/>
        </w:rPr>
      </w:pPr>
      <w:sdt>
        <w:sdtPr>
          <w:rPr>
            <w:b w:val="0"/>
            <w:color w:val="EE0000"/>
          </w:rPr>
          <w:alias w:val="Título"/>
          <w:tag w:val=""/>
          <w:id w:val="-487021785"/>
          <w:placeholder>
            <w:docPart w:val="7312B986538343048EF78979CBA74669"/>
          </w:placeholder>
          <w:dataBinding w:prefixMappings="xmlns:ns0='http://purl.org/dc/elements/1.1/' xmlns:ns1='http://schemas.openxmlformats.org/package/2006/metadata/core-properties' " w:xpath="/ns1:coreProperties[1]/ns0:title[1]" w:storeItemID="{6C3C8BC8-F283-45AE-878A-BAB7291924A1}"/>
          <w:text/>
        </w:sdtPr>
        <w:sdtContent>
          <w:r w:rsidR="009B5D84">
            <w:t>Packet Tracer - Implementar VLAN y Trunking</w:t>
          </w:r>
        </w:sdtContent>
      </w:sdt>
      <w:r w:rsidR="009B5D84">
        <w:rPr>
          <w:rStyle w:val="LabTitleInstVersred"/>
        </w:rPr>
        <w:t xml:space="preserve"> (versión para el instructor)</w:t>
      </w:r>
    </w:p>
    <w:p w14:paraId="02B4B705" w14:textId="4FC8AAA2" w:rsidR="00D778DF" w:rsidRDefault="00D778DF" w:rsidP="00D778DF">
      <w:pPr>
        <w:pStyle w:val="InstNoteRed"/>
        <w:rPr>
          <w:ins w:id="0" w:author="Lizethe Pérez Fuertes" w:date="2023-01-24T12:22:00Z"/>
        </w:rPr>
      </w:pPr>
      <w:r>
        <w:rPr>
          <w:b/>
        </w:rPr>
        <w:t>Nota para el instructor</w:t>
      </w:r>
      <w:r w:rsidRPr="00AE4A9B">
        <w:t>: Los elementos con color de fuente rojo o resaltados en gris indican texto que aparece solo en la copia del instructor.</w:t>
      </w:r>
    </w:p>
    <w:p w14:paraId="6046EDEE" w14:textId="176D9C70" w:rsidR="00C81711" w:rsidRPr="00AE4A9B" w:rsidRDefault="00C81711" w:rsidP="00D778DF">
      <w:pPr>
        <w:pStyle w:val="InstNoteRed"/>
      </w:pPr>
      <w:ins w:id="1" w:author="Lizethe Pérez Fuertes" w:date="2023-01-24T12:22:00Z">
        <w:r>
          <w:rPr>
            <w:noProof/>
          </w:rPr>
          <w:drawing>
            <wp:inline distT="0" distB="0" distL="0" distR="0" wp14:anchorId="1AA5CC54" wp14:editId="7D8FF9C3">
              <wp:extent cx="5289550" cy="17462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550" cy="1746250"/>
                      </a:xfrm>
                      <a:prstGeom prst="rect">
                        <a:avLst/>
                      </a:prstGeom>
                      <a:noFill/>
                      <a:ln>
                        <a:noFill/>
                      </a:ln>
                    </pic:spPr>
                  </pic:pic>
                </a:graphicData>
              </a:graphic>
            </wp:inline>
          </w:drawing>
        </w:r>
      </w:ins>
    </w:p>
    <w:p w14:paraId="7FF1FD1A" w14:textId="77777777" w:rsidR="003F5E4A" w:rsidRDefault="003F5E4A" w:rsidP="003F5E4A">
      <w:pPr>
        <w:pStyle w:val="Ttulo1"/>
      </w:pPr>
      <w:r>
        <w:t>Tabla de asignación de direcciones</w:t>
      </w:r>
    </w:p>
    <w:tbl>
      <w:tblPr>
        <w:tblStyle w:val="LabTableStyle"/>
        <w:tblW w:w="0" w:type="auto"/>
        <w:tblLook w:val="04A0" w:firstRow="1" w:lastRow="0" w:firstColumn="1" w:lastColumn="0" w:noHBand="0" w:noVBand="1"/>
        <w:tblDescription w:val="Esta tabla muestra el direccionamiento del dispositivo, interfaz, dirección IP y máscara de subred, puerto de conmutación y VLAN."/>
      </w:tblPr>
      <w:tblGrid>
        <w:gridCol w:w="1308"/>
        <w:gridCol w:w="1518"/>
        <w:gridCol w:w="1885"/>
        <w:gridCol w:w="1882"/>
        <w:gridCol w:w="1613"/>
        <w:gridCol w:w="1868"/>
      </w:tblGrid>
      <w:tr w:rsidR="00770A1F" w14:paraId="36D56230" w14:textId="77777777" w:rsidTr="003A3F78">
        <w:trPr>
          <w:cnfStyle w:val="100000000000" w:firstRow="1" w:lastRow="0" w:firstColumn="0" w:lastColumn="0" w:oddVBand="0" w:evenVBand="0" w:oddHBand="0" w:evenHBand="0" w:firstRowFirstColumn="0" w:firstRowLastColumn="0" w:lastRowFirstColumn="0" w:lastRowLastColumn="0"/>
          <w:tblHeader/>
        </w:trPr>
        <w:tc>
          <w:tcPr>
            <w:tcW w:w="1260" w:type="dxa"/>
          </w:tcPr>
          <w:p w14:paraId="06DF9734" w14:textId="4CD3C265" w:rsidR="000020D9" w:rsidRDefault="000020D9" w:rsidP="008776EF">
            <w:pPr>
              <w:pStyle w:val="TableHeading"/>
            </w:pPr>
            <w:r>
              <w:t>Dispositivo</w:t>
            </w:r>
          </w:p>
        </w:tc>
        <w:tc>
          <w:tcPr>
            <w:tcW w:w="1530" w:type="dxa"/>
          </w:tcPr>
          <w:p w14:paraId="4AB84D3A" w14:textId="1BE16CD5" w:rsidR="000020D9" w:rsidRDefault="000020D9" w:rsidP="008776EF">
            <w:pPr>
              <w:pStyle w:val="TableHeading"/>
            </w:pPr>
            <w:r>
              <w:t>Interfaz</w:t>
            </w:r>
          </w:p>
        </w:tc>
        <w:tc>
          <w:tcPr>
            <w:tcW w:w="1890" w:type="dxa"/>
          </w:tcPr>
          <w:p w14:paraId="1B7791C6" w14:textId="783E2420" w:rsidR="000020D9" w:rsidRDefault="000020D9" w:rsidP="008776EF">
            <w:pPr>
              <w:pStyle w:val="TableHeading"/>
            </w:pPr>
            <w:r>
              <w:t>Dirección IP</w:t>
            </w:r>
          </w:p>
        </w:tc>
        <w:tc>
          <w:tcPr>
            <w:tcW w:w="1890" w:type="dxa"/>
          </w:tcPr>
          <w:p w14:paraId="55201B64" w14:textId="0850A44B" w:rsidR="000020D9" w:rsidRDefault="000020D9" w:rsidP="008776EF">
            <w:pPr>
              <w:pStyle w:val="TableHeading"/>
            </w:pPr>
            <w:r>
              <w:t>Máscara de subred</w:t>
            </w:r>
          </w:p>
        </w:tc>
        <w:tc>
          <w:tcPr>
            <w:tcW w:w="1620" w:type="dxa"/>
          </w:tcPr>
          <w:p w14:paraId="4BC7A996" w14:textId="0E3EA51B" w:rsidR="000020D9" w:rsidRDefault="000020D9" w:rsidP="008776EF">
            <w:pPr>
              <w:pStyle w:val="TableHeading"/>
            </w:pPr>
            <w:r>
              <w:t>Switchport</w:t>
            </w:r>
          </w:p>
        </w:tc>
        <w:tc>
          <w:tcPr>
            <w:tcW w:w="1885" w:type="dxa"/>
          </w:tcPr>
          <w:p w14:paraId="45C1CCAA" w14:textId="02063C89" w:rsidR="000020D9" w:rsidRDefault="000020D9" w:rsidP="008776EF">
            <w:pPr>
              <w:pStyle w:val="TableHeading"/>
            </w:pPr>
            <w:r>
              <w:t>VLAN</w:t>
            </w:r>
          </w:p>
        </w:tc>
      </w:tr>
      <w:tr w:rsidR="00210D2F" w14:paraId="0A948A0B" w14:textId="77777777" w:rsidTr="003A3F78">
        <w:tc>
          <w:tcPr>
            <w:tcW w:w="1260" w:type="dxa"/>
          </w:tcPr>
          <w:p w14:paraId="33248968" w14:textId="58924C0B" w:rsidR="000020D9" w:rsidRDefault="008776EF" w:rsidP="008776EF">
            <w:pPr>
              <w:pStyle w:val="TableText"/>
            </w:pPr>
            <w:r>
              <w:t>PC1</w:t>
            </w:r>
          </w:p>
        </w:tc>
        <w:tc>
          <w:tcPr>
            <w:tcW w:w="1530" w:type="dxa"/>
          </w:tcPr>
          <w:p w14:paraId="1BB81694" w14:textId="69DE0612" w:rsidR="000020D9" w:rsidRDefault="00210D2F" w:rsidP="008776EF">
            <w:pPr>
              <w:pStyle w:val="TableText"/>
            </w:pPr>
            <w:r>
              <w:t>NIC</w:t>
            </w:r>
          </w:p>
        </w:tc>
        <w:tc>
          <w:tcPr>
            <w:tcW w:w="1890" w:type="dxa"/>
          </w:tcPr>
          <w:p w14:paraId="0046DD4C" w14:textId="224DA3A4" w:rsidR="000020D9" w:rsidRDefault="009979AA" w:rsidP="008776EF">
            <w:pPr>
              <w:pStyle w:val="TableText"/>
            </w:pPr>
            <w:r>
              <w:t>192.168.10.10</w:t>
            </w:r>
          </w:p>
        </w:tc>
        <w:tc>
          <w:tcPr>
            <w:tcW w:w="1890" w:type="dxa"/>
          </w:tcPr>
          <w:p w14:paraId="39A4628F" w14:textId="7F2BAEEA" w:rsidR="000020D9" w:rsidRDefault="009979AA" w:rsidP="008776EF">
            <w:pPr>
              <w:pStyle w:val="TableText"/>
            </w:pPr>
            <w:r>
              <w:t>255.255.255.0</w:t>
            </w:r>
          </w:p>
        </w:tc>
        <w:tc>
          <w:tcPr>
            <w:tcW w:w="1620" w:type="dxa"/>
          </w:tcPr>
          <w:p w14:paraId="7265D965" w14:textId="376CD89C" w:rsidR="000020D9" w:rsidRDefault="00784CFC" w:rsidP="008776EF">
            <w:pPr>
              <w:pStyle w:val="TableText"/>
            </w:pPr>
            <w:r>
              <w:t>SWB F0/1</w:t>
            </w:r>
          </w:p>
        </w:tc>
        <w:tc>
          <w:tcPr>
            <w:tcW w:w="1885" w:type="dxa"/>
          </w:tcPr>
          <w:p w14:paraId="4851F0ED" w14:textId="68145C3A" w:rsidR="000020D9" w:rsidRDefault="009979AA" w:rsidP="008776EF">
            <w:pPr>
              <w:pStyle w:val="TableText"/>
            </w:pPr>
            <w:r>
              <w:t>VLAN 10</w:t>
            </w:r>
          </w:p>
        </w:tc>
      </w:tr>
      <w:tr w:rsidR="00210D2F" w14:paraId="5E98879D" w14:textId="77777777" w:rsidTr="003A3F78">
        <w:tc>
          <w:tcPr>
            <w:tcW w:w="1260" w:type="dxa"/>
          </w:tcPr>
          <w:p w14:paraId="7F808895" w14:textId="03644A1D" w:rsidR="000020D9" w:rsidRDefault="008776EF" w:rsidP="008776EF">
            <w:pPr>
              <w:pStyle w:val="TableText"/>
            </w:pPr>
            <w:r>
              <w:t>PC2</w:t>
            </w:r>
          </w:p>
        </w:tc>
        <w:tc>
          <w:tcPr>
            <w:tcW w:w="1530" w:type="dxa"/>
          </w:tcPr>
          <w:p w14:paraId="0104AC00" w14:textId="4E4D7336" w:rsidR="000020D9" w:rsidRDefault="00210D2F" w:rsidP="008776EF">
            <w:pPr>
              <w:pStyle w:val="TableText"/>
            </w:pPr>
            <w:r>
              <w:t>NIC</w:t>
            </w:r>
          </w:p>
        </w:tc>
        <w:tc>
          <w:tcPr>
            <w:tcW w:w="1890" w:type="dxa"/>
          </w:tcPr>
          <w:p w14:paraId="2B4736D2" w14:textId="36188063" w:rsidR="000020D9" w:rsidRDefault="009979AA" w:rsidP="008776EF">
            <w:pPr>
              <w:pStyle w:val="TableText"/>
            </w:pPr>
            <w:r>
              <w:t>192.168.20.20</w:t>
            </w:r>
          </w:p>
        </w:tc>
        <w:tc>
          <w:tcPr>
            <w:tcW w:w="1890" w:type="dxa"/>
          </w:tcPr>
          <w:p w14:paraId="660EE051" w14:textId="05B67844" w:rsidR="000020D9" w:rsidRDefault="009979AA" w:rsidP="008776EF">
            <w:pPr>
              <w:pStyle w:val="TableText"/>
            </w:pPr>
            <w:r>
              <w:t>255.255.255.0</w:t>
            </w:r>
          </w:p>
        </w:tc>
        <w:tc>
          <w:tcPr>
            <w:tcW w:w="1620" w:type="dxa"/>
          </w:tcPr>
          <w:p w14:paraId="63C07A73" w14:textId="65BEACAA" w:rsidR="000020D9" w:rsidRDefault="00784CFC" w:rsidP="008776EF">
            <w:pPr>
              <w:pStyle w:val="TableText"/>
            </w:pPr>
            <w:r>
              <w:t>SWB F0/2</w:t>
            </w:r>
          </w:p>
        </w:tc>
        <w:tc>
          <w:tcPr>
            <w:tcW w:w="1885" w:type="dxa"/>
          </w:tcPr>
          <w:p w14:paraId="6A26690A" w14:textId="33C209B3" w:rsidR="000020D9" w:rsidRDefault="009979AA" w:rsidP="008776EF">
            <w:pPr>
              <w:pStyle w:val="TableText"/>
            </w:pPr>
            <w:r>
              <w:t>VLAN 20</w:t>
            </w:r>
          </w:p>
        </w:tc>
      </w:tr>
      <w:tr w:rsidR="00210D2F" w14:paraId="150AED5C" w14:textId="77777777" w:rsidTr="003A3F78">
        <w:tc>
          <w:tcPr>
            <w:tcW w:w="1260" w:type="dxa"/>
          </w:tcPr>
          <w:p w14:paraId="1C9769DB" w14:textId="7E20EB28" w:rsidR="000020D9" w:rsidRDefault="008776EF" w:rsidP="008776EF">
            <w:pPr>
              <w:pStyle w:val="TableText"/>
            </w:pPr>
            <w:r>
              <w:t>PC3</w:t>
            </w:r>
          </w:p>
        </w:tc>
        <w:tc>
          <w:tcPr>
            <w:tcW w:w="1530" w:type="dxa"/>
          </w:tcPr>
          <w:p w14:paraId="77C4A589" w14:textId="0C49AB92" w:rsidR="000020D9" w:rsidRDefault="00210D2F" w:rsidP="008776EF">
            <w:pPr>
              <w:pStyle w:val="TableText"/>
            </w:pPr>
            <w:r>
              <w:t>NIC</w:t>
            </w:r>
          </w:p>
        </w:tc>
        <w:tc>
          <w:tcPr>
            <w:tcW w:w="1890" w:type="dxa"/>
          </w:tcPr>
          <w:p w14:paraId="4E0F74B3" w14:textId="3B594C9C" w:rsidR="000020D9" w:rsidRDefault="009979AA" w:rsidP="008776EF">
            <w:pPr>
              <w:pStyle w:val="TableText"/>
            </w:pPr>
            <w:r>
              <w:t>192.168.30.30</w:t>
            </w:r>
          </w:p>
        </w:tc>
        <w:tc>
          <w:tcPr>
            <w:tcW w:w="1890" w:type="dxa"/>
          </w:tcPr>
          <w:p w14:paraId="41FCE1A7" w14:textId="4430804D" w:rsidR="000020D9" w:rsidRDefault="009979AA" w:rsidP="008776EF">
            <w:pPr>
              <w:pStyle w:val="TableText"/>
            </w:pPr>
            <w:r>
              <w:t>255.255.255.0</w:t>
            </w:r>
          </w:p>
        </w:tc>
        <w:tc>
          <w:tcPr>
            <w:tcW w:w="1620" w:type="dxa"/>
          </w:tcPr>
          <w:p w14:paraId="1D69895B" w14:textId="5EF2E759" w:rsidR="000020D9" w:rsidRDefault="00784CFC" w:rsidP="008776EF">
            <w:pPr>
              <w:pStyle w:val="TableText"/>
            </w:pPr>
            <w:r>
              <w:t>SWB F0/3</w:t>
            </w:r>
          </w:p>
        </w:tc>
        <w:tc>
          <w:tcPr>
            <w:tcW w:w="1885" w:type="dxa"/>
          </w:tcPr>
          <w:p w14:paraId="74C718AF" w14:textId="4A769FD5" w:rsidR="000020D9" w:rsidRDefault="009979AA" w:rsidP="008776EF">
            <w:pPr>
              <w:pStyle w:val="TableText"/>
            </w:pPr>
            <w:r>
              <w:t>VLAN 30</w:t>
            </w:r>
          </w:p>
        </w:tc>
      </w:tr>
      <w:tr w:rsidR="009979AA" w14:paraId="6A587123" w14:textId="77777777" w:rsidTr="003A3F78">
        <w:tc>
          <w:tcPr>
            <w:tcW w:w="1260" w:type="dxa"/>
          </w:tcPr>
          <w:p w14:paraId="5F409898" w14:textId="4D3786E9" w:rsidR="009979AA" w:rsidRDefault="009979AA" w:rsidP="009979AA">
            <w:pPr>
              <w:pStyle w:val="TableText"/>
            </w:pPr>
            <w:r>
              <w:t>PC4</w:t>
            </w:r>
          </w:p>
        </w:tc>
        <w:tc>
          <w:tcPr>
            <w:tcW w:w="1530" w:type="dxa"/>
          </w:tcPr>
          <w:p w14:paraId="4C2AE592" w14:textId="0147C86D" w:rsidR="009979AA" w:rsidRDefault="009979AA" w:rsidP="009979AA">
            <w:pPr>
              <w:pStyle w:val="TableText"/>
            </w:pPr>
            <w:r>
              <w:t>NIC</w:t>
            </w:r>
          </w:p>
        </w:tc>
        <w:tc>
          <w:tcPr>
            <w:tcW w:w="1890" w:type="dxa"/>
          </w:tcPr>
          <w:p w14:paraId="24B5F087" w14:textId="7E9D3CF9" w:rsidR="009979AA" w:rsidRDefault="009979AA" w:rsidP="009979AA">
            <w:pPr>
              <w:pStyle w:val="TableText"/>
            </w:pPr>
            <w:r>
              <w:t>192.168.10.11</w:t>
            </w:r>
          </w:p>
        </w:tc>
        <w:tc>
          <w:tcPr>
            <w:tcW w:w="1890" w:type="dxa"/>
          </w:tcPr>
          <w:p w14:paraId="72D92064" w14:textId="13B6DB46" w:rsidR="009979AA" w:rsidRDefault="009979AA" w:rsidP="009979AA">
            <w:pPr>
              <w:pStyle w:val="TableText"/>
            </w:pPr>
            <w:r>
              <w:t>255.255.255.0</w:t>
            </w:r>
          </w:p>
        </w:tc>
        <w:tc>
          <w:tcPr>
            <w:tcW w:w="1620" w:type="dxa"/>
          </w:tcPr>
          <w:p w14:paraId="0EBC82C2" w14:textId="27A22942" w:rsidR="009979AA" w:rsidRDefault="00F50028" w:rsidP="009979AA">
            <w:pPr>
              <w:pStyle w:val="TableText"/>
            </w:pPr>
            <w:r>
              <w:t>SWC F0/1</w:t>
            </w:r>
          </w:p>
        </w:tc>
        <w:tc>
          <w:tcPr>
            <w:tcW w:w="1885" w:type="dxa"/>
          </w:tcPr>
          <w:p w14:paraId="70F10BA3" w14:textId="14446CFB" w:rsidR="009979AA" w:rsidRDefault="009979AA" w:rsidP="009979AA">
            <w:pPr>
              <w:pStyle w:val="TableText"/>
            </w:pPr>
            <w:r>
              <w:t>VLAN 10</w:t>
            </w:r>
          </w:p>
        </w:tc>
      </w:tr>
      <w:tr w:rsidR="009979AA" w14:paraId="242E0598" w14:textId="77777777" w:rsidTr="003A3F78">
        <w:tc>
          <w:tcPr>
            <w:tcW w:w="1260" w:type="dxa"/>
          </w:tcPr>
          <w:p w14:paraId="5DF92E8B" w14:textId="39980ECE" w:rsidR="009979AA" w:rsidRDefault="009979AA" w:rsidP="009979AA">
            <w:pPr>
              <w:pStyle w:val="TableText"/>
            </w:pPr>
            <w:r>
              <w:t>PC5</w:t>
            </w:r>
          </w:p>
        </w:tc>
        <w:tc>
          <w:tcPr>
            <w:tcW w:w="1530" w:type="dxa"/>
          </w:tcPr>
          <w:p w14:paraId="3B7B7ABD" w14:textId="39E09C8B" w:rsidR="009979AA" w:rsidRDefault="009979AA" w:rsidP="009979AA">
            <w:pPr>
              <w:pStyle w:val="TableText"/>
            </w:pPr>
            <w:r>
              <w:t>NIC</w:t>
            </w:r>
          </w:p>
        </w:tc>
        <w:tc>
          <w:tcPr>
            <w:tcW w:w="1890" w:type="dxa"/>
          </w:tcPr>
          <w:p w14:paraId="0B208240" w14:textId="3EFB93CF" w:rsidR="009979AA" w:rsidRDefault="009979AA" w:rsidP="009979AA">
            <w:pPr>
              <w:pStyle w:val="TableText"/>
            </w:pPr>
            <w:r>
              <w:t>192.168.20.21</w:t>
            </w:r>
          </w:p>
        </w:tc>
        <w:tc>
          <w:tcPr>
            <w:tcW w:w="1890" w:type="dxa"/>
          </w:tcPr>
          <w:p w14:paraId="79317FB4" w14:textId="6906C2FA" w:rsidR="009979AA" w:rsidRDefault="009979AA" w:rsidP="009979AA">
            <w:pPr>
              <w:pStyle w:val="TableText"/>
            </w:pPr>
            <w:r>
              <w:t>255.255.255.0</w:t>
            </w:r>
          </w:p>
        </w:tc>
        <w:tc>
          <w:tcPr>
            <w:tcW w:w="1620" w:type="dxa"/>
          </w:tcPr>
          <w:p w14:paraId="7AFD0DE7" w14:textId="1315A059" w:rsidR="009979AA" w:rsidRDefault="00F50028" w:rsidP="009979AA">
            <w:pPr>
              <w:pStyle w:val="TableText"/>
            </w:pPr>
            <w:r>
              <w:t>SWC F0/2</w:t>
            </w:r>
          </w:p>
        </w:tc>
        <w:tc>
          <w:tcPr>
            <w:tcW w:w="1885" w:type="dxa"/>
          </w:tcPr>
          <w:p w14:paraId="590B5E50" w14:textId="20158817" w:rsidR="009979AA" w:rsidRDefault="009979AA" w:rsidP="009979AA">
            <w:pPr>
              <w:pStyle w:val="TableText"/>
            </w:pPr>
            <w:r>
              <w:t>VLAN 20</w:t>
            </w:r>
          </w:p>
        </w:tc>
      </w:tr>
      <w:tr w:rsidR="009979AA" w14:paraId="785B9082" w14:textId="77777777" w:rsidTr="003A3F78">
        <w:tc>
          <w:tcPr>
            <w:tcW w:w="1260" w:type="dxa"/>
          </w:tcPr>
          <w:p w14:paraId="14996C97" w14:textId="58BF3B76" w:rsidR="009979AA" w:rsidRDefault="009979AA" w:rsidP="009979AA">
            <w:pPr>
              <w:pStyle w:val="TableText"/>
            </w:pPr>
            <w:r>
              <w:t>PC6</w:t>
            </w:r>
          </w:p>
        </w:tc>
        <w:tc>
          <w:tcPr>
            <w:tcW w:w="1530" w:type="dxa"/>
          </w:tcPr>
          <w:p w14:paraId="5CE7A48F" w14:textId="78E25B02" w:rsidR="009979AA" w:rsidRDefault="009979AA" w:rsidP="009979AA">
            <w:pPr>
              <w:pStyle w:val="TableText"/>
            </w:pPr>
            <w:r>
              <w:t>NIC</w:t>
            </w:r>
          </w:p>
        </w:tc>
        <w:tc>
          <w:tcPr>
            <w:tcW w:w="1890" w:type="dxa"/>
          </w:tcPr>
          <w:p w14:paraId="3DA0FBA2" w14:textId="62ACBCAC" w:rsidR="009979AA" w:rsidRDefault="009979AA" w:rsidP="009979AA">
            <w:pPr>
              <w:pStyle w:val="TableText"/>
            </w:pPr>
            <w:r>
              <w:t>192.168.30.31</w:t>
            </w:r>
          </w:p>
        </w:tc>
        <w:tc>
          <w:tcPr>
            <w:tcW w:w="1890" w:type="dxa"/>
          </w:tcPr>
          <w:p w14:paraId="63E24F17" w14:textId="4372D3A7" w:rsidR="009979AA" w:rsidRDefault="009979AA" w:rsidP="009979AA">
            <w:pPr>
              <w:pStyle w:val="TableText"/>
            </w:pPr>
            <w:r>
              <w:t>255.255.255.0</w:t>
            </w:r>
          </w:p>
        </w:tc>
        <w:tc>
          <w:tcPr>
            <w:tcW w:w="1620" w:type="dxa"/>
          </w:tcPr>
          <w:p w14:paraId="7C010C01" w14:textId="3FB521DE" w:rsidR="009979AA" w:rsidRDefault="00F50028" w:rsidP="009979AA">
            <w:pPr>
              <w:pStyle w:val="TableText"/>
            </w:pPr>
            <w:r>
              <w:t>SWC F0/3</w:t>
            </w:r>
          </w:p>
        </w:tc>
        <w:tc>
          <w:tcPr>
            <w:tcW w:w="1885" w:type="dxa"/>
          </w:tcPr>
          <w:p w14:paraId="4F367CB8" w14:textId="7512A8F4" w:rsidR="009979AA" w:rsidRDefault="009979AA" w:rsidP="009979AA">
            <w:pPr>
              <w:pStyle w:val="TableText"/>
            </w:pPr>
            <w:r>
              <w:t>VLAN 30</w:t>
            </w:r>
          </w:p>
        </w:tc>
      </w:tr>
      <w:tr w:rsidR="009979AA" w14:paraId="3E0DDF56" w14:textId="77777777" w:rsidTr="003A3F78">
        <w:tc>
          <w:tcPr>
            <w:tcW w:w="1260" w:type="dxa"/>
          </w:tcPr>
          <w:p w14:paraId="318D6F0B" w14:textId="300FA560" w:rsidR="009979AA" w:rsidRDefault="009979AA" w:rsidP="009979AA">
            <w:pPr>
              <w:pStyle w:val="TableText"/>
            </w:pPr>
            <w:r>
              <w:t>PC7</w:t>
            </w:r>
          </w:p>
        </w:tc>
        <w:tc>
          <w:tcPr>
            <w:tcW w:w="1530" w:type="dxa"/>
          </w:tcPr>
          <w:p w14:paraId="19E9BF82" w14:textId="0A39ADDC" w:rsidR="009979AA" w:rsidRDefault="009979AA" w:rsidP="009979AA">
            <w:pPr>
              <w:pStyle w:val="TableText"/>
            </w:pPr>
            <w:r>
              <w:t>NIC</w:t>
            </w:r>
          </w:p>
        </w:tc>
        <w:tc>
          <w:tcPr>
            <w:tcW w:w="1890" w:type="dxa"/>
          </w:tcPr>
          <w:p w14:paraId="37648EC8" w14:textId="1BDA02A5" w:rsidR="009979AA" w:rsidRDefault="009979AA" w:rsidP="009979AA">
            <w:pPr>
              <w:pStyle w:val="TableText"/>
            </w:pPr>
            <w:r>
              <w:t>192.168.10.12</w:t>
            </w:r>
          </w:p>
        </w:tc>
        <w:tc>
          <w:tcPr>
            <w:tcW w:w="1890" w:type="dxa"/>
          </w:tcPr>
          <w:p w14:paraId="27C65D1C" w14:textId="272E778D" w:rsidR="009979AA" w:rsidRDefault="009979AA" w:rsidP="009979AA">
            <w:pPr>
              <w:pStyle w:val="TableText"/>
            </w:pPr>
            <w:r>
              <w:t>255.255.255.0</w:t>
            </w:r>
          </w:p>
        </w:tc>
        <w:tc>
          <w:tcPr>
            <w:tcW w:w="1620" w:type="dxa"/>
          </w:tcPr>
          <w:p w14:paraId="7FEEB576" w14:textId="22E10995" w:rsidR="009979AA" w:rsidRDefault="00F50028" w:rsidP="009979AA">
            <w:pPr>
              <w:pStyle w:val="TableText"/>
            </w:pPr>
            <w:r>
              <w:t>SWC F0/4</w:t>
            </w:r>
          </w:p>
        </w:tc>
        <w:tc>
          <w:tcPr>
            <w:tcW w:w="1885" w:type="dxa"/>
          </w:tcPr>
          <w:p w14:paraId="428BEDB5" w14:textId="03631C22" w:rsidR="0092683D" w:rsidRDefault="009979AA" w:rsidP="009979AA">
            <w:pPr>
              <w:pStyle w:val="TableText"/>
            </w:pPr>
            <w:r>
              <w:t>VLAN 10</w:t>
            </w:r>
          </w:p>
          <w:p w14:paraId="03B47C36" w14:textId="39EC8A8C" w:rsidR="009979AA" w:rsidRDefault="009979AA" w:rsidP="009979AA">
            <w:pPr>
              <w:pStyle w:val="TableText"/>
            </w:pPr>
            <w:r>
              <w:t>VLAN 40 (Voz)</w:t>
            </w:r>
          </w:p>
        </w:tc>
      </w:tr>
      <w:tr w:rsidR="009979AA" w14:paraId="57129D0C" w14:textId="77777777" w:rsidTr="003A3F78">
        <w:tc>
          <w:tcPr>
            <w:tcW w:w="1260" w:type="dxa"/>
          </w:tcPr>
          <w:p w14:paraId="7ECE4F3D" w14:textId="6B3D25C8" w:rsidR="009979AA" w:rsidRDefault="009979AA" w:rsidP="009979AA">
            <w:pPr>
              <w:pStyle w:val="TableText"/>
            </w:pPr>
            <w:r>
              <w:t>SWA</w:t>
            </w:r>
          </w:p>
        </w:tc>
        <w:tc>
          <w:tcPr>
            <w:tcW w:w="1530" w:type="dxa"/>
          </w:tcPr>
          <w:p w14:paraId="4BC2C47B" w14:textId="1B978B0C" w:rsidR="009979AA" w:rsidRDefault="00296F0B" w:rsidP="009979AA">
            <w:pPr>
              <w:pStyle w:val="TableText"/>
            </w:pPr>
            <w:r>
              <w:t>SVI</w:t>
            </w:r>
          </w:p>
        </w:tc>
        <w:tc>
          <w:tcPr>
            <w:tcW w:w="1890" w:type="dxa"/>
          </w:tcPr>
          <w:p w14:paraId="09F87D20" w14:textId="321F4336" w:rsidR="009979AA" w:rsidRDefault="009979AA" w:rsidP="009979AA">
            <w:pPr>
              <w:pStyle w:val="TableText"/>
            </w:pPr>
            <w:r>
              <w:t>192.168.99.252</w:t>
            </w:r>
          </w:p>
        </w:tc>
        <w:tc>
          <w:tcPr>
            <w:tcW w:w="1890" w:type="dxa"/>
          </w:tcPr>
          <w:p w14:paraId="1CE4F152" w14:textId="50BFD091" w:rsidR="009979AA" w:rsidRDefault="009979AA" w:rsidP="009979AA">
            <w:pPr>
              <w:pStyle w:val="TableText"/>
            </w:pPr>
            <w:r>
              <w:t>255.255.255.0</w:t>
            </w:r>
          </w:p>
        </w:tc>
        <w:tc>
          <w:tcPr>
            <w:tcW w:w="1620" w:type="dxa"/>
          </w:tcPr>
          <w:p w14:paraId="160A8F37" w14:textId="4BD48E26" w:rsidR="009979AA" w:rsidRDefault="009979AA" w:rsidP="009979AA">
            <w:pPr>
              <w:pStyle w:val="TableText"/>
            </w:pPr>
            <w:r>
              <w:t>N/D</w:t>
            </w:r>
          </w:p>
        </w:tc>
        <w:tc>
          <w:tcPr>
            <w:tcW w:w="1885" w:type="dxa"/>
          </w:tcPr>
          <w:p w14:paraId="2E24DBD7" w14:textId="47FB82BD" w:rsidR="009979AA" w:rsidRDefault="009979AA" w:rsidP="009979AA">
            <w:pPr>
              <w:pStyle w:val="TableText"/>
            </w:pPr>
            <w:r>
              <w:t>VLAN 99</w:t>
            </w:r>
          </w:p>
        </w:tc>
      </w:tr>
      <w:tr w:rsidR="009979AA" w14:paraId="783A6CBC" w14:textId="77777777" w:rsidTr="003A3F78">
        <w:tc>
          <w:tcPr>
            <w:tcW w:w="1260" w:type="dxa"/>
          </w:tcPr>
          <w:p w14:paraId="2BC130C7" w14:textId="127E1E60" w:rsidR="009979AA" w:rsidRDefault="009979AA" w:rsidP="009979AA">
            <w:pPr>
              <w:pStyle w:val="TableText"/>
            </w:pPr>
            <w:r>
              <w:t>SWB</w:t>
            </w:r>
          </w:p>
        </w:tc>
        <w:tc>
          <w:tcPr>
            <w:tcW w:w="1530" w:type="dxa"/>
          </w:tcPr>
          <w:p w14:paraId="2D791F21" w14:textId="7CF5062F" w:rsidR="009979AA" w:rsidRDefault="00296F0B" w:rsidP="009979AA">
            <w:pPr>
              <w:pStyle w:val="TableText"/>
            </w:pPr>
            <w:r>
              <w:t>SVI</w:t>
            </w:r>
          </w:p>
        </w:tc>
        <w:tc>
          <w:tcPr>
            <w:tcW w:w="1890" w:type="dxa"/>
          </w:tcPr>
          <w:p w14:paraId="1AAC10DA" w14:textId="5439CAE6" w:rsidR="009979AA" w:rsidRDefault="009979AA" w:rsidP="009979AA">
            <w:pPr>
              <w:pStyle w:val="TableText"/>
            </w:pPr>
            <w:r>
              <w:t>192.168.99.253</w:t>
            </w:r>
          </w:p>
        </w:tc>
        <w:tc>
          <w:tcPr>
            <w:tcW w:w="1890" w:type="dxa"/>
          </w:tcPr>
          <w:p w14:paraId="560F4932" w14:textId="69B11D05" w:rsidR="009979AA" w:rsidRDefault="009979AA" w:rsidP="009979AA">
            <w:pPr>
              <w:pStyle w:val="TableText"/>
            </w:pPr>
            <w:r>
              <w:t>255.255.255.0</w:t>
            </w:r>
          </w:p>
        </w:tc>
        <w:tc>
          <w:tcPr>
            <w:tcW w:w="1620" w:type="dxa"/>
          </w:tcPr>
          <w:p w14:paraId="2377E060" w14:textId="499BADA9" w:rsidR="009979AA" w:rsidRPr="00770A1F" w:rsidRDefault="009979AA" w:rsidP="009979AA">
            <w:pPr>
              <w:pStyle w:val="TableText"/>
              <w:rPr>
                <w:i/>
              </w:rPr>
            </w:pPr>
            <w:r>
              <w:t>N/D</w:t>
            </w:r>
          </w:p>
        </w:tc>
        <w:tc>
          <w:tcPr>
            <w:tcW w:w="1885" w:type="dxa"/>
          </w:tcPr>
          <w:p w14:paraId="48E79B37" w14:textId="581A8D3A" w:rsidR="009979AA" w:rsidRDefault="009979AA" w:rsidP="009979AA">
            <w:pPr>
              <w:pStyle w:val="TableText"/>
            </w:pPr>
            <w:r>
              <w:t>VLAN 99</w:t>
            </w:r>
          </w:p>
        </w:tc>
      </w:tr>
      <w:tr w:rsidR="009979AA" w14:paraId="088A4E28" w14:textId="77777777" w:rsidTr="003A3F78">
        <w:tc>
          <w:tcPr>
            <w:tcW w:w="1260" w:type="dxa"/>
          </w:tcPr>
          <w:p w14:paraId="4052E1D5" w14:textId="755A421A" w:rsidR="009979AA" w:rsidRDefault="009979AA" w:rsidP="009979AA">
            <w:pPr>
              <w:pStyle w:val="TableText"/>
            </w:pPr>
            <w:r>
              <w:t>SWC</w:t>
            </w:r>
          </w:p>
        </w:tc>
        <w:tc>
          <w:tcPr>
            <w:tcW w:w="1530" w:type="dxa"/>
          </w:tcPr>
          <w:p w14:paraId="46AE8B95" w14:textId="4B8FE2B2" w:rsidR="009979AA" w:rsidRDefault="00296F0B" w:rsidP="009979AA">
            <w:pPr>
              <w:pStyle w:val="TableText"/>
            </w:pPr>
            <w:r>
              <w:t>SVI</w:t>
            </w:r>
          </w:p>
        </w:tc>
        <w:tc>
          <w:tcPr>
            <w:tcW w:w="1890" w:type="dxa"/>
          </w:tcPr>
          <w:p w14:paraId="312DBFDA" w14:textId="1920BDF7" w:rsidR="009979AA" w:rsidRDefault="009979AA" w:rsidP="009979AA">
            <w:pPr>
              <w:pStyle w:val="TableText"/>
            </w:pPr>
            <w:r>
              <w:t>192.168.99.254</w:t>
            </w:r>
          </w:p>
        </w:tc>
        <w:tc>
          <w:tcPr>
            <w:tcW w:w="1890" w:type="dxa"/>
          </w:tcPr>
          <w:p w14:paraId="4325D72D" w14:textId="4AB33A8F" w:rsidR="009979AA" w:rsidRDefault="009979AA" w:rsidP="009979AA">
            <w:pPr>
              <w:pStyle w:val="TableText"/>
            </w:pPr>
            <w:r>
              <w:t>255.255.255.0</w:t>
            </w:r>
          </w:p>
        </w:tc>
        <w:tc>
          <w:tcPr>
            <w:tcW w:w="1620" w:type="dxa"/>
          </w:tcPr>
          <w:p w14:paraId="1DBCB00B" w14:textId="7461FD3D" w:rsidR="009979AA" w:rsidRDefault="009979AA" w:rsidP="009979AA">
            <w:pPr>
              <w:pStyle w:val="TableText"/>
            </w:pPr>
            <w:r>
              <w:t>N/D</w:t>
            </w:r>
          </w:p>
        </w:tc>
        <w:tc>
          <w:tcPr>
            <w:tcW w:w="1885" w:type="dxa"/>
          </w:tcPr>
          <w:p w14:paraId="6ABA4F8A" w14:textId="0DA8CEB4" w:rsidR="009979AA" w:rsidRDefault="009979AA" w:rsidP="009979AA">
            <w:pPr>
              <w:pStyle w:val="TableText"/>
            </w:pPr>
            <w:r>
              <w:t>VLAN 99</w:t>
            </w:r>
          </w:p>
        </w:tc>
      </w:tr>
    </w:tbl>
    <w:p w14:paraId="50325D85" w14:textId="77777777" w:rsidR="003F5E4A" w:rsidRDefault="003F5E4A" w:rsidP="003F5E4A">
      <w:pPr>
        <w:pStyle w:val="Ttulo1"/>
      </w:pPr>
      <w:r>
        <w:t>Objetivos</w:t>
      </w:r>
    </w:p>
    <w:p w14:paraId="373A913B" w14:textId="77777777" w:rsidR="00D02A09" w:rsidRPr="004C0909" w:rsidRDefault="00D02A09" w:rsidP="00D02A09">
      <w:pPr>
        <w:pStyle w:val="BodyTextL25Bold"/>
      </w:pPr>
      <w:r>
        <w:t>Parte 1. Configurar las VLAN</w:t>
      </w:r>
    </w:p>
    <w:p w14:paraId="5CE26889" w14:textId="77777777" w:rsidR="00D02A09" w:rsidRDefault="00D02A09" w:rsidP="00D02A09">
      <w:pPr>
        <w:pStyle w:val="BodyTextL25Bold"/>
      </w:pPr>
      <w:r>
        <w:t>Parte 2: Asignar las VLAN a los puertos</w:t>
      </w:r>
    </w:p>
    <w:p w14:paraId="74D14362" w14:textId="77777777" w:rsidR="00D02A09" w:rsidRDefault="00D02A09" w:rsidP="00D02A09">
      <w:pPr>
        <w:pStyle w:val="BodyTextL25Bold"/>
      </w:pPr>
      <w:r>
        <w:t>Parte 3: Configurar troncales estáticos</w:t>
      </w:r>
    </w:p>
    <w:p w14:paraId="1B12EADC" w14:textId="77777777" w:rsidR="00E13E46" w:rsidRDefault="00E13E46" w:rsidP="00D02A09">
      <w:pPr>
        <w:pStyle w:val="BodyTextL25Bold"/>
      </w:pPr>
      <w:r>
        <w:t>Parte 4: Configurar enlace troncal dinámico</w:t>
      </w:r>
    </w:p>
    <w:p w14:paraId="3FC8AEE6" w14:textId="77777777" w:rsidR="003F5E4A" w:rsidRDefault="003F5E4A" w:rsidP="003F5E4A">
      <w:pPr>
        <w:pStyle w:val="Ttulo1"/>
      </w:pPr>
      <w:r>
        <w:lastRenderedPageBreak/>
        <w:t>Aspectos básicos</w:t>
      </w:r>
    </w:p>
    <w:p w14:paraId="10EA7125" w14:textId="72912E88" w:rsidR="003F5E4A" w:rsidRDefault="00E13E46" w:rsidP="003F5E4A">
      <w:pPr>
        <w:pStyle w:val="BodyTextL25"/>
      </w:pPr>
      <w:r>
        <w:t>Está trabajando en una empresa que se está preparando para implementar un conjunto de switches 2960 nuevos en una sucursal. Está trabajando en el laboratorio para probar las configuraciones de VLAN y trunking planificadas. Configurar y verificar las VLAN y los enlaces troncales</w:t>
      </w:r>
    </w:p>
    <w:p w14:paraId="0D0345C7" w14:textId="77777777" w:rsidR="003F5E4A" w:rsidRDefault="003F5E4A" w:rsidP="003F5E4A">
      <w:pPr>
        <w:pStyle w:val="Ttulo1"/>
      </w:pPr>
      <w:r>
        <w:t>Instrucciones</w:t>
      </w:r>
    </w:p>
    <w:p w14:paraId="519892A6" w14:textId="02FFF503" w:rsidR="00E13E46" w:rsidRDefault="00E13E46" w:rsidP="00E13E46">
      <w:pPr>
        <w:pStyle w:val="Ttulo2"/>
      </w:pPr>
      <w:r>
        <w:t>Configurar las redes VLAN</w:t>
      </w:r>
    </w:p>
    <w:p w14:paraId="653EBC59" w14:textId="60F8B4D8" w:rsidR="00E13E46" w:rsidRDefault="00E13E46" w:rsidP="00BF7C2D">
      <w:pPr>
        <w:pStyle w:val="BodyTextL25"/>
        <w:spacing w:before="0"/>
      </w:pPr>
      <w:r>
        <w:t>Configure las VLAN en los tres switches. Consulte la tabla de VLAN. Tenga en cuenta que los nombres de VLAN deben coincidir exactamente con los valores de la tabla.</w:t>
      </w:r>
    </w:p>
    <w:p w14:paraId="32CC9E90" w14:textId="77777777" w:rsidR="00E13E46" w:rsidRDefault="00E13E46" w:rsidP="00296F0B">
      <w:pPr>
        <w:pStyle w:val="BodyTextBold"/>
        <w:keepNext/>
      </w:pPr>
      <w:r>
        <w:t>Tabla de VLAN</w:t>
      </w:r>
    </w:p>
    <w:tbl>
      <w:tblPr>
        <w:tblStyle w:val="Tablaconcuadrcula"/>
        <w:tblW w:w="0" w:type="auto"/>
        <w:jc w:val="center"/>
        <w:tblLook w:val="04A0" w:firstRow="1" w:lastRow="0" w:firstColumn="1" w:lastColumn="0" w:noHBand="0" w:noVBand="1"/>
        <w:tblDescription w:val="Esta tabla muestra el número de vlan y el nombre de vla asociado."/>
      </w:tblPr>
      <w:tblGrid>
        <w:gridCol w:w="4957"/>
        <w:gridCol w:w="4957"/>
      </w:tblGrid>
      <w:tr w:rsidR="00EE6F4B" w14:paraId="6745D587" w14:textId="77777777" w:rsidTr="00296F0B">
        <w:trPr>
          <w:tblHeader/>
          <w:jc w:val="center"/>
        </w:trPr>
        <w:tc>
          <w:tcPr>
            <w:tcW w:w="4957" w:type="dxa"/>
            <w:shd w:val="clear" w:color="auto" w:fill="DBE5F1" w:themeFill="accent1" w:themeFillTint="33"/>
          </w:tcPr>
          <w:p w14:paraId="6EEBDA4B" w14:textId="77777777" w:rsidR="00EE6F4B" w:rsidRDefault="00EE6F4B" w:rsidP="00EE6F4B">
            <w:pPr>
              <w:pStyle w:val="TableHeading"/>
            </w:pPr>
            <w:r>
              <w:t>Número de VLAN</w:t>
            </w:r>
          </w:p>
        </w:tc>
        <w:tc>
          <w:tcPr>
            <w:tcW w:w="4957" w:type="dxa"/>
            <w:shd w:val="clear" w:color="auto" w:fill="DBE5F1" w:themeFill="accent1" w:themeFillTint="33"/>
          </w:tcPr>
          <w:p w14:paraId="6922633C" w14:textId="77777777" w:rsidR="00EE6F4B" w:rsidRDefault="00EE6F4B" w:rsidP="00EE6F4B">
            <w:pPr>
              <w:pStyle w:val="TableHeading"/>
            </w:pPr>
            <w:r>
              <w:t>Nombre de la VLAN</w:t>
            </w:r>
          </w:p>
        </w:tc>
      </w:tr>
      <w:tr w:rsidR="00EE6F4B" w14:paraId="07BF6F84" w14:textId="77777777" w:rsidTr="00296F0B">
        <w:trPr>
          <w:jc w:val="center"/>
        </w:trPr>
        <w:tc>
          <w:tcPr>
            <w:tcW w:w="4957" w:type="dxa"/>
          </w:tcPr>
          <w:p w14:paraId="7D1D88FC" w14:textId="77777777" w:rsidR="00EE6F4B" w:rsidRPr="00296F0B" w:rsidRDefault="00EE6F4B" w:rsidP="00296F0B">
            <w:pPr>
              <w:pStyle w:val="TableText"/>
            </w:pPr>
            <w:r>
              <w:t>10</w:t>
            </w:r>
          </w:p>
        </w:tc>
        <w:tc>
          <w:tcPr>
            <w:tcW w:w="4957" w:type="dxa"/>
          </w:tcPr>
          <w:p w14:paraId="711D2FCB" w14:textId="3751397A" w:rsidR="00EE6F4B" w:rsidRPr="00296F0B" w:rsidRDefault="00EE6F4B" w:rsidP="002B37C0">
            <w:pPr>
              <w:pStyle w:val="TableText"/>
            </w:pPr>
            <w:proofErr w:type="spellStart"/>
            <w:r>
              <w:t>Admin</w:t>
            </w:r>
            <w:proofErr w:type="spellEnd"/>
            <w:del w:id="2" w:author="Randall Alcazar Miranda" w:date="2020-05-13T09:34:00Z">
              <w:r w:rsidDel="002B37C0">
                <w:delText>istrador</w:delText>
              </w:r>
            </w:del>
          </w:p>
        </w:tc>
      </w:tr>
      <w:tr w:rsidR="00EE6F4B" w14:paraId="653F6E77" w14:textId="77777777" w:rsidTr="00296F0B">
        <w:trPr>
          <w:jc w:val="center"/>
        </w:trPr>
        <w:tc>
          <w:tcPr>
            <w:tcW w:w="4957" w:type="dxa"/>
          </w:tcPr>
          <w:p w14:paraId="5625DCAA" w14:textId="77777777" w:rsidR="00EE6F4B" w:rsidRPr="00296F0B" w:rsidRDefault="00EE6F4B" w:rsidP="00296F0B">
            <w:pPr>
              <w:pStyle w:val="TableText"/>
            </w:pPr>
            <w:r>
              <w:t>20</w:t>
            </w:r>
          </w:p>
        </w:tc>
        <w:tc>
          <w:tcPr>
            <w:tcW w:w="4957" w:type="dxa"/>
          </w:tcPr>
          <w:p w14:paraId="058F4B11" w14:textId="1E687395" w:rsidR="00EE6F4B" w:rsidRPr="00296F0B" w:rsidRDefault="00EE6F4B" w:rsidP="00296F0B">
            <w:pPr>
              <w:pStyle w:val="TableText"/>
            </w:pPr>
            <w:del w:id="3" w:author="Randall Alcazar Miranda" w:date="2020-05-13T09:35:00Z">
              <w:r w:rsidDel="002B37C0">
                <w:delText>Cuentas</w:delText>
              </w:r>
            </w:del>
            <w:proofErr w:type="spellStart"/>
            <w:ins w:id="4" w:author="Randall Alcazar Miranda" w:date="2020-05-13T09:35:00Z">
              <w:r w:rsidR="002B37C0">
                <w:t>Ac</w:t>
              </w:r>
            </w:ins>
            <w:ins w:id="5" w:author="Randall Alcazar Miranda" w:date="2020-05-13T09:36:00Z">
              <w:r w:rsidR="002B37C0">
                <w:t>c</w:t>
              </w:r>
            </w:ins>
            <w:ins w:id="6" w:author="Randall Alcazar Miranda" w:date="2020-05-13T09:35:00Z">
              <w:r w:rsidR="002B37C0">
                <w:t>ount</w:t>
              </w:r>
            </w:ins>
            <w:ins w:id="7" w:author="Randall Alcazar Miranda" w:date="2020-05-13T09:36:00Z">
              <w:r w:rsidR="002B37C0">
                <w:t>s</w:t>
              </w:r>
            </w:ins>
            <w:proofErr w:type="spellEnd"/>
          </w:p>
        </w:tc>
      </w:tr>
      <w:tr w:rsidR="00EE6F4B" w14:paraId="5A9E8110" w14:textId="77777777" w:rsidTr="00296F0B">
        <w:trPr>
          <w:jc w:val="center"/>
        </w:trPr>
        <w:tc>
          <w:tcPr>
            <w:tcW w:w="4957" w:type="dxa"/>
          </w:tcPr>
          <w:p w14:paraId="4D7DBA46" w14:textId="77777777" w:rsidR="00EE6F4B" w:rsidRPr="00296F0B" w:rsidRDefault="00EE6F4B" w:rsidP="00296F0B">
            <w:pPr>
              <w:pStyle w:val="TableText"/>
            </w:pPr>
            <w:r>
              <w:t>30</w:t>
            </w:r>
          </w:p>
        </w:tc>
        <w:tc>
          <w:tcPr>
            <w:tcW w:w="4957" w:type="dxa"/>
          </w:tcPr>
          <w:p w14:paraId="6B5FF09C" w14:textId="77777777" w:rsidR="00EE6F4B" w:rsidRPr="00296F0B" w:rsidRDefault="00EE6F4B" w:rsidP="00296F0B">
            <w:pPr>
              <w:pStyle w:val="TableText"/>
            </w:pPr>
            <w:r>
              <w:t>HR</w:t>
            </w:r>
          </w:p>
        </w:tc>
      </w:tr>
      <w:tr w:rsidR="00EE6F4B" w14:paraId="2D2EF531" w14:textId="77777777" w:rsidTr="00296F0B">
        <w:trPr>
          <w:jc w:val="center"/>
        </w:trPr>
        <w:tc>
          <w:tcPr>
            <w:tcW w:w="4957" w:type="dxa"/>
          </w:tcPr>
          <w:p w14:paraId="0DCA2E57" w14:textId="77777777" w:rsidR="00EE6F4B" w:rsidRPr="00296F0B" w:rsidRDefault="00EE6F4B" w:rsidP="00296F0B">
            <w:pPr>
              <w:pStyle w:val="TableText"/>
            </w:pPr>
            <w:r>
              <w:t>40</w:t>
            </w:r>
          </w:p>
        </w:tc>
        <w:tc>
          <w:tcPr>
            <w:tcW w:w="4957" w:type="dxa"/>
          </w:tcPr>
          <w:p w14:paraId="206065D2" w14:textId="010309E4" w:rsidR="00EE6F4B" w:rsidRPr="00296F0B" w:rsidRDefault="00EE6F4B" w:rsidP="00296F0B">
            <w:pPr>
              <w:pStyle w:val="TableText"/>
            </w:pPr>
            <w:proofErr w:type="spellStart"/>
            <w:r>
              <w:t>Vo</w:t>
            </w:r>
            <w:ins w:id="8" w:author="Randall Alcazar Miranda" w:date="2020-05-13T09:34:00Z">
              <w:r w:rsidR="002B37C0">
                <w:t>ice</w:t>
              </w:r>
            </w:ins>
            <w:proofErr w:type="spellEnd"/>
            <w:del w:id="9" w:author="Randall Alcazar Miranda" w:date="2020-05-13T09:34:00Z">
              <w:r w:rsidDel="002B37C0">
                <w:delText>z</w:delText>
              </w:r>
            </w:del>
          </w:p>
        </w:tc>
      </w:tr>
      <w:tr w:rsidR="00EE6F4B" w14:paraId="2D4ACD9B" w14:textId="77777777" w:rsidTr="00296F0B">
        <w:trPr>
          <w:jc w:val="center"/>
        </w:trPr>
        <w:tc>
          <w:tcPr>
            <w:tcW w:w="4957" w:type="dxa"/>
          </w:tcPr>
          <w:p w14:paraId="7D8132B6" w14:textId="77777777" w:rsidR="00EE6F4B" w:rsidRPr="00296F0B" w:rsidRDefault="00EE6F4B" w:rsidP="00296F0B">
            <w:pPr>
              <w:pStyle w:val="TableText"/>
            </w:pPr>
            <w:r>
              <w:t>99</w:t>
            </w:r>
          </w:p>
        </w:tc>
        <w:tc>
          <w:tcPr>
            <w:tcW w:w="4957" w:type="dxa"/>
          </w:tcPr>
          <w:p w14:paraId="60836F1E" w14:textId="7329A194" w:rsidR="00EE6F4B" w:rsidRPr="00296F0B" w:rsidRDefault="00EE6F4B">
            <w:pPr>
              <w:pStyle w:val="TableText"/>
            </w:pPr>
            <w:del w:id="10" w:author="Randall Alcazar Miranda" w:date="2020-05-13T09:35:00Z">
              <w:r w:rsidDel="002B37C0">
                <w:delText>Administración</w:delText>
              </w:r>
            </w:del>
            <w:ins w:id="11" w:author="Randall Alcazar Miranda" w:date="2020-05-13T09:37:00Z">
              <w:r w:rsidR="002B37C0" w:rsidRPr="002B37C0">
                <w:t>Management</w:t>
              </w:r>
            </w:ins>
          </w:p>
        </w:tc>
      </w:tr>
      <w:tr w:rsidR="00EE6F4B" w14:paraId="4A52D9F1" w14:textId="77777777" w:rsidTr="00296F0B">
        <w:trPr>
          <w:jc w:val="center"/>
        </w:trPr>
        <w:tc>
          <w:tcPr>
            <w:tcW w:w="4957" w:type="dxa"/>
          </w:tcPr>
          <w:p w14:paraId="29BE88E1" w14:textId="77777777" w:rsidR="00EE6F4B" w:rsidRPr="00296F0B" w:rsidRDefault="00EE6F4B" w:rsidP="00296F0B">
            <w:pPr>
              <w:pStyle w:val="TableText"/>
            </w:pPr>
            <w:r>
              <w:t>100</w:t>
            </w:r>
          </w:p>
        </w:tc>
        <w:tc>
          <w:tcPr>
            <w:tcW w:w="4957" w:type="dxa"/>
          </w:tcPr>
          <w:p w14:paraId="0D95E3DA" w14:textId="1C497FBC" w:rsidR="00EE6F4B" w:rsidRPr="00296F0B" w:rsidRDefault="00EE6F4B" w:rsidP="00296F0B">
            <w:pPr>
              <w:pStyle w:val="TableText"/>
            </w:pPr>
            <w:r>
              <w:t>Nativ</w:t>
            </w:r>
            <w:ins w:id="12" w:author="Randall Alcazar Miranda" w:date="2020-05-13T09:35:00Z">
              <w:r w:rsidR="002B37C0">
                <w:t>e</w:t>
              </w:r>
            </w:ins>
            <w:del w:id="13" w:author="Randall Alcazar Miranda" w:date="2020-05-13T09:35:00Z">
              <w:r w:rsidDel="002B37C0">
                <w:delText>o</w:delText>
              </w:r>
            </w:del>
          </w:p>
        </w:tc>
      </w:tr>
    </w:tbl>
    <w:p w14:paraId="2D9FE0B1" w14:textId="77777777" w:rsidR="00E13E46" w:rsidRDefault="00E13E46" w:rsidP="00E13E46">
      <w:pPr>
        <w:pStyle w:val="Ttulo2"/>
      </w:pPr>
      <w:r>
        <w:t>Asignar puertos a las VLAN</w:t>
      </w:r>
    </w:p>
    <w:p w14:paraId="19598979" w14:textId="225A5FF6" w:rsidR="0070683B" w:rsidRDefault="004F7A53" w:rsidP="004F7A53">
      <w:pPr>
        <w:pStyle w:val="Ttulo3"/>
      </w:pPr>
      <w:r>
        <w:t>Asignar puertos de acceso a las VLAN</w:t>
      </w:r>
    </w:p>
    <w:p w14:paraId="697BA384" w14:textId="07A766ED" w:rsidR="00E13E46" w:rsidRPr="00B30E5D" w:rsidRDefault="00EE6F4B" w:rsidP="00B30E5D">
      <w:pPr>
        <w:pStyle w:val="BodyTextL25"/>
      </w:pPr>
      <w:r>
        <w:t>En SWB y SWC, asigne puertos a las VLAN. Consulte la tabla de direcciones.</w:t>
      </w:r>
    </w:p>
    <w:p w14:paraId="08937824" w14:textId="60282AA4" w:rsidR="004F7A53" w:rsidRDefault="004F7A53" w:rsidP="004F7A53">
      <w:pPr>
        <w:pStyle w:val="Ttulo3"/>
      </w:pPr>
      <w:r>
        <w:t>Configurar el puerto VLAN de voz</w:t>
      </w:r>
    </w:p>
    <w:p w14:paraId="2AADE38A" w14:textId="28472613" w:rsidR="004F7A53" w:rsidRDefault="004F7A53" w:rsidP="00B30E5D">
      <w:pPr>
        <w:pStyle w:val="BodyTextL25"/>
      </w:pPr>
      <w:r>
        <w:t>Configure el puerto apropiado en el switch SWC para la funcionalidad de VLAN de voz.</w:t>
      </w:r>
    </w:p>
    <w:p w14:paraId="4C8C622C" w14:textId="50F8CFE4" w:rsidR="00305F59" w:rsidRDefault="00B30E5D" w:rsidP="00B30E5D">
      <w:pPr>
        <w:pStyle w:val="Ttulo3"/>
      </w:pPr>
      <w:r>
        <w:t>Configurar las interfaces de gestión virtual.</w:t>
      </w:r>
    </w:p>
    <w:p w14:paraId="744C2E73" w14:textId="25FF9D19" w:rsidR="00B30E5D" w:rsidRDefault="00B30E5D" w:rsidP="00B30E5D">
      <w:pPr>
        <w:pStyle w:val="SubStepAlpha"/>
      </w:pPr>
      <w:r>
        <w:t>Cree las interfaces de administración virtual en los tres switches.</w:t>
      </w:r>
    </w:p>
    <w:p w14:paraId="5A3A88F8" w14:textId="5F82968F" w:rsidR="00B30E5D" w:rsidRDefault="00B30E5D" w:rsidP="00B30E5D">
      <w:pPr>
        <w:pStyle w:val="SubStepAlpha"/>
      </w:pPr>
      <w:r>
        <w:t>Dirija las interfaces de administración virtual de acuerdo con la Tabla de direcciones.</w:t>
      </w:r>
    </w:p>
    <w:p w14:paraId="2FD6CC02" w14:textId="6D1E3409" w:rsidR="00F81EBB" w:rsidRDefault="00F81EBB" w:rsidP="00B30E5D">
      <w:pPr>
        <w:pStyle w:val="SubStepAlpha"/>
      </w:pPr>
      <w:r>
        <w:t>Los switches no deberían poder hacer ping entre sí.</w:t>
      </w:r>
    </w:p>
    <w:p w14:paraId="1DE429AC" w14:textId="77777777" w:rsidR="00E13E46" w:rsidRDefault="00E13E46" w:rsidP="00E13E46">
      <w:pPr>
        <w:pStyle w:val="Ttulo2"/>
      </w:pPr>
      <w:r>
        <w:t>Configurar troncales estáticos</w:t>
      </w:r>
    </w:p>
    <w:p w14:paraId="551F5F69" w14:textId="6E819BA4" w:rsidR="00E13E46" w:rsidRDefault="00D21403" w:rsidP="005255D5">
      <w:pPr>
        <w:pStyle w:val="SubStepAlpha"/>
      </w:pPr>
      <w:r>
        <w:t>Configure el enlace entre SWA y SWB como una troncal estática. Deshabilite el enlace dinámico en este puerto.</w:t>
      </w:r>
    </w:p>
    <w:p w14:paraId="7D3CE0E7" w14:textId="6B6202C6" w:rsidR="005255D5" w:rsidRDefault="005255D5" w:rsidP="005255D5">
      <w:pPr>
        <w:pStyle w:val="SubStepAlpha"/>
      </w:pPr>
      <w:r>
        <w:t>Desactive DTP en el puerto del switch en ambos extremos del enlace troncal.</w:t>
      </w:r>
    </w:p>
    <w:p w14:paraId="2A115A72" w14:textId="29AB265F" w:rsidR="00784CFC" w:rsidRPr="00E13E46" w:rsidRDefault="00784CFC" w:rsidP="005255D5">
      <w:pPr>
        <w:pStyle w:val="SubStepAlpha"/>
      </w:pPr>
      <w:r>
        <w:t>Configure el tronc</w:t>
      </w:r>
      <w:ins w:id="14" w:author="Randall Alcazar Miranda" w:date="2020-05-13T09:26:00Z">
        <w:r w:rsidR="002B37C0">
          <w:t>al</w:t>
        </w:r>
      </w:ins>
      <w:del w:id="15" w:author="Randall Alcazar Miranda" w:date="2020-05-13T09:26:00Z">
        <w:r w:rsidDel="002B37C0">
          <w:delText>o</w:delText>
        </w:r>
      </w:del>
      <w:r>
        <w:t xml:space="preserve"> con la VLAN native y elimine los conflictos de VLAN native en su caso.</w:t>
      </w:r>
    </w:p>
    <w:p w14:paraId="2F9C1444" w14:textId="77777777" w:rsidR="00E13E46" w:rsidRDefault="00E13E46" w:rsidP="00E13E46">
      <w:pPr>
        <w:pStyle w:val="Ttulo2"/>
      </w:pPr>
      <w:r>
        <w:t>Configurar troncales dinamicos.</w:t>
      </w:r>
    </w:p>
    <w:p w14:paraId="3B4E439D" w14:textId="13C1567D" w:rsidR="00F81EBB" w:rsidRDefault="007C48CD" w:rsidP="008E77ED">
      <w:pPr>
        <w:pStyle w:val="SubStepAlpha"/>
      </w:pPr>
      <w:r>
        <w:t>Suponga que el puerto troncal en SWC está configurado en el modo DTP predeterminado para los switches 2960. Configure G0/2 en SWA para que negocie correctamente el enlace troncal con SWC.</w:t>
      </w:r>
    </w:p>
    <w:p w14:paraId="748CC82B" w14:textId="31326985" w:rsidR="00784CFC" w:rsidRDefault="00784CFC" w:rsidP="00784CFC">
      <w:pPr>
        <w:pStyle w:val="SubStepAlpha"/>
      </w:pPr>
      <w:r>
        <w:t>Configure el tronc</w:t>
      </w:r>
      <w:ins w:id="16" w:author="Randall Alcazar Miranda" w:date="2020-05-13T09:26:00Z">
        <w:r w:rsidR="002B37C0">
          <w:t>al</w:t>
        </w:r>
      </w:ins>
      <w:del w:id="17" w:author="Randall Alcazar Miranda" w:date="2020-05-13T09:26:00Z">
        <w:r w:rsidDel="002B37C0">
          <w:delText>o</w:delText>
        </w:r>
      </w:del>
      <w:r>
        <w:t xml:space="preserve"> con la VLAN nativa y elimine los conflictos de VLAN nativa en su caso.</w:t>
      </w:r>
    </w:p>
    <w:p w14:paraId="3AF664C2" w14:textId="1976F0C8" w:rsidR="00173E4C" w:rsidRPr="00E13E46" w:rsidRDefault="00173E4C" w:rsidP="00BF7C2D">
      <w:pPr>
        <w:pStyle w:val="ConfigWindow"/>
      </w:pPr>
      <w:r>
        <w:lastRenderedPageBreak/>
        <w:t>Fin del documento</w:t>
      </w:r>
    </w:p>
    <w:p w14:paraId="7CC9C983" w14:textId="11F459A0" w:rsidR="00503903" w:rsidRPr="00503903" w:rsidRDefault="00503903" w:rsidP="00BF7C2D">
      <w:pPr>
        <w:pStyle w:val="Ttulo1"/>
        <w:spacing w:before="120"/>
        <w:rPr>
          <w:rStyle w:val="LabSectionGray"/>
          <w:b w:val="0"/>
          <w:bCs w:val="0"/>
          <w:szCs w:val="22"/>
        </w:rPr>
      </w:pPr>
      <w:r>
        <w:rPr>
          <w:rStyle w:val="LabSectionGray"/>
        </w:rPr>
        <w:t>Modelos de respuestas</w:t>
      </w:r>
    </w:p>
    <w:p w14:paraId="06133929" w14:textId="7038C871" w:rsidR="00503903" w:rsidRPr="00296F0B" w:rsidRDefault="00296F0B" w:rsidP="00296F0B">
      <w:pPr>
        <w:pStyle w:val="Ttulo1"/>
        <w:rPr>
          <w:rStyle w:val="LabSectionGray"/>
        </w:rPr>
      </w:pPr>
      <w:r>
        <w:rPr>
          <w:rStyle w:val="LabSectionGray"/>
        </w:rPr>
        <w:t>switch SWA</w:t>
      </w:r>
    </w:p>
    <w:p w14:paraId="3AFC5E01" w14:textId="77777777" w:rsidR="00503903" w:rsidRPr="00296F0B" w:rsidRDefault="00503903" w:rsidP="00296F0B">
      <w:pPr>
        <w:pStyle w:val="DevConfigs"/>
        <w:rPr>
          <w:rStyle w:val="DevConfigGray"/>
        </w:rPr>
      </w:pPr>
      <w:r>
        <w:rPr>
          <w:rStyle w:val="DevConfigGray"/>
        </w:rPr>
        <w:t>ena</w:t>
      </w:r>
    </w:p>
    <w:p w14:paraId="7EAF0DB2" w14:textId="77777777" w:rsidR="00503903" w:rsidRPr="00296F0B" w:rsidRDefault="00503903" w:rsidP="00296F0B">
      <w:pPr>
        <w:pStyle w:val="DevConfigs"/>
        <w:rPr>
          <w:rStyle w:val="DevConfigGray"/>
        </w:rPr>
      </w:pPr>
      <w:r>
        <w:rPr>
          <w:rStyle w:val="DevConfigGray"/>
        </w:rPr>
        <w:t>conf t</w:t>
      </w:r>
    </w:p>
    <w:p w14:paraId="1CAD74DB" w14:textId="77777777" w:rsidR="00503903" w:rsidRPr="00296F0B" w:rsidRDefault="00503903" w:rsidP="00296F0B">
      <w:pPr>
        <w:pStyle w:val="DevConfigs"/>
        <w:rPr>
          <w:rStyle w:val="DevConfigGray"/>
        </w:rPr>
      </w:pPr>
      <w:r>
        <w:rPr>
          <w:rStyle w:val="DevConfigGray"/>
        </w:rPr>
        <w:t>vlan 10</w:t>
      </w:r>
    </w:p>
    <w:p w14:paraId="4568AD88" w14:textId="77777777" w:rsidR="00503903" w:rsidRPr="00296F0B" w:rsidRDefault="00503903" w:rsidP="00296F0B">
      <w:pPr>
        <w:pStyle w:val="DevConfigs"/>
        <w:rPr>
          <w:rStyle w:val="DevConfigGray"/>
        </w:rPr>
      </w:pPr>
      <w:r>
        <w:rPr>
          <w:rStyle w:val="DevConfigGray"/>
        </w:rPr>
        <w:t xml:space="preserve"> nombre Admin</w:t>
      </w:r>
    </w:p>
    <w:p w14:paraId="5BD6082E" w14:textId="77777777" w:rsidR="00503903" w:rsidRPr="00296F0B" w:rsidRDefault="00503903" w:rsidP="00296F0B">
      <w:pPr>
        <w:pStyle w:val="DevConfigs"/>
        <w:rPr>
          <w:rStyle w:val="DevConfigGray"/>
        </w:rPr>
      </w:pPr>
      <w:r>
        <w:rPr>
          <w:rStyle w:val="DevConfigGray"/>
        </w:rPr>
        <w:t>vlan 20</w:t>
      </w:r>
    </w:p>
    <w:p w14:paraId="3D04BB61" w14:textId="77777777" w:rsidR="00503903" w:rsidRPr="00296F0B" w:rsidRDefault="00503903" w:rsidP="00296F0B">
      <w:pPr>
        <w:pStyle w:val="DevConfigs"/>
        <w:rPr>
          <w:rStyle w:val="DevConfigGray"/>
        </w:rPr>
      </w:pPr>
      <w:r>
        <w:rPr>
          <w:rStyle w:val="DevConfigGray"/>
        </w:rPr>
        <w:t xml:space="preserve"> name Accounts</w:t>
      </w:r>
    </w:p>
    <w:p w14:paraId="79955CF0" w14:textId="77777777" w:rsidR="00503903" w:rsidRPr="00296F0B" w:rsidRDefault="00503903" w:rsidP="00296F0B">
      <w:pPr>
        <w:pStyle w:val="DevConfigs"/>
        <w:rPr>
          <w:rStyle w:val="DevConfigGray"/>
        </w:rPr>
      </w:pPr>
      <w:r>
        <w:rPr>
          <w:rStyle w:val="DevConfigGray"/>
        </w:rPr>
        <w:t>vlan 30</w:t>
      </w:r>
    </w:p>
    <w:p w14:paraId="721B682F" w14:textId="77777777" w:rsidR="00503903" w:rsidRPr="00296F0B" w:rsidRDefault="00503903" w:rsidP="00296F0B">
      <w:pPr>
        <w:pStyle w:val="DevConfigs"/>
        <w:rPr>
          <w:rStyle w:val="DevConfigGray"/>
        </w:rPr>
      </w:pPr>
      <w:r>
        <w:rPr>
          <w:rStyle w:val="DevConfigGray"/>
        </w:rPr>
        <w:t xml:space="preserve"> name HR</w:t>
      </w:r>
    </w:p>
    <w:p w14:paraId="2078BCCD" w14:textId="77777777" w:rsidR="00503903" w:rsidRPr="00296F0B" w:rsidRDefault="00503903" w:rsidP="00296F0B">
      <w:pPr>
        <w:pStyle w:val="DevConfigs"/>
        <w:rPr>
          <w:rStyle w:val="DevConfigGray"/>
        </w:rPr>
      </w:pPr>
      <w:r>
        <w:rPr>
          <w:rStyle w:val="DevConfigGray"/>
        </w:rPr>
        <w:t>vlan 40</w:t>
      </w:r>
    </w:p>
    <w:p w14:paraId="52EFC356" w14:textId="77777777" w:rsidR="00503903" w:rsidRPr="00296F0B" w:rsidRDefault="00503903" w:rsidP="00296F0B">
      <w:pPr>
        <w:pStyle w:val="DevConfigs"/>
        <w:rPr>
          <w:rStyle w:val="DevConfigGray"/>
        </w:rPr>
      </w:pPr>
      <w:r>
        <w:rPr>
          <w:rStyle w:val="DevConfigGray"/>
        </w:rPr>
        <w:t xml:space="preserve"> name Voice</w:t>
      </w:r>
    </w:p>
    <w:p w14:paraId="5325A34A" w14:textId="77777777" w:rsidR="00503903" w:rsidRPr="00296F0B" w:rsidRDefault="00503903" w:rsidP="00296F0B">
      <w:pPr>
        <w:pStyle w:val="DevConfigs"/>
        <w:rPr>
          <w:rStyle w:val="DevConfigGray"/>
        </w:rPr>
      </w:pPr>
      <w:r>
        <w:rPr>
          <w:rStyle w:val="DevConfigGray"/>
        </w:rPr>
        <w:t>vlan 99</w:t>
      </w:r>
    </w:p>
    <w:p w14:paraId="65F6410C" w14:textId="77777777" w:rsidR="00503903" w:rsidRPr="00296F0B" w:rsidRDefault="00503903" w:rsidP="00296F0B">
      <w:pPr>
        <w:pStyle w:val="DevConfigs"/>
        <w:rPr>
          <w:rStyle w:val="DevConfigGray"/>
        </w:rPr>
      </w:pPr>
      <w:r>
        <w:rPr>
          <w:rStyle w:val="DevConfigGray"/>
        </w:rPr>
        <w:t xml:space="preserve"> name Management</w:t>
      </w:r>
    </w:p>
    <w:p w14:paraId="332A4A2B" w14:textId="77777777" w:rsidR="00503903" w:rsidRPr="00296F0B" w:rsidRDefault="00503903" w:rsidP="00296F0B">
      <w:pPr>
        <w:pStyle w:val="DevConfigs"/>
        <w:rPr>
          <w:rStyle w:val="DevConfigGray"/>
        </w:rPr>
      </w:pPr>
      <w:r>
        <w:rPr>
          <w:rStyle w:val="DevConfigGray"/>
        </w:rPr>
        <w:t>vlan 100</w:t>
      </w:r>
    </w:p>
    <w:p w14:paraId="67416EBF" w14:textId="30D6EF2C" w:rsidR="00503903" w:rsidRPr="00296F0B" w:rsidRDefault="00503903" w:rsidP="00296F0B">
      <w:pPr>
        <w:pStyle w:val="DevConfigs"/>
        <w:rPr>
          <w:rStyle w:val="DevConfigGray"/>
        </w:rPr>
      </w:pPr>
      <w:r>
        <w:rPr>
          <w:rStyle w:val="DevConfigGray"/>
        </w:rPr>
        <w:t xml:space="preserve"> name Native</w:t>
      </w:r>
    </w:p>
    <w:p w14:paraId="5442869A" w14:textId="77777777" w:rsidR="00503903" w:rsidRPr="00296F0B" w:rsidRDefault="00503903" w:rsidP="00296F0B">
      <w:pPr>
        <w:pStyle w:val="DevConfigs"/>
        <w:rPr>
          <w:rStyle w:val="DevConfigGray"/>
        </w:rPr>
      </w:pPr>
      <w:r>
        <w:rPr>
          <w:rStyle w:val="DevConfigGray"/>
        </w:rPr>
        <w:t>interface GigabitEthernet0/1</w:t>
      </w:r>
    </w:p>
    <w:p w14:paraId="1732AD65" w14:textId="77777777" w:rsidR="00503903" w:rsidRPr="00296F0B" w:rsidRDefault="00503903" w:rsidP="00296F0B">
      <w:pPr>
        <w:pStyle w:val="DevConfigs"/>
        <w:rPr>
          <w:rStyle w:val="DevConfigGray"/>
        </w:rPr>
      </w:pPr>
      <w:r>
        <w:rPr>
          <w:rStyle w:val="DevConfigGray"/>
        </w:rPr>
        <w:t xml:space="preserve"> switchport trunk native vlan 100</w:t>
      </w:r>
    </w:p>
    <w:p w14:paraId="0E32C14E" w14:textId="77777777" w:rsidR="00503903" w:rsidRPr="00296F0B" w:rsidRDefault="00503903" w:rsidP="00296F0B">
      <w:pPr>
        <w:pStyle w:val="DevConfigs"/>
        <w:rPr>
          <w:rStyle w:val="DevConfigGray"/>
        </w:rPr>
      </w:pPr>
      <w:r>
        <w:rPr>
          <w:rStyle w:val="DevConfigGray"/>
        </w:rPr>
        <w:t xml:space="preserve"> switchport mode trunk</w:t>
      </w:r>
    </w:p>
    <w:p w14:paraId="2D97EE2D" w14:textId="2A2BFBDD" w:rsidR="00503903" w:rsidRPr="00296F0B" w:rsidRDefault="00503903" w:rsidP="00296F0B">
      <w:pPr>
        <w:pStyle w:val="DevConfigs"/>
        <w:rPr>
          <w:rStyle w:val="DevConfigGray"/>
        </w:rPr>
      </w:pPr>
      <w:r>
        <w:rPr>
          <w:rStyle w:val="DevConfigGray"/>
        </w:rPr>
        <w:t xml:space="preserve"> switchport nonegotiate</w:t>
      </w:r>
    </w:p>
    <w:p w14:paraId="38991083" w14:textId="77777777" w:rsidR="00503903" w:rsidRPr="00296F0B" w:rsidRDefault="00503903" w:rsidP="00296F0B">
      <w:pPr>
        <w:pStyle w:val="DevConfigs"/>
        <w:rPr>
          <w:rStyle w:val="DevConfigGray"/>
        </w:rPr>
      </w:pPr>
      <w:r>
        <w:rPr>
          <w:rStyle w:val="DevConfigGray"/>
        </w:rPr>
        <w:t>interface GigabitEthernet0/2</w:t>
      </w:r>
    </w:p>
    <w:p w14:paraId="631B3519" w14:textId="77777777" w:rsidR="00503903" w:rsidRPr="00296F0B" w:rsidRDefault="00503903" w:rsidP="00296F0B">
      <w:pPr>
        <w:pStyle w:val="DevConfigs"/>
        <w:rPr>
          <w:rStyle w:val="DevConfigGray"/>
        </w:rPr>
      </w:pPr>
      <w:r>
        <w:rPr>
          <w:rStyle w:val="DevConfigGray"/>
        </w:rPr>
        <w:t xml:space="preserve"> switchport trunk native vlan 100</w:t>
      </w:r>
    </w:p>
    <w:p w14:paraId="5C0DB8D2" w14:textId="24C566D2" w:rsidR="00503903" w:rsidRPr="00296F0B" w:rsidRDefault="00503903" w:rsidP="00296F0B">
      <w:pPr>
        <w:pStyle w:val="DevConfigs"/>
        <w:rPr>
          <w:rStyle w:val="DevConfigGray"/>
        </w:rPr>
      </w:pPr>
      <w:r>
        <w:rPr>
          <w:rStyle w:val="DevConfigGray"/>
        </w:rPr>
        <w:t xml:space="preserve"> switchport mode dynamic desirable</w:t>
      </w:r>
    </w:p>
    <w:p w14:paraId="15784854" w14:textId="77777777" w:rsidR="00503903" w:rsidRPr="00296F0B" w:rsidRDefault="00503903" w:rsidP="00296F0B">
      <w:pPr>
        <w:pStyle w:val="DevConfigs"/>
        <w:rPr>
          <w:rStyle w:val="DevConfigGray"/>
        </w:rPr>
      </w:pPr>
      <w:r>
        <w:rPr>
          <w:rStyle w:val="DevConfigGray"/>
        </w:rPr>
        <w:t>interface Vlan1</w:t>
      </w:r>
    </w:p>
    <w:p w14:paraId="427B718B" w14:textId="77777777" w:rsidR="00503903" w:rsidRPr="00296F0B" w:rsidRDefault="00503903" w:rsidP="00296F0B">
      <w:pPr>
        <w:pStyle w:val="DevConfigs"/>
        <w:rPr>
          <w:rStyle w:val="DevConfigGray"/>
        </w:rPr>
      </w:pPr>
      <w:r>
        <w:rPr>
          <w:rStyle w:val="DevConfigGray"/>
        </w:rPr>
        <w:t xml:space="preserve"> no ip address</w:t>
      </w:r>
    </w:p>
    <w:p w14:paraId="18C517F6" w14:textId="3FDCCF1D" w:rsidR="00503903" w:rsidRPr="00296F0B" w:rsidRDefault="00503903" w:rsidP="00296F0B">
      <w:pPr>
        <w:pStyle w:val="DevConfigs"/>
        <w:rPr>
          <w:rStyle w:val="DevConfigGray"/>
        </w:rPr>
      </w:pPr>
      <w:r>
        <w:rPr>
          <w:rStyle w:val="DevConfigGray"/>
        </w:rPr>
        <w:t xml:space="preserve"> shutdown</w:t>
      </w:r>
    </w:p>
    <w:p w14:paraId="5C350458" w14:textId="77777777" w:rsidR="00503903" w:rsidRPr="00296F0B" w:rsidRDefault="00503903" w:rsidP="00296F0B">
      <w:pPr>
        <w:pStyle w:val="DevConfigs"/>
        <w:rPr>
          <w:rStyle w:val="DevConfigGray"/>
        </w:rPr>
      </w:pPr>
      <w:r>
        <w:rPr>
          <w:rStyle w:val="DevConfigGray"/>
        </w:rPr>
        <w:t>interface Vlan99</w:t>
      </w:r>
    </w:p>
    <w:p w14:paraId="34F90920" w14:textId="4C67DB84" w:rsidR="00503903" w:rsidRPr="00296F0B" w:rsidRDefault="00503903" w:rsidP="00296F0B">
      <w:pPr>
        <w:pStyle w:val="DevConfigs"/>
        <w:rPr>
          <w:rStyle w:val="DevConfigGray"/>
        </w:rPr>
      </w:pPr>
      <w:r>
        <w:rPr>
          <w:rStyle w:val="DevConfigGray"/>
        </w:rPr>
        <w:t>ip address 192.168.99.252 255.255.255.0</w:t>
      </w:r>
    </w:p>
    <w:p w14:paraId="50DFDBB4" w14:textId="77777777" w:rsidR="00503903" w:rsidRPr="00296F0B" w:rsidRDefault="00503903" w:rsidP="00296F0B">
      <w:pPr>
        <w:pStyle w:val="DevConfigs"/>
        <w:rPr>
          <w:rStyle w:val="DevConfigGray"/>
        </w:rPr>
      </w:pPr>
      <w:r>
        <w:rPr>
          <w:rStyle w:val="DevConfigGray"/>
        </w:rPr>
        <w:t>finalizar</w:t>
      </w:r>
    </w:p>
    <w:p w14:paraId="0B5702DA" w14:textId="5212AFB1" w:rsidR="00503903" w:rsidRPr="00296F0B" w:rsidRDefault="00296F0B" w:rsidP="00296F0B">
      <w:pPr>
        <w:pStyle w:val="Ttulo1"/>
        <w:rPr>
          <w:rStyle w:val="LabSectionGray"/>
        </w:rPr>
      </w:pPr>
      <w:r>
        <w:rPr>
          <w:rStyle w:val="LabSectionGray"/>
        </w:rPr>
        <w:t>switch SWB</w:t>
      </w:r>
    </w:p>
    <w:p w14:paraId="5712DF28" w14:textId="77777777" w:rsidR="00503903" w:rsidRPr="00296F0B" w:rsidRDefault="00503903" w:rsidP="00296F0B">
      <w:pPr>
        <w:pStyle w:val="DevConfigs"/>
        <w:rPr>
          <w:rStyle w:val="DevConfigGray"/>
        </w:rPr>
      </w:pPr>
      <w:r>
        <w:rPr>
          <w:rStyle w:val="DevConfigGray"/>
        </w:rPr>
        <w:t>ena</w:t>
      </w:r>
    </w:p>
    <w:p w14:paraId="0A07EC9B" w14:textId="77777777" w:rsidR="00503903" w:rsidRPr="00296F0B" w:rsidRDefault="00503903" w:rsidP="00296F0B">
      <w:pPr>
        <w:pStyle w:val="DevConfigs"/>
        <w:rPr>
          <w:rStyle w:val="DevConfigGray"/>
        </w:rPr>
      </w:pPr>
      <w:r>
        <w:rPr>
          <w:rStyle w:val="DevConfigGray"/>
        </w:rPr>
        <w:t>conf t</w:t>
      </w:r>
    </w:p>
    <w:p w14:paraId="6D0CBF70" w14:textId="77777777" w:rsidR="00503903" w:rsidRPr="00296F0B" w:rsidRDefault="00503903" w:rsidP="00296F0B">
      <w:pPr>
        <w:pStyle w:val="DevConfigs"/>
        <w:rPr>
          <w:rStyle w:val="DevConfigGray"/>
        </w:rPr>
      </w:pPr>
      <w:r>
        <w:rPr>
          <w:rStyle w:val="DevConfigGray"/>
        </w:rPr>
        <w:t>vlan 10</w:t>
      </w:r>
    </w:p>
    <w:p w14:paraId="1D191052" w14:textId="77777777" w:rsidR="00503903" w:rsidRPr="00296F0B" w:rsidRDefault="00503903" w:rsidP="00296F0B">
      <w:pPr>
        <w:pStyle w:val="DevConfigs"/>
        <w:rPr>
          <w:rStyle w:val="DevConfigGray"/>
        </w:rPr>
      </w:pPr>
      <w:r>
        <w:rPr>
          <w:rStyle w:val="DevConfigGray"/>
        </w:rPr>
        <w:t xml:space="preserve"> nombre Admin</w:t>
      </w:r>
    </w:p>
    <w:p w14:paraId="6593CB2A" w14:textId="77777777" w:rsidR="00503903" w:rsidRPr="00296F0B" w:rsidRDefault="00503903" w:rsidP="00296F0B">
      <w:pPr>
        <w:pStyle w:val="DevConfigs"/>
        <w:rPr>
          <w:rStyle w:val="DevConfigGray"/>
        </w:rPr>
      </w:pPr>
      <w:r>
        <w:rPr>
          <w:rStyle w:val="DevConfigGray"/>
        </w:rPr>
        <w:t>vlan 20</w:t>
      </w:r>
    </w:p>
    <w:p w14:paraId="71E5FEFE" w14:textId="77777777" w:rsidR="00503903" w:rsidRPr="00296F0B" w:rsidRDefault="00503903" w:rsidP="00296F0B">
      <w:pPr>
        <w:pStyle w:val="DevConfigs"/>
        <w:rPr>
          <w:rStyle w:val="DevConfigGray"/>
        </w:rPr>
      </w:pPr>
      <w:r>
        <w:rPr>
          <w:rStyle w:val="DevConfigGray"/>
        </w:rPr>
        <w:t xml:space="preserve"> name Accounts</w:t>
      </w:r>
    </w:p>
    <w:p w14:paraId="1F745654" w14:textId="77777777" w:rsidR="00503903" w:rsidRPr="00296F0B" w:rsidRDefault="00503903" w:rsidP="00296F0B">
      <w:pPr>
        <w:pStyle w:val="DevConfigs"/>
        <w:rPr>
          <w:rStyle w:val="DevConfigGray"/>
        </w:rPr>
      </w:pPr>
      <w:r>
        <w:rPr>
          <w:rStyle w:val="DevConfigGray"/>
        </w:rPr>
        <w:t>vlan 30</w:t>
      </w:r>
    </w:p>
    <w:p w14:paraId="4D209853" w14:textId="77777777" w:rsidR="00503903" w:rsidRPr="00296F0B" w:rsidRDefault="00503903" w:rsidP="00296F0B">
      <w:pPr>
        <w:pStyle w:val="DevConfigs"/>
        <w:rPr>
          <w:rStyle w:val="DevConfigGray"/>
        </w:rPr>
      </w:pPr>
      <w:r>
        <w:rPr>
          <w:rStyle w:val="DevConfigGray"/>
        </w:rPr>
        <w:t xml:space="preserve"> name HR</w:t>
      </w:r>
    </w:p>
    <w:p w14:paraId="768090C0" w14:textId="77777777" w:rsidR="00503903" w:rsidRPr="00296F0B" w:rsidRDefault="00503903" w:rsidP="00296F0B">
      <w:pPr>
        <w:pStyle w:val="DevConfigs"/>
        <w:rPr>
          <w:rStyle w:val="DevConfigGray"/>
        </w:rPr>
      </w:pPr>
      <w:r>
        <w:rPr>
          <w:rStyle w:val="DevConfigGray"/>
        </w:rPr>
        <w:t>vlan 40</w:t>
      </w:r>
    </w:p>
    <w:p w14:paraId="3D3E0578" w14:textId="77777777" w:rsidR="00503903" w:rsidRPr="00296F0B" w:rsidRDefault="00503903" w:rsidP="00296F0B">
      <w:pPr>
        <w:pStyle w:val="DevConfigs"/>
        <w:rPr>
          <w:rStyle w:val="DevConfigGray"/>
        </w:rPr>
      </w:pPr>
      <w:r>
        <w:rPr>
          <w:rStyle w:val="DevConfigGray"/>
        </w:rPr>
        <w:t xml:space="preserve"> name Voice</w:t>
      </w:r>
    </w:p>
    <w:p w14:paraId="0F649FD8" w14:textId="77777777" w:rsidR="00503903" w:rsidRPr="00296F0B" w:rsidRDefault="00503903" w:rsidP="00296F0B">
      <w:pPr>
        <w:pStyle w:val="DevConfigs"/>
        <w:rPr>
          <w:rStyle w:val="DevConfigGray"/>
        </w:rPr>
      </w:pPr>
      <w:r>
        <w:rPr>
          <w:rStyle w:val="DevConfigGray"/>
        </w:rPr>
        <w:t>vlan 99</w:t>
      </w:r>
    </w:p>
    <w:p w14:paraId="2254CD61" w14:textId="77777777" w:rsidR="00503903" w:rsidRPr="00296F0B" w:rsidRDefault="00503903" w:rsidP="00296F0B">
      <w:pPr>
        <w:pStyle w:val="DevConfigs"/>
        <w:rPr>
          <w:rStyle w:val="DevConfigGray"/>
        </w:rPr>
      </w:pPr>
      <w:r>
        <w:rPr>
          <w:rStyle w:val="DevConfigGray"/>
        </w:rPr>
        <w:t xml:space="preserve"> name Management</w:t>
      </w:r>
    </w:p>
    <w:p w14:paraId="2A57C6A6" w14:textId="77777777" w:rsidR="00503903" w:rsidRPr="00296F0B" w:rsidRDefault="00503903" w:rsidP="00296F0B">
      <w:pPr>
        <w:pStyle w:val="DevConfigs"/>
        <w:rPr>
          <w:rStyle w:val="DevConfigGray"/>
        </w:rPr>
      </w:pPr>
      <w:r>
        <w:rPr>
          <w:rStyle w:val="DevConfigGray"/>
        </w:rPr>
        <w:t>vlan 100</w:t>
      </w:r>
    </w:p>
    <w:p w14:paraId="568CCFD9" w14:textId="37115EFE" w:rsidR="00503903" w:rsidRPr="00296F0B" w:rsidRDefault="00503903" w:rsidP="00296F0B">
      <w:pPr>
        <w:pStyle w:val="DevConfigs"/>
        <w:rPr>
          <w:rStyle w:val="DevConfigGray"/>
        </w:rPr>
      </w:pPr>
      <w:r>
        <w:rPr>
          <w:rStyle w:val="DevConfigGray"/>
        </w:rPr>
        <w:t xml:space="preserve"> name Native</w:t>
      </w:r>
    </w:p>
    <w:p w14:paraId="730E8DFF" w14:textId="77777777" w:rsidR="00503903" w:rsidRPr="00296F0B" w:rsidRDefault="00503903" w:rsidP="00296F0B">
      <w:pPr>
        <w:pStyle w:val="DevConfigs"/>
        <w:rPr>
          <w:rStyle w:val="DevConfigGray"/>
        </w:rPr>
      </w:pPr>
      <w:r>
        <w:rPr>
          <w:rStyle w:val="DevConfigGray"/>
        </w:rPr>
        <w:t>interface FastEthernet0/1</w:t>
      </w:r>
    </w:p>
    <w:p w14:paraId="106A6B7F" w14:textId="77777777" w:rsidR="00503903" w:rsidRPr="00296F0B" w:rsidRDefault="00503903" w:rsidP="00296F0B">
      <w:pPr>
        <w:pStyle w:val="DevConfigs"/>
        <w:rPr>
          <w:rStyle w:val="DevConfigGray"/>
        </w:rPr>
      </w:pPr>
      <w:r>
        <w:rPr>
          <w:rStyle w:val="DevConfigGray"/>
        </w:rPr>
        <w:lastRenderedPageBreak/>
        <w:t xml:space="preserve"> switchport access vlan 10</w:t>
      </w:r>
    </w:p>
    <w:p w14:paraId="766FF9E4" w14:textId="3B0D48F3" w:rsidR="00503903" w:rsidRPr="00296F0B" w:rsidRDefault="00503903" w:rsidP="00296F0B">
      <w:pPr>
        <w:pStyle w:val="DevConfigs"/>
        <w:rPr>
          <w:rStyle w:val="DevConfigGray"/>
        </w:rPr>
      </w:pPr>
      <w:r>
        <w:rPr>
          <w:rStyle w:val="DevConfigGray"/>
        </w:rPr>
        <w:t xml:space="preserve"> switchport mode access</w:t>
      </w:r>
    </w:p>
    <w:p w14:paraId="40D2A0EE" w14:textId="77777777" w:rsidR="00503903" w:rsidRPr="00296F0B" w:rsidRDefault="00503903" w:rsidP="00296F0B">
      <w:pPr>
        <w:pStyle w:val="DevConfigs"/>
        <w:rPr>
          <w:rStyle w:val="DevConfigGray"/>
        </w:rPr>
      </w:pPr>
      <w:r>
        <w:rPr>
          <w:rStyle w:val="DevConfigGray"/>
        </w:rPr>
        <w:t>interface FastEthernet0/2</w:t>
      </w:r>
    </w:p>
    <w:p w14:paraId="6B74A319" w14:textId="77777777" w:rsidR="00503903" w:rsidRPr="00296F0B" w:rsidRDefault="00503903" w:rsidP="00296F0B">
      <w:pPr>
        <w:pStyle w:val="DevConfigs"/>
        <w:rPr>
          <w:rStyle w:val="DevConfigGray"/>
        </w:rPr>
      </w:pPr>
      <w:r>
        <w:rPr>
          <w:rStyle w:val="DevConfigGray"/>
        </w:rPr>
        <w:t xml:space="preserve"> switchport access vlan 20</w:t>
      </w:r>
    </w:p>
    <w:p w14:paraId="03C2C83C" w14:textId="30FD7D0D" w:rsidR="00503903" w:rsidRPr="00296F0B" w:rsidRDefault="00503903" w:rsidP="00296F0B">
      <w:pPr>
        <w:pStyle w:val="DevConfigs"/>
        <w:rPr>
          <w:rStyle w:val="DevConfigGray"/>
        </w:rPr>
      </w:pPr>
      <w:r>
        <w:rPr>
          <w:rStyle w:val="DevConfigGray"/>
        </w:rPr>
        <w:t xml:space="preserve"> switchport mode access</w:t>
      </w:r>
    </w:p>
    <w:p w14:paraId="628855AD" w14:textId="77777777" w:rsidR="00503903" w:rsidRPr="00296F0B" w:rsidRDefault="00503903" w:rsidP="00296F0B">
      <w:pPr>
        <w:pStyle w:val="DevConfigs"/>
        <w:rPr>
          <w:rStyle w:val="DevConfigGray"/>
        </w:rPr>
      </w:pPr>
      <w:r>
        <w:rPr>
          <w:rStyle w:val="DevConfigGray"/>
        </w:rPr>
        <w:t>interface FastEthernet0/3</w:t>
      </w:r>
    </w:p>
    <w:p w14:paraId="234BAA50" w14:textId="77777777" w:rsidR="00503903" w:rsidRPr="00296F0B" w:rsidRDefault="00503903" w:rsidP="00296F0B">
      <w:pPr>
        <w:pStyle w:val="DevConfigs"/>
        <w:rPr>
          <w:rStyle w:val="DevConfigGray"/>
        </w:rPr>
      </w:pPr>
      <w:r>
        <w:rPr>
          <w:rStyle w:val="DevConfigGray"/>
        </w:rPr>
        <w:t xml:space="preserve"> switchport access vlan 30</w:t>
      </w:r>
    </w:p>
    <w:p w14:paraId="06F8A03D" w14:textId="01AA6086" w:rsidR="00503903" w:rsidRPr="00296F0B" w:rsidRDefault="00503903" w:rsidP="00296F0B">
      <w:pPr>
        <w:pStyle w:val="DevConfigs"/>
        <w:rPr>
          <w:rStyle w:val="DevConfigGray"/>
        </w:rPr>
      </w:pPr>
      <w:r>
        <w:rPr>
          <w:rStyle w:val="DevConfigGray"/>
        </w:rPr>
        <w:t xml:space="preserve"> switchport mode access</w:t>
      </w:r>
    </w:p>
    <w:p w14:paraId="0B27F923" w14:textId="77777777" w:rsidR="00503903" w:rsidRPr="00296F0B" w:rsidRDefault="00503903" w:rsidP="00296F0B">
      <w:pPr>
        <w:pStyle w:val="DevConfigs"/>
        <w:rPr>
          <w:rStyle w:val="DevConfigGray"/>
        </w:rPr>
      </w:pPr>
      <w:r>
        <w:rPr>
          <w:rStyle w:val="DevConfigGray"/>
        </w:rPr>
        <w:t>interface GigabitEthernet0/1</w:t>
      </w:r>
    </w:p>
    <w:p w14:paraId="178D774E" w14:textId="77777777" w:rsidR="00503903" w:rsidRPr="00296F0B" w:rsidRDefault="00503903" w:rsidP="00296F0B">
      <w:pPr>
        <w:pStyle w:val="DevConfigs"/>
        <w:rPr>
          <w:rStyle w:val="DevConfigGray"/>
        </w:rPr>
      </w:pPr>
      <w:r>
        <w:rPr>
          <w:rStyle w:val="DevConfigGray"/>
        </w:rPr>
        <w:t xml:space="preserve"> switchport trunk native vlan 100</w:t>
      </w:r>
    </w:p>
    <w:p w14:paraId="292698AB" w14:textId="77777777" w:rsidR="00503903" w:rsidRPr="00296F0B" w:rsidRDefault="00503903" w:rsidP="00296F0B">
      <w:pPr>
        <w:pStyle w:val="DevConfigs"/>
        <w:rPr>
          <w:rStyle w:val="DevConfigGray"/>
        </w:rPr>
      </w:pPr>
      <w:r>
        <w:rPr>
          <w:rStyle w:val="DevConfigGray"/>
        </w:rPr>
        <w:t xml:space="preserve"> switchport mode trunk</w:t>
      </w:r>
    </w:p>
    <w:p w14:paraId="6308E326" w14:textId="091D718F" w:rsidR="00503903" w:rsidRPr="00296F0B" w:rsidRDefault="00503903" w:rsidP="00296F0B">
      <w:pPr>
        <w:pStyle w:val="DevConfigs"/>
        <w:rPr>
          <w:rStyle w:val="DevConfigGray"/>
        </w:rPr>
      </w:pPr>
      <w:r>
        <w:rPr>
          <w:rStyle w:val="DevConfigGray"/>
        </w:rPr>
        <w:t xml:space="preserve"> switchport nonegotiate</w:t>
      </w:r>
    </w:p>
    <w:p w14:paraId="66FF2509" w14:textId="77777777" w:rsidR="00503903" w:rsidRPr="00296F0B" w:rsidRDefault="00503903" w:rsidP="00296F0B">
      <w:pPr>
        <w:pStyle w:val="DevConfigs"/>
        <w:rPr>
          <w:rStyle w:val="DevConfigGray"/>
        </w:rPr>
      </w:pPr>
      <w:r>
        <w:rPr>
          <w:rStyle w:val="DevConfigGray"/>
        </w:rPr>
        <w:t>interface Vlan99</w:t>
      </w:r>
    </w:p>
    <w:p w14:paraId="670BFDE4" w14:textId="5E05E354" w:rsidR="00503903" w:rsidRPr="00296F0B" w:rsidRDefault="00503903" w:rsidP="00296F0B">
      <w:pPr>
        <w:pStyle w:val="DevConfigs"/>
        <w:rPr>
          <w:rStyle w:val="DevConfigGray"/>
        </w:rPr>
      </w:pPr>
      <w:r>
        <w:rPr>
          <w:rStyle w:val="DevConfigGray"/>
        </w:rPr>
        <w:t>ip address 192.168.99.253 255.255.255.0</w:t>
      </w:r>
    </w:p>
    <w:p w14:paraId="521800C6" w14:textId="77777777" w:rsidR="00503903" w:rsidRPr="00296F0B" w:rsidRDefault="00503903" w:rsidP="00296F0B">
      <w:pPr>
        <w:pStyle w:val="DevConfigs"/>
        <w:rPr>
          <w:rStyle w:val="DevConfigGray"/>
        </w:rPr>
      </w:pPr>
      <w:r>
        <w:rPr>
          <w:rStyle w:val="DevConfigGray"/>
        </w:rPr>
        <w:t>end</w:t>
      </w:r>
    </w:p>
    <w:p w14:paraId="76CDE140" w14:textId="72EA82BE" w:rsidR="00503903" w:rsidRPr="00296F0B" w:rsidRDefault="00296F0B" w:rsidP="00296F0B">
      <w:pPr>
        <w:pStyle w:val="Ttulo1"/>
        <w:rPr>
          <w:rStyle w:val="LabSectionGray"/>
        </w:rPr>
      </w:pPr>
      <w:r>
        <w:rPr>
          <w:rStyle w:val="LabSectionGray"/>
        </w:rPr>
        <w:t>switch SWC</w:t>
      </w:r>
    </w:p>
    <w:p w14:paraId="7393AB78" w14:textId="77777777" w:rsidR="00503903" w:rsidRPr="00503903" w:rsidRDefault="00503903" w:rsidP="00296F0B">
      <w:pPr>
        <w:pStyle w:val="DevConfigs"/>
        <w:rPr>
          <w:rStyle w:val="DevConfigGray"/>
        </w:rPr>
      </w:pPr>
      <w:r>
        <w:rPr>
          <w:rStyle w:val="DevConfigGray"/>
        </w:rPr>
        <w:t>ena</w:t>
      </w:r>
    </w:p>
    <w:p w14:paraId="03261555" w14:textId="77777777" w:rsidR="00503903" w:rsidRPr="00503903" w:rsidRDefault="00503903" w:rsidP="00296F0B">
      <w:pPr>
        <w:pStyle w:val="DevConfigs"/>
        <w:rPr>
          <w:rStyle w:val="DevConfigGray"/>
        </w:rPr>
      </w:pPr>
      <w:r>
        <w:rPr>
          <w:rStyle w:val="DevConfigGray"/>
        </w:rPr>
        <w:t>conf t</w:t>
      </w:r>
    </w:p>
    <w:p w14:paraId="670CFF5F" w14:textId="77777777" w:rsidR="00503903" w:rsidRPr="00503903" w:rsidRDefault="00503903" w:rsidP="00296F0B">
      <w:pPr>
        <w:pStyle w:val="DevConfigs"/>
        <w:rPr>
          <w:rStyle w:val="DevConfigGray"/>
        </w:rPr>
      </w:pPr>
      <w:r>
        <w:rPr>
          <w:rStyle w:val="DevConfigGray"/>
        </w:rPr>
        <w:t>vlan 10</w:t>
      </w:r>
    </w:p>
    <w:p w14:paraId="78ADC0C5" w14:textId="77777777" w:rsidR="00503903" w:rsidRPr="00503903" w:rsidRDefault="00503903" w:rsidP="00296F0B">
      <w:pPr>
        <w:pStyle w:val="DevConfigs"/>
        <w:rPr>
          <w:rStyle w:val="DevConfigGray"/>
        </w:rPr>
      </w:pPr>
      <w:r>
        <w:rPr>
          <w:rStyle w:val="DevConfigGray"/>
        </w:rPr>
        <w:t xml:space="preserve"> nombre Admin</w:t>
      </w:r>
    </w:p>
    <w:p w14:paraId="3CC92D91" w14:textId="77777777" w:rsidR="00503903" w:rsidRPr="00503903" w:rsidRDefault="00503903" w:rsidP="00296F0B">
      <w:pPr>
        <w:pStyle w:val="DevConfigs"/>
        <w:rPr>
          <w:rStyle w:val="DevConfigGray"/>
        </w:rPr>
      </w:pPr>
      <w:r>
        <w:rPr>
          <w:rStyle w:val="DevConfigGray"/>
        </w:rPr>
        <w:t>vlan 20</w:t>
      </w:r>
    </w:p>
    <w:p w14:paraId="0CE5F204" w14:textId="77777777" w:rsidR="00503903" w:rsidRPr="00503903" w:rsidRDefault="00503903" w:rsidP="00296F0B">
      <w:pPr>
        <w:pStyle w:val="DevConfigs"/>
        <w:rPr>
          <w:rStyle w:val="DevConfigGray"/>
        </w:rPr>
      </w:pPr>
      <w:r>
        <w:rPr>
          <w:rStyle w:val="DevConfigGray"/>
        </w:rPr>
        <w:t xml:space="preserve"> name Accounts</w:t>
      </w:r>
    </w:p>
    <w:p w14:paraId="6C822ADD" w14:textId="77777777" w:rsidR="00503903" w:rsidRPr="00503903" w:rsidRDefault="00503903" w:rsidP="00296F0B">
      <w:pPr>
        <w:pStyle w:val="DevConfigs"/>
        <w:rPr>
          <w:rStyle w:val="DevConfigGray"/>
        </w:rPr>
      </w:pPr>
      <w:r>
        <w:rPr>
          <w:rStyle w:val="DevConfigGray"/>
        </w:rPr>
        <w:t>vlan 30</w:t>
      </w:r>
    </w:p>
    <w:p w14:paraId="58B34EF4" w14:textId="77777777" w:rsidR="00503903" w:rsidRPr="00503903" w:rsidRDefault="00503903" w:rsidP="00296F0B">
      <w:pPr>
        <w:pStyle w:val="DevConfigs"/>
        <w:rPr>
          <w:rStyle w:val="DevConfigGray"/>
        </w:rPr>
      </w:pPr>
      <w:r>
        <w:rPr>
          <w:rStyle w:val="DevConfigGray"/>
        </w:rPr>
        <w:t xml:space="preserve"> name HR</w:t>
      </w:r>
    </w:p>
    <w:p w14:paraId="71E8CB6B" w14:textId="77777777" w:rsidR="00503903" w:rsidRPr="00503903" w:rsidRDefault="00503903" w:rsidP="00296F0B">
      <w:pPr>
        <w:pStyle w:val="DevConfigs"/>
        <w:rPr>
          <w:rStyle w:val="DevConfigGray"/>
        </w:rPr>
      </w:pPr>
      <w:r>
        <w:rPr>
          <w:rStyle w:val="DevConfigGray"/>
        </w:rPr>
        <w:t>vlan 40</w:t>
      </w:r>
    </w:p>
    <w:p w14:paraId="0AD0AD7A" w14:textId="77777777" w:rsidR="00503903" w:rsidRPr="00503903" w:rsidRDefault="00503903" w:rsidP="00296F0B">
      <w:pPr>
        <w:pStyle w:val="DevConfigs"/>
        <w:rPr>
          <w:rStyle w:val="DevConfigGray"/>
        </w:rPr>
      </w:pPr>
      <w:r>
        <w:rPr>
          <w:rStyle w:val="DevConfigGray"/>
        </w:rPr>
        <w:t xml:space="preserve"> name Voice</w:t>
      </w:r>
    </w:p>
    <w:p w14:paraId="029BE07D" w14:textId="77777777" w:rsidR="00503903" w:rsidRPr="00503903" w:rsidRDefault="00503903" w:rsidP="00296F0B">
      <w:pPr>
        <w:pStyle w:val="DevConfigs"/>
        <w:rPr>
          <w:rStyle w:val="DevConfigGray"/>
        </w:rPr>
      </w:pPr>
      <w:r>
        <w:rPr>
          <w:rStyle w:val="DevConfigGray"/>
        </w:rPr>
        <w:t>vlan 99</w:t>
      </w:r>
    </w:p>
    <w:p w14:paraId="30FFD39C" w14:textId="77777777" w:rsidR="00503903" w:rsidRPr="00503903" w:rsidRDefault="00503903" w:rsidP="00296F0B">
      <w:pPr>
        <w:pStyle w:val="DevConfigs"/>
        <w:rPr>
          <w:rStyle w:val="DevConfigGray"/>
        </w:rPr>
      </w:pPr>
      <w:r>
        <w:rPr>
          <w:rStyle w:val="DevConfigGray"/>
        </w:rPr>
        <w:t xml:space="preserve"> name Management</w:t>
      </w:r>
    </w:p>
    <w:p w14:paraId="6165C3FD" w14:textId="77777777" w:rsidR="00503903" w:rsidRPr="00503903" w:rsidRDefault="00503903" w:rsidP="00296F0B">
      <w:pPr>
        <w:pStyle w:val="DevConfigs"/>
        <w:rPr>
          <w:rStyle w:val="DevConfigGray"/>
        </w:rPr>
      </w:pPr>
      <w:r>
        <w:rPr>
          <w:rStyle w:val="DevConfigGray"/>
        </w:rPr>
        <w:t>vlan 100</w:t>
      </w:r>
    </w:p>
    <w:p w14:paraId="2120D31B" w14:textId="46054D84" w:rsidR="00503903" w:rsidRPr="00503903" w:rsidRDefault="00503903" w:rsidP="00296F0B">
      <w:pPr>
        <w:pStyle w:val="DevConfigs"/>
        <w:rPr>
          <w:rStyle w:val="DevConfigGray"/>
        </w:rPr>
      </w:pPr>
      <w:r>
        <w:rPr>
          <w:rStyle w:val="DevConfigGray"/>
        </w:rPr>
        <w:t xml:space="preserve"> name Native</w:t>
      </w:r>
    </w:p>
    <w:p w14:paraId="034F87B5" w14:textId="77777777" w:rsidR="00503903" w:rsidRPr="00503903" w:rsidRDefault="00503903" w:rsidP="00296F0B">
      <w:pPr>
        <w:pStyle w:val="DevConfigs"/>
        <w:rPr>
          <w:rStyle w:val="DevConfigGray"/>
        </w:rPr>
      </w:pPr>
      <w:r>
        <w:rPr>
          <w:rStyle w:val="DevConfigGray"/>
        </w:rPr>
        <w:t>interface FastEthernet0/1</w:t>
      </w:r>
    </w:p>
    <w:p w14:paraId="1D15D684" w14:textId="77777777" w:rsidR="00503903" w:rsidRPr="00503903" w:rsidRDefault="00503903" w:rsidP="00296F0B">
      <w:pPr>
        <w:pStyle w:val="DevConfigs"/>
        <w:rPr>
          <w:rStyle w:val="DevConfigGray"/>
        </w:rPr>
      </w:pPr>
      <w:r>
        <w:rPr>
          <w:rStyle w:val="DevConfigGray"/>
        </w:rPr>
        <w:t xml:space="preserve"> switchport access vlan 10</w:t>
      </w:r>
    </w:p>
    <w:p w14:paraId="67C21476" w14:textId="2738950A" w:rsidR="00503903" w:rsidRPr="00503903" w:rsidRDefault="00503903" w:rsidP="00296F0B">
      <w:pPr>
        <w:pStyle w:val="DevConfigs"/>
        <w:rPr>
          <w:rStyle w:val="DevConfigGray"/>
        </w:rPr>
      </w:pPr>
      <w:r>
        <w:rPr>
          <w:rStyle w:val="DevConfigGray"/>
        </w:rPr>
        <w:t xml:space="preserve"> switchport mode access</w:t>
      </w:r>
    </w:p>
    <w:p w14:paraId="1B97DE2B" w14:textId="77777777" w:rsidR="00503903" w:rsidRPr="00503903" w:rsidRDefault="00503903" w:rsidP="00296F0B">
      <w:pPr>
        <w:pStyle w:val="DevConfigs"/>
        <w:rPr>
          <w:rStyle w:val="DevConfigGray"/>
        </w:rPr>
      </w:pPr>
      <w:r>
        <w:rPr>
          <w:rStyle w:val="DevConfigGray"/>
        </w:rPr>
        <w:t>interface FastEthernet0/2</w:t>
      </w:r>
    </w:p>
    <w:p w14:paraId="2C32CF4B" w14:textId="77777777" w:rsidR="00503903" w:rsidRPr="00503903" w:rsidRDefault="00503903" w:rsidP="00296F0B">
      <w:pPr>
        <w:pStyle w:val="DevConfigs"/>
        <w:rPr>
          <w:rStyle w:val="DevConfigGray"/>
        </w:rPr>
      </w:pPr>
      <w:r>
        <w:rPr>
          <w:rStyle w:val="DevConfigGray"/>
        </w:rPr>
        <w:t xml:space="preserve"> switchport access vlan 20</w:t>
      </w:r>
    </w:p>
    <w:p w14:paraId="2DB5A262" w14:textId="47A6C2EE" w:rsidR="00503903" w:rsidRPr="00503903" w:rsidRDefault="00503903" w:rsidP="00296F0B">
      <w:pPr>
        <w:pStyle w:val="DevConfigs"/>
        <w:rPr>
          <w:rStyle w:val="DevConfigGray"/>
        </w:rPr>
      </w:pPr>
      <w:r>
        <w:rPr>
          <w:rStyle w:val="DevConfigGray"/>
        </w:rPr>
        <w:t xml:space="preserve"> switchport mode access</w:t>
      </w:r>
    </w:p>
    <w:p w14:paraId="2C234672" w14:textId="77777777" w:rsidR="00503903" w:rsidRPr="00503903" w:rsidRDefault="00503903" w:rsidP="00296F0B">
      <w:pPr>
        <w:pStyle w:val="DevConfigs"/>
        <w:rPr>
          <w:rStyle w:val="DevConfigGray"/>
        </w:rPr>
      </w:pPr>
      <w:r>
        <w:rPr>
          <w:rStyle w:val="DevConfigGray"/>
        </w:rPr>
        <w:t>interface FastEthernet0/3</w:t>
      </w:r>
    </w:p>
    <w:p w14:paraId="605249C5" w14:textId="77777777" w:rsidR="00503903" w:rsidRPr="00503903" w:rsidRDefault="00503903" w:rsidP="00296F0B">
      <w:pPr>
        <w:pStyle w:val="DevConfigs"/>
        <w:rPr>
          <w:rStyle w:val="DevConfigGray"/>
        </w:rPr>
      </w:pPr>
      <w:r>
        <w:rPr>
          <w:rStyle w:val="DevConfigGray"/>
        </w:rPr>
        <w:t xml:space="preserve"> switchport access vlan 30</w:t>
      </w:r>
    </w:p>
    <w:p w14:paraId="1E543657" w14:textId="4BEEA7DA" w:rsidR="00503903" w:rsidRPr="00503903" w:rsidRDefault="00503903" w:rsidP="00296F0B">
      <w:pPr>
        <w:pStyle w:val="DevConfigs"/>
        <w:rPr>
          <w:rStyle w:val="DevConfigGray"/>
        </w:rPr>
      </w:pPr>
      <w:r>
        <w:rPr>
          <w:rStyle w:val="DevConfigGray"/>
        </w:rPr>
        <w:t xml:space="preserve"> switchport mode access</w:t>
      </w:r>
    </w:p>
    <w:p w14:paraId="1FB56127" w14:textId="77777777" w:rsidR="00503903" w:rsidRPr="00503903" w:rsidRDefault="00503903" w:rsidP="00296F0B">
      <w:pPr>
        <w:pStyle w:val="DevConfigs"/>
        <w:rPr>
          <w:rStyle w:val="DevConfigGray"/>
        </w:rPr>
      </w:pPr>
      <w:r>
        <w:rPr>
          <w:rStyle w:val="DevConfigGray"/>
        </w:rPr>
        <w:t>interface FastEthernet0/4</w:t>
      </w:r>
    </w:p>
    <w:p w14:paraId="0C5CDBD4" w14:textId="77777777" w:rsidR="00503903" w:rsidRPr="00503903" w:rsidRDefault="00503903" w:rsidP="00296F0B">
      <w:pPr>
        <w:pStyle w:val="DevConfigs"/>
        <w:rPr>
          <w:rStyle w:val="DevConfigGray"/>
        </w:rPr>
      </w:pPr>
      <w:r>
        <w:rPr>
          <w:rStyle w:val="DevConfigGray"/>
        </w:rPr>
        <w:t xml:space="preserve"> switchport access vlan 10</w:t>
      </w:r>
    </w:p>
    <w:p w14:paraId="616A1281" w14:textId="77777777" w:rsidR="00503903" w:rsidRPr="00503903" w:rsidRDefault="00503903" w:rsidP="00296F0B">
      <w:pPr>
        <w:pStyle w:val="DevConfigs"/>
        <w:rPr>
          <w:rStyle w:val="DevConfigGray"/>
        </w:rPr>
      </w:pPr>
      <w:r>
        <w:rPr>
          <w:rStyle w:val="DevConfigGray"/>
        </w:rPr>
        <w:t xml:space="preserve"> switchport mode access</w:t>
      </w:r>
    </w:p>
    <w:p w14:paraId="3D54CB6F" w14:textId="77777777" w:rsidR="00503903" w:rsidRPr="00503903" w:rsidRDefault="00503903" w:rsidP="00296F0B">
      <w:pPr>
        <w:pStyle w:val="DevConfigs"/>
        <w:rPr>
          <w:rStyle w:val="DevConfigGray"/>
        </w:rPr>
      </w:pPr>
      <w:r>
        <w:rPr>
          <w:rStyle w:val="DevConfigGray"/>
        </w:rPr>
        <w:t xml:space="preserve"> switchport voice vlan 40</w:t>
      </w:r>
    </w:p>
    <w:p w14:paraId="0CC5DEDF" w14:textId="25D65160" w:rsidR="00503903" w:rsidRPr="00503903" w:rsidRDefault="00503903" w:rsidP="00296F0B">
      <w:pPr>
        <w:pStyle w:val="DevConfigs"/>
        <w:rPr>
          <w:rStyle w:val="DevConfigGray"/>
        </w:rPr>
      </w:pPr>
      <w:r>
        <w:rPr>
          <w:rStyle w:val="DevConfigGray"/>
        </w:rPr>
        <w:t xml:space="preserve"> mls qos trust cos</w:t>
      </w:r>
    </w:p>
    <w:p w14:paraId="1E03C9E2" w14:textId="77777777" w:rsidR="00503903" w:rsidRPr="00503903" w:rsidRDefault="00503903" w:rsidP="00296F0B">
      <w:pPr>
        <w:pStyle w:val="DevConfigs"/>
        <w:rPr>
          <w:rStyle w:val="DevConfigGray"/>
        </w:rPr>
      </w:pPr>
      <w:r>
        <w:rPr>
          <w:rStyle w:val="DevConfigGray"/>
        </w:rPr>
        <w:t>interface GigabitEthernet0/2</w:t>
      </w:r>
    </w:p>
    <w:p w14:paraId="1264B7C6" w14:textId="77777777" w:rsidR="00503903" w:rsidRPr="00503903" w:rsidRDefault="00503903" w:rsidP="00296F0B">
      <w:pPr>
        <w:pStyle w:val="DevConfigs"/>
        <w:rPr>
          <w:rStyle w:val="DevConfigGray"/>
        </w:rPr>
      </w:pPr>
      <w:r>
        <w:rPr>
          <w:rStyle w:val="DevConfigGray"/>
        </w:rPr>
        <w:t xml:space="preserve"> switchport trunk native vlan 100</w:t>
      </w:r>
    </w:p>
    <w:p w14:paraId="1A3F48A5" w14:textId="578162C8" w:rsidR="00503903" w:rsidRPr="00503903" w:rsidRDefault="00503903" w:rsidP="00296F0B">
      <w:pPr>
        <w:pStyle w:val="DevConfigs"/>
        <w:rPr>
          <w:rStyle w:val="DevConfigGray"/>
        </w:rPr>
      </w:pPr>
      <w:r>
        <w:rPr>
          <w:rStyle w:val="DevConfigGray"/>
        </w:rPr>
        <w:t xml:space="preserve"> switchport mode trunk</w:t>
      </w:r>
    </w:p>
    <w:p w14:paraId="08D29652" w14:textId="77777777" w:rsidR="00503903" w:rsidRPr="00503903" w:rsidRDefault="00503903" w:rsidP="00296F0B">
      <w:pPr>
        <w:pStyle w:val="DevConfigs"/>
        <w:rPr>
          <w:rStyle w:val="DevConfigGray"/>
        </w:rPr>
      </w:pPr>
      <w:r>
        <w:rPr>
          <w:rStyle w:val="DevConfigGray"/>
        </w:rPr>
        <w:t>interface Vlan99</w:t>
      </w:r>
    </w:p>
    <w:p w14:paraId="59CA811F" w14:textId="45AF3761" w:rsidR="00503903" w:rsidRPr="00503903" w:rsidRDefault="00503903" w:rsidP="00296F0B">
      <w:pPr>
        <w:pStyle w:val="DevConfigs"/>
        <w:rPr>
          <w:rStyle w:val="DevConfigGray"/>
        </w:rPr>
      </w:pPr>
      <w:r>
        <w:rPr>
          <w:rStyle w:val="DevConfigGray"/>
        </w:rPr>
        <w:lastRenderedPageBreak/>
        <w:t>ip address 192.168.99.254 255.255.255.0</w:t>
      </w:r>
    </w:p>
    <w:p w14:paraId="661EFE7A" w14:textId="48C8707B" w:rsidR="00503903" w:rsidRPr="00503903" w:rsidRDefault="00503903" w:rsidP="00296F0B">
      <w:pPr>
        <w:pStyle w:val="DevConfigs"/>
        <w:rPr>
          <w:rStyle w:val="DevConfigGray"/>
        </w:rPr>
      </w:pPr>
      <w:r>
        <w:rPr>
          <w:rStyle w:val="DevConfigGray"/>
        </w:rPr>
        <w:t>end</w:t>
      </w:r>
    </w:p>
    <w:sectPr w:rsidR="00503903" w:rsidRPr="005039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7F762" w14:textId="77777777" w:rsidR="00DF20F6" w:rsidRDefault="00DF20F6" w:rsidP="00710659">
      <w:pPr>
        <w:spacing w:after="0" w:line="240" w:lineRule="auto"/>
      </w:pPr>
      <w:r>
        <w:separator/>
      </w:r>
    </w:p>
    <w:p w14:paraId="3B4A62F0" w14:textId="77777777" w:rsidR="00DF20F6" w:rsidRDefault="00DF20F6"/>
  </w:endnote>
  <w:endnote w:type="continuationSeparator" w:id="0">
    <w:p w14:paraId="4EF2CFD6" w14:textId="77777777" w:rsidR="00DF20F6" w:rsidRDefault="00DF20F6" w:rsidP="00710659">
      <w:pPr>
        <w:spacing w:after="0" w:line="240" w:lineRule="auto"/>
      </w:pPr>
      <w:r>
        <w:continuationSeparator/>
      </w:r>
    </w:p>
    <w:p w14:paraId="541C301D" w14:textId="77777777" w:rsidR="00DF20F6" w:rsidRDefault="00DF20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4F3" w14:textId="77D69264" w:rsidR="006608F4" w:rsidRPr="00882B63" w:rsidRDefault="006608F4"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ins w:id="18" w:author="Lizethe Pérez Fuertes" w:date="2023-01-24T10:17:00Z">
      <w:r w:rsidR="00C81711">
        <w:rPr>
          <w:noProof/>
        </w:rPr>
        <w:t>aa</w:t>
      </w:r>
    </w:ins>
    <w:ins w:id="19" w:author="Randall Alcazar Miranda" w:date="2020-05-13T09:26:00Z">
      <w:del w:id="20" w:author="Lizethe Pérez Fuertes" w:date="2023-01-24T10:17:00Z">
        <w:r w:rsidR="002B37C0" w:rsidDel="00C81711">
          <w:rPr>
            <w:noProof/>
          </w:rPr>
          <w:delText>aa</w:delText>
        </w:r>
      </w:del>
    </w:ins>
    <w:del w:id="21" w:author="Lizethe Pérez Fuertes" w:date="2023-01-24T10:17:00Z">
      <w:r w:rsidR="003A3F78" w:rsidDel="00C81711">
        <w:rPr>
          <w:noProof/>
        </w:rPr>
        <w:delText>2019</w:delText>
      </w:r>
    </w:del>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B37C0">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B37C0">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77EC" w14:textId="2AEFEBF6" w:rsidR="006608F4" w:rsidRPr="00882B63" w:rsidRDefault="006608F4"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ins w:id="22" w:author="Lizethe Pérez Fuertes" w:date="2023-01-24T10:17:00Z">
      <w:r w:rsidR="00C81711">
        <w:rPr>
          <w:noProof/>
        </w:rPr>
        <w:t>aa</w:t>
      </w:r>
    </w:ins>
    <w:ins w:id="23" w:author="Randall Alcazar Miranda" w:date="2020-05-13T09:26:00Z">
      <w:del w:id="24" w:author="Lizethe Pérez Fuertes" w:date="2023-01-24T10:17:00Z">
        <w:r w:rsidR="002B37C0" w:rsidDel="00C81711">
          <w:rPr>
            <w:noProof/>
          </w:rPr>
          <w:delText>aa</w:delText>
        </w:r>
      </w:del>
    </w:ins>
    <w:del w:id="25" w:author="Lizethe Pérez Fuertes" w:date="2023-01-24T10:17:00Z">
      <w:r w:rsidR="003A3F78" w:rsidDel="00C81711">
        <w:rPr>
          <w:noProof/>
        </w:rPr>
        <w:delText>2019</w:delText>
      </w:r>
    </w:del>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B37C0">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B37C0">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4F75" w14:textId="77777777" w:rsidR="00DF20F6" w:rsidRDefault="00DF20F6" w:rsidP="00710659">
      <w:pPr>
        <w:spacing w:after="0" w:line="240" w:lineRule="auto"/>
      </w:pPr>
      <w:r>
        <w:separator/>
      </w:r>
    </w:p>
    <w:p w14:paraId="1AA117D1" w14:textId="77777777" w:rsidR="00DF20F6" w:rsidRDefault="00DF20F6"/>
  </w:footnote>
  <w:footnote w:type="continuationSeparator" w:id="0">
    <w:p w14:paraId="06CBED5D" w14:textId="77777777" w:rsidR="00DF20F6" w:rsidRDefault="00DF20F6" w:rsidP="00710659">
      <w:pPr>
        <w:spacing w:after="0" w:line="240" w:lineRule="auto"/>
      </w:pPr>
      <w:r>
        <w:continuationSeparator/>
      </w:r>
    </w:p>
    <w:p w14:paraId="585DBD02" w14:textId="77777777" w:rsidR="00DF20F6" w:rsidRDefault="00DF20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312B986538343048EF78979CBA74669"/>
      </w:placeholder>
      <w:dataBinding w:prefixMappings="xmlns:ns0='http://purl.org/dc/elements/1.1/' xmlns:ns1='http://schemas.openxmlformats.org/package/2006/metadata/core-properties' " w:xpath="/ns1:coreProperties[1]/ns0:title[1]" w:storeItemID="{6C3C8BC8-F283-45AE-878A-BAB7291924A1}"/>
      <w:text/>
    </w:sdtPr>
    <w:sdtContent>
      <w:p w14:paraId="0EEEE968" w14:textId="77777777" w:rsidR="006608F4" w:rsidRDefault="006608F4" w:rsidP="008402F2">
        <w:pPr>
          <w:pStyle w:val="PageHead"/>
        </w:pPr>
        <w:r>
          <w:t>Packet Tracer - Implementar VLAN y Trunking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E523" w14:textId="77777777" w:rsidR="006608F4" w:rsidRDefault="006608F4" w:rsidP="006C3FCF">
    <w:pPr>
      <w:ind w:left="-288"/>
    </w:pPr>
    <w:r>
      <w:rPr>
        <w:noProof/>
        <w:lang w:val="es-CR" w:eastAsia="es-CR"/>
      </w:rPr>
      <w:drawing>
        <wp:inline distT="0" distB="0" distL="0" distR="0" wp14:anchorId="5780B6B5" wp14:editId="7FEE23E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34CF40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00772295">
    <w:abstractNumId w:val="5"/>
  </w:num>
  <w:num w:numId="2" w16cid:durableId="2044556290">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71196357">
    <w:abstractNumId w:val="2"/>
  </w:num>
  <w:num w:numId="4" w16cid:durableId="305666742">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20308058">
    <w:abstractNumId w:val="3"/>
  </w:num>
  <w:num w:numId="6" w16cid:durableId="1580166347">
    <w:abstractNumId w:val="0"/>
  </w:num>
  <w:num w:numId="7" w16cid:durableId="799611796">
    <w:abstractNumId w:val="1"/>
  </w:num>
  <w:num w:numId="8" w16cid:durableId="79912743">
    <w:abstractNumId w:val="4"/>
    <w:lvlOverride w:ilvl="0">
      <w:lvl w:ilvl="0">
        <w:start w:val="1"/>
        <w:numFmt w:val="decimal"/>
        <w:lvlText w:val="Parte %1:"/>
        <w:lvlJc w:val="left"/>
        <w:pPr>
          <w:tabs>
            <w:tab w:val="num" w:pos="1152"/>
          </w:tabs>
          <w:ind w:left="1152" w:hanging="792"/>
        </w:pPr>
        <w:rPr>
          <w:rFonts w:hint="default"/>
        </w:rPr>
      </w:lvl>
    </w:lvlOverride>
  </w:num>
  <w:num w:numId="9" w16cid:durableId="2014599487">
    <w:abstractNumId w:val="3"/>
    <w:lvlOverride w:ilv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zethe Pérez Fuertes">
    <w15:presenceInfo w15:providerId="AD" w15:userId="S::lperezf@tec.mx::4ae9ef87-2a7d-42f8-8dfa-0a501a9e2ff4"/>
  </w15:person>
  <w15:person w15:author="Randall Alcazar Miranda">
    <w15:presenceInfo w15:providerId="AD" w15:userId="S-1-5-21-3404200732-3665943961-750434245-3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7UwMjYytTSxMDFQ0lEKTi0uzszPAykwrAUAjt61YiwAAAA="/>
  </w:docVars>
  <w:rsids>
    <w:rsidRoot w:val="00770BC7"/>
    <w:rsid w:val="00001BDF"/>
    <w:rsid w:val="000020D9"/>
    <w:rsid w:val="0000380F"/>
    <w:rsid w:val="0000410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F1C"/>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6D1B"/>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E4C"/>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125"/>
    <w:rsid w:val="001B4B09"/>
    <w:rsid w:val="001B67D8"/>
    <w:rsid w:val="001B6F95"/>
    <w:rsid w:val="001C05A1"/>
    <w:rsid w:val="001C1D9E"/>
    <w:rsid w:val="001C5998"/>
    <w:rsid w:val="001C7C3B"/>
    <w:rsid w:val="001D43D9"/>
    <w:rsid w:val="001D5B6F"/>
    <w:rsid w:val="001E0AB8"/>
    <w:rsid w:val="001E38E0"/>
    <w:rsid w:val="001E3D49"/>
    <w:rsid w:val="001E4E72"/>
    <w:rsid w:val="001E62B3"/>
    <w:rsid w:val="001E6424"/>
    <w:rsid w:val="001F0171"/>
    <w:rsid w:val="001F0D77"/>
    <w:rsid w:val="001F643A"/>
    <w:rsid w:val="001F7DD8"/>
    <w:rsid w:val="00201928"/>
    <w:rsid w:val="00201B16"/>
    <w:rsid w:val="00203E26"/>
    <w:rsid w:val="0020449C"/>
    <w:rsid w:val="00210D2F"/>
    <w:rsid w:val="002113B8"/>
    <w:rsid w:val="00215665"/>
    <w:rsid w:val="002163BB"/>
    <w:rsid w:val="0021792C"/>
    <w:rsid w:val="002240AB"/>
    <w:rsid w:val="00225E37"/>
    <w:rsid w:val="00231DCA"/>
    <w:rsid w:val="00242E3A"/>
    <w:rsid w:val="00246492"/>
    <w:rsid w:val="002476E8"/>
    <w:rsid w:val="002506CF"/>
    <w:rsid w:val="0025107F"/>
    <w:rsid w:val="00260CD4"/>
    <w:rsid w:val="002639D8"/>
    <w:rsid w:val="00263AB9"/>
    <w:rsid w:val="00265F77"/>
    <w:rsid w:val="00266C83"/>
    <w:rsid w:val="00270FCC"/>
    <w:rsid w:val="002768DC"/>
    <w:rsid w:val="00294C8F"/>
    <w:rsid w:val="00296F0B"/>
    <w:rsid w:val="002A0B2E"/>
    <w:rsid w:val="002A0DC1"/>
    <w:rsid w:val="002A6C56"/>
    <w:rsid w:val="002B37C0"/>
    <w:rsid w:val="002C04C4"/>
    <w:rsid w:val="002C090C"/>
    <w:rsid w:val="002C1243"/>
    <w:rsid w:val="002C1815"/>
    <w:rsid w:val="002C3B6E"/>
    <w:rsid w:val="002C475E"/>
    <w:rsid w:val="002C6AD6"/>
    <w:rsid w:val="002D6C2A"/>
    <w:rsid w:val="002D7A86"/>
    <w:rsid w:val="002F45FF"/>
    <w:rsid w:val="002F66D3"/>
    <w:rsid w:val="002F6D17"/>
    <w:rsid w:val="00302887"/>
    <w:rsid w:val="003056EB"/>
    <w:rsid w:val="00305F59"/>
    <w:rsid w:val="003071FF"/>
    <w:rsid w:val="00310652"/>
    <w:rsid w:val="00310BDC"/>
    <w:rsid w:val="00311065"/>
    <w:rsid w:val="00311361"/>
    <w:rsid w:val="0031371D"/>
    <w:rsid w:val="0031789F"/>
    <w:rsid w:val="00320788"/>
    <w:rsid w:val="003233A3"/>
    <w:rsid w:val="00334C33"/>
    <w:rsid w:val="0034220F"/>
    <w:rsid w:val="0034455D"/>
    <w:rsid w:val="0034604B"/>
    <w:rsid w:val="00346D17"/>
    <w:rsid w:val="00347972"/>
    <w:rsid w:val="0035469B"/>
    <w:rsid w:val="003559CC"/>
    <w:rsid w:val="00355D4B"/>
    <w:rsid w:val="003569D7"/>
    <w:rsid w:val="003608AC"/>
    <w:rsid w:val="00363A23"/>
    <w:rsid w:val="0036440C"/>
    <w:rsid w:val="0036465A"/>
    <w:rsid w:val="00386231"/>
    <w:rsid w:val="00390C38"/>
    <w:rsid w:val="00392748"/>
    <w:rsid w:val="00392C65"/>
    <w:rsid w:val="00392ED5"/>
    <w:rsid w:val="003A19DC"/>
    <w:rsid w:val="003A1B45"/>
    <w:rsid w:val="003A1D65"/>
    <w:rsid w:val="003A220C"/>
    <w:rsid w:val="003A3F78"/>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5E4A"/>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1BB7"/>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AED"/>
    <w:rsid w:val="004B023D"/>
    <w:rsid w:val="004C0909"/>
    <w:rsid w:val="004C3F97"/>
    <w:rsid w:val="004C409B"/>
    <w:rsid w:val="004D01F2"/>
    <w:rsid w:val="004D2CED"/>
    <w:rsid w:val="004D3339"/>
    <w:rsid w:val="004D353F"/>
    <w:rsid w:val="004D36D7"/>
    <w:rsid w:val="004D682B"/>
    <w:rsid w:val="004E6152"/>
    <w:rsid w:val="004F344A"/>
    <w:rsid w:val="004F4EC3"/>
    <w:rsid w:val="004F7A53"/>
    <w:rsid w:val="00503903"/>
    <w:rsid w:val="00504ED4"/>
    <w:rsid w:val="00510639"/>
    <w:rsid w:val="00511791"/>
    <w:rsid w:val="005139BE"/>
    <w:rsid w:val="00516142"/>
    <w:rsid w:val="0051681C"/>
    <w:rsid w:val="00520027"/>
    <w:rsid w:val="0052093C"/>
    <w:rsid w:val="00521B31"/>
    <w:rsid w:val="00522469"/>
    <w:rsid w:val="0052400A"/>
    <w:rsid w:val="005255D5"/>
    <w:rsid w:val="005275F9"/>
    <w:rsid w:val="00536277"/>
    <w:rsid w:val="00536F43"/>
    <w:rsid w:val="005510BA"/>
    <w:rsid w:val="005538C8"/>
    <w:rsid w:val="00554B4E"/>
    <w:rsid w:val="00556C02"/>
    <w:rsid w:val="00561BB2"/>
    <w:rsid w:val="00563249"/>
    <w:rsid w:val="00570A65"/>
    <w:rsid w:val="005762B1"/>
    <w:rsid w:val="00580456"/>
    <w:rsid w:val="00580E73"/>
    <w:rsid w:val="00584A60"/>
    <w:rsid w:val="00592329"/>
    <w:rsid w:val="00593386"/>
    <w:rsid w:val="00596998"/>
    <w:rsid w:val="0059790F"/>
    <w:rsid w:val="005A6E62"/>
    <w:rsid w:val="005B2FB3"/>
    <w:rsid w:val="005B65F5"/>
    <w:rsid w:val="005D2B29"/>
    <w:rsid w:val="005D354A"/>
    <w:rsid w:val="005D3E53"/>
    <w:rsid w:val="005D506C"/>
    <w:rsid w:val="005E3235"/>
    <w:rsid w:val="005E4176"/>
    <w:rsid w:val="005E4876"/>
    <w:rsid w:val="005E65B5"/>
    <w:rsid w:val="005F0301"/>
    <w:rsid w:val="005F3AE9"/>
    <w:rsid w:val="005F54CC"/>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8F4"/>
    <w:rsid w:val="00672919"/>
    <w:rsid w:val="0067364D"/>
    <w:rsid w:val="00677544"/>
    <w:rsid w:val="00681687"/>
    <w:rsid w:val="00686295"/>
    <w:rsid w:val="00686587"/>
    <w:rsid w:val="00687CC3"/>
    <w:rsid w:val="006904CF"/>
    <w:rsid w:val="00691F6B"/>
    <w:rsid w:val="00695EE2"/>
    <w:rsid w:val="0069660B"/>
    <w:rsid w:val="006A11EF"/>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83B"/>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0A1F"/>
    <w:rsid w:val="00770BC7"/>
    <w:rsid w:val="0077125A"/>
    <w:rsid w:val="0078405B"/>
    <w:rsid w:val="00784CFC"/>
    <w:rsid w:val="00785214"/>
    <w:rsid w:val="00786F58"/>
    <w:rsid w:val="00787CC1"/>
    <w:rsid w:val="00792F4E"/>
    <w:rsid w:val="0079398D"/>
    <w:rsid w:val="00796C25"/>
    <w:rsid w:val="007A287C"/>
    <w:rsid w:val="007A3B2A"/>
    <w:rsid w:val="007B0C9D"/>
    <w:rsid w:val="007B5522"/>
    <w:rsid w:val="007C0EE0"/>
    <w:rsid w:val="007C1B71"/>
    <w:rsid w:val="007C2FBB"/>
    <w:rsid w:val="007C48CD"/>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AB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6EF"/>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7ED"/>
    <w:rsid w:val="008E7DAA"/>
    <w:rsid w:val="008F0094"/>
    <w:rsid w:val="008F03EF"/>
    <w:rsid w:val="008F340F"/>
    <w:rsid w:val="00903523"/>
    <w:rsid w:val="00906281"/>
    <w:rsid w:val="0090659A"/>
    <w:rsid w:val="00911080"/>
    <w:rsid w:val="00912500"/>
    <w:rsid w:val="0091350B"/>
    <w:rsid w:val="00915986"/>
    <w:rsid w:val="00917624"/>
    <w:rsid w:val="0092683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9AA"/>
    <w:rsid w:val="009A0B2F"/>
    <w:rsid w:val="009A1CF4"/>
    <w:rsid w:val="009A37D7"/>
    <w:rsid w:val="009A482B"/>
    <w:rsid w:val="009A4E17"/>
    <w:rsid w:val="009A6955"/>
    <w:rsid w:val="009B341C"/>
    <w:rsid w:val="009B5747"/>
    <w:rsid w:val="009B5D84"/>
    <w:rsid w:val="009C0B81"/>
    <w:rsid w:val="009C261A"/>
    <w:rsid w:val="009C3182"/>
    <w:rsid w:val="009D2C27"/>
    <w:rsid w:val="009D503E"/>
    <w:rsid w:val="009D6462"/>
    <w:rsid w:val="009E2309"/>
    <w:rsid w:val="009E42B9"/>
    <w:rsid w:val="009E4E17"/>
    <w:rsid w:val="009E54B9"/>
    <w:rsid w:val="009F4C2E"/>
    <w:rsid w:val="00A014A3"/>
    <w:rsid w:val="00A027CC"/>
    <w:rsid w:val="00A0412D"/>
    <w:rsid w:val="00A15DF0"/>
    <w:rsid w:val="00A21211"/>
    <w:rsid w:val="00A30F8A"/>
    <w:rsid w:val="00A33890"/>
    <w:rsid w:val="00A34E7F"/>
    <w:rsid w:val="00A4212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4A9B"/>
    <w:rsid w:val="00AE56C0"/>
    <w:rsid w:val="00AF7ACC"/>
    <w:rsid w:val="00B00914"/>
    <w:rsid w:val="00B02A8E"/>
    <w:rsid w:val="00B052EE"/>
    <w:rsid w:val="00B1081F"/>
    <w:rsid w:val="00B111C8"/>
    <w:rsid w:val="00B23C37"/>
    <w:rsid w:val="00B2496B"/>
    <w:rsid w:val="00B27499"/>
    <w:rsid w:val="00B3010D"/>
    <w:rsid w:val="00B30E5D"/>
    <w:rsid w:val="00B35151"/>
    <w:rsid w:val="00B433F2"/>
    <w:rsid w:val="00B458E8"/>
    <w:rsid w:val="00B5397B"/>
    <w:rsid w:val="00B53EE9"/>
    <w:rsid w:val="00B54273"/>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4BBD"/>
    <w:rsid w:val="00BD6D76"/>
    <w:rsid w:val="00BE56B3"/>
    <w:rsid w:val="00BE676D"/>
    <w:rsid w:val="00BF04E8"/>
    <w:rsid w:val="00BF16BF"/>
    <w:rsid w:val="00BF4D1F"/>
    <w:rsid w:val="00BF76BE"/>
    <w:rsid w:val="00BF7C2D"/>
    <w:rsid w:val="00C02A73"/>
    <w:rsid w:val="00C063D2"/>
    <w:rsid w:val="00C07FD9"/>
    <w:rsid w:val="00C10955"/>
    <w:rsid w:val="00C11C4D"/>
    <w:rsid w:val="00C13B9F"/>
    <w:rsid w:val="00C162C0"/>
    <w:rsid w:val="00C1712C"/>
    <w:rsid w:val="00C20634"/>
    <w:rsid w:val="00C212E0"/>
    <w:rsid w:val="00C23E16"/>
    <w:rsid w:val="00C27E37"/>
    <w:rsid w:val="00C32713"/>
    <w:rsid w:val="00C351B8"/>
    <w:rsid w:val="00C40063"/>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4274"/>
    <w:rsid w:val="00C77B29"/>
    <w:rsid w:val="00C81711"/>
    <w:rsid w:val="00C87039"/>
    <w:rsid w:val="00C8718B"/>
    <w:rsid w:val="00C872E4"/>
    <w:rsid w:val="00C878D9"/>
    <w:rsid w:val="00C90311"/>
    <w:rsid w:val="00C91C26"/>
    <w:rsid w:val="00CA2BB2"/>
    <w:rsid w:val="00CA73D5"/>
    <w:rsid w:val="00CB2FC9"/>
    <w:rsid w:val="00CB5068"/>
    <w:rsid w:val="00CB7D2B"/>
    <w:rsid w:val="00CC0FF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CF7CCF"/>
    <w:rsid w:val="00D00513"/>
    <w:rsid w:val="00D00D7D"/>
    <w:rsid w:val="00D02A09"/>
    <w:rsid w:val="00D030AE"/>
    <w:rsid w:val="00D139C8"/>
    <w:rsid w:val="00D17F81"/>
    <w:rsid w:val="00D21403"/>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09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BB3"/>
    <w:rsid w:val="00DE6F44"/>
    <w:rsid w:val="00DF1B58"/>
    <w:rsid w:val="00DF20F6"/>
    <w:rsid w:val="00E009DA"/>
    <w:rsid w:val="00E037D9"/>
    <w:rsid w:val="00E04927"/>
    <w:rsid w:val="00E11A48"/>
    <w:rsid w:val="00E130EB"/>
    <w:rsid w:val="00E13E46"/>
    <w:rsid w:val="00E162CD"/>
    <w:rsid w:val="00E17FA5"/>
    <w:rsid w:val="00E21BFE"/>
    <w:rsid w:val="00E21C88"/>
    <w:rsid w:val="00E223AC"/>
    <w:rsid w:val="00E26930"/>
    <w:rsid w:val="00E27257"/>
    <w:rsid w:val="00E27F4F"/>
    <w:rsid w:val="00E305A7"/>
    <w:rsid w:val="00E449D0"/>
    <w:rsid w:val="00E44A34"/>
    <w:rsid w:val="00E4506A"/>
    <w:rsid w:val="00E53F99"/>
    <w:rsid w:val="00E56510"/>
    <w:rsid w:val="00E61794"/>
    <w:rsid w:val="00E62EA8"/>
    <w:rsid w:val="00E67A6E"/>
    <w:rsid w:val="00E70096"/>
    <w:rsid w:val="00E71B43"/>
    <w:rsid w:val="00E81612"/>
    <w:rsid w:val="00E82BD7"/>
    <w:rsid w:val="00E859E3"/>
    <w:rsid w:val="00E87D18"/>
    <w:rsid w:val="00E87D62"/>
    <w:rsid w:val="00E97333"/>
    <w:rsid w:val="00EA486E"/>
    <w:rsid w:val="00EA4FA3"/>
    <w:rsid w:val="00EB001B"/>
    <w:rsid w:val="00EB01A7"/>
    <w:rsid w:val="00EB3082"/>
    <w:rsid w:val="00EB6C33"/>
    <w:rsid w:val="00EC6F62"/>
    <w:rsid w:val="00ED2403"/>
    <w:rsid w:val="00ED2EA2"/>
    <w:rsid w:val="00ED6019"/>
    <w:rsid w:val="00ED7830"/>
    <w:rsid w:val="00EE2BFF"/>
    <w:rsid w:val="00EE3909"/>
    <w:rsid w:val="00EE6F4B"/>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4F09"/>
    <w:rsid w:val="00F4135D"/>
    <w:rsid w:val="00F41F1B"/>
    <w:rsid w:val="00F46301"/>
    <w:rsid w:val="00F46BD9"/>
    <w:rsid w:val="00F50028"/>
    <w:rsid w:val="00F60BE0"/>
    <w:rsid w:val="00F6280E"/>
    <w:rsid w:val="00F638C3"/>
    <w:rsid w:val="00F7050A"/>
    <w:rsid w:val="00F75533"/>
    <w:rsid w:val="00F8036D"/>
    <w:rsid w:val="00F809DC"/>
    <w:rsid w:val="00F81EBB"/>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4B7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42170"/>
  <w15:docId w15:val="{47B442C7-BE8A-418B-A31C-1D630850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uiPriority w:val="9"/>
    <w:unhideWhenUsed/>
    <w:qFormat/>
    <w:rsid w:val="00EB01A7"/>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uiPriority w:val="9"/>
    <w:unhideWhenUsed/>
    <w:qFormat/>
    <w:rsid w:val="00EB01A7"/>
    <w:pPr>
      <w:keepNext/>
      <w:numPr>
        <w:ilvl w:val="1"/>
        <w:numId w:val="5"/>
      </w:numPr>
      <w:spacing w:before="240" w:after="120"/>
      <w:outlineLvl w:val="1"/>
    </w:pPr>
    <w:rPr>
      <w:rFonts w:eastAsia="Times New Roman"/>
      <w:b/>
      <w:bCs/>
      <w:sz w:val="26"/>
      <w:szCs w:val="26"/>
    </w:rPr>
  </w:style>
  <w:style w:type="paragraph" w:styleId="Ttulo3">
    <w:name w:val="heading 3"/>
    <w:basedOn w:val="Normal"/>
    <w:next w:val="Normal"/>
    <w:link w:val="Ttulo3Car"/>
    <w:unhideWhenUsed/>
    <w:qFormat/>
    <w:rsid w:val="00EB01A7"/>
    <w:pPr>
      <w:keepNext/>
      <w:numPr>
        <w:ilvl w:val="2"/>
        <w:numId w:val="5"/>
      </w:numPr>
      <w:spacing w:before="120" w:after="12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B01A7"/>
    <w:rPr>
      <w:b/>
      <w:bCs/>
      <w:noProof/>
      <w:sz w:val="26"/>
      <w:szCs w:val="26"/>
    </w:rPr>
  </w:style>
  <w:style w:type="character" w:customStyle="1" w:styleId="Ttulo2Car">
    <w:name w:val="Título 2 Car"/>
    <w:link w:val="Ttulo2"/>
    <w:uiPriority w:val="9"/>
    <w:rsid w:val="00EB01A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D4BB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EB01A7"/>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C8171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12B986538343048EF78979CBA74669"/>
        <w:category>
          <w:name w:val="General"/>
          <w:gallery w:val="placeholder"/>
        </w:category>
        <w:types>
          <w:type w:val="bbPlcHdr"/>
        </w:types>
        <w:behaviors>
          <w:behavior w:val="content"/>
        </w:behaviors>
        <w:guid w:val="{AB75923D-4221-4298-B753-F2955A84D2CF}"/>
      </w:docPartPr>
      <w:docPartBody>
        <w:p w:rsidR="00617D0F" w:rsidRDefault="00030A9E">
          <w:pPr>
            <w:pStyle w:val="7312B986538343048EF78979CBA7466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9E"/>
    <w:rsid w:val="00030A9E"/>
    <w:rsid w:val="00363CB1"/>
    <w:rsid w:val="003B0522"/>
    <w:rsid w:val="00437459"/>
    <w:rsid w:val="0045464A"/>
    <w:rsid w:val="004C7AB5"/>
    <w:rsid w:val="00617D0F"/>
    <w:rsid w:val="006D2904"/>
    <w:rsid w:val="007B4C12"/>
    <w:rsid w:val="009129BA"/>
    <w:rsid w:val="009B0B77"/>
    <w:rsid w:val="00B7469B"/>
    <w:rsid w:val="00BA5E5A"/>
    <w:rsid w:val="00E66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312B986538343048EF78979CBA74669">
    <w:name w:val="7312B986538343048EF78979CBA74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214AA-2DC1-4D4A-8BD0-115EB5E6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210</TotalTime>
  <Pages>1</Pages>
  <Words>695</Words>
  <Characters>3827</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Implementar VLAN y Trunking</vt:lpstr>
      <vt:lpstr>Packet Tracer - Implement VLANs and Trunking</vt:lpstr>
    </vt:vector>
  </TitlesOfParts>
  <Company>Cisco Systems, Inc.</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Implementar VLAN y Trunking</dc:title>
  <dc:creator>Martin Benson</dc:creator>
  <dc:description>2019</dc:description>
  <cp:lastModifiedBy>Lizethe Pérez Fuertes</cp:lastModifiedBy>
  <cp:revision>8</cp:revision>
  <cp:lastPrinted>2019-10-24T01:22:00Z</cp:lastPrinted>
  <dcterms:created xsi:type="dcterms:W3CDTF">2019-10-24T01:22:00Z</dcterms:created>
  <dcterms:modified xsi:type="dcterms:W3CDTF">2023-01-24T22:51:00Z</dcterms:modified>
</cp:coreProperties>
</file>