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8952E" w14:textId="77777777" w:rsidR="00A103DC" w:rsidRDefault="002D6C2A" w:rsidP="00A103DC">
      <w:pPr>
        <w:pStyle w:val="LabTitle"/>
        <w:rPr>
          <w:rStyle w:val="LabTitleInstVersred"/>
          <w:b/>
        </w:rPr>
      </w:pPr>
      <w:r w:rsidRPr="00FD4A68">
        <w:t xml:space="preserve">Lab </w:t>
      </w:r>
      <w:r w:rsidR="00E3336E">
        <w:t>–</w:t>
      </w:r>
      <w:r w:rsidRPr="00FD4A68">
        <w:t xml:space="preserve"> </w:t>
      </w:r>
      <w:r w:rsidR="00E3336E">
        <w:t xml:space="preserve">Configuring </w:t>
      </w:r>
      <w:r w:rsidR="005837DF">
        <w:t>Port Address Translation (PAT)</w:t>
      </w:r>
      <w:r w:rsidR="004D36D7" w:rsidRPr="00FD4A68">
        <w:t xml:space="preserve"> </w:t>
      </w:r>
      <w:r w:rsidR="00D84BDA" w:rsidRPr="00FD4A68">
        <w:rPr>
          <w:rStyle w:val="LabTitleInstVersred"/>
        </w:rPr>
        <w:t xml:space="preserve">(Instructor </w:t>
      </w:r>
      <w:r w:rsidR="00A103DC" w:rsidRPr="00FD4A68">
        <w:rPr>
          <w:rStyle w:val="LabTitleInstVersred"/>
        </w:rPr>
        <w:t>Version</w:t>
      </w:r>
      <w:r w:rsidR="00A103DC">
        <w:rPr>
          <w:rStyle w:val="LabTitleInstVersred"/>
        </w:rPr>
        <w:t>)</w:t>
      </w:r>
    </w:p>
    <w:p w14:paraId="0B8FF163" w14:textId="77777777" w:rsidR="00A103DC" w:rsidRPr="009A1CF4" w:rsidRDefault="00A103DC" w:rsidP="00A103DC">
      <w:pPr>
        <w:pStyle w:val="InstNoteRed"/>
      </w:pPr>
      <w:r>
        <w:rPr>
          <w:b/>
        </w:rPr>
        <w:t>Instructor Note</w:t>
      </w:r>
      <w:r>
        <w:t>: Red font color or gray highlights indicate text that appears in the instructor copy only.</w:t>
      </w:r>
    </w:p>
    <w:p w14:paraId="2C2C171E" w14:textId="77777777" w:rsidR="003C6BCA" w:rsidRDefault="001E38E0" w:rsidP="00A103DC">
      <w:pPr>
        <w:pStyle w:val="LabTitle"/>
      </w:pPr>
      <w:r>
        <w:t>Topology</w:t>
      </w:r>
    </w:p>
    <w:p w14:paraId="327F9D8F" w14:textId="2E4A9991" w:rsidR="008C4307" w:rsidRDefault="00706637" w:rsidP="00A6283D">
      <w:pPr>
        <w:pStyle w:val="Visual"/>
      </w:pPr>
      <w:r>
        <w:rPr>
          <w:noProof/>
        </w:rPr>
        <w:drawing>
          <wp:inline distT="0" distB="0" distL="0" distR="0" wp14:anchorId="459109FE" wp14:editId="3D562EB5">
            <wp:extent cx="6051550" cy="267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1550" cy="2676525"/>
                    </a:xfrm>
                    <a:prstGeom prst="rect">
                      <a:avLst/>
                    </a:prstGeom>
                    <a:noFill/>
                    <a:ln>
                      <a:noFill/>
                    </a:ln>
                  </pic:spPr>
                </pic:pic>
              </a:graphicData>
            </a:graphic>
          </wp:inline>
        </w:drawing>
      </w:r>
    </w:p>
    <w:p w14:paraId="64CC519C" w14:textId="77777777" w:rsidR="00AE56C0" w:rsidRPr="00BB73FF" w:rsidRDefault="00AE56C0" w:rsidP="0014219C">
      <w:pPr>
        <w:pStyle w:val="LabSection"/>
      </w:pPr>
      <w:r w:rsidRPr="00BB73FF">
        <w:t>Addressing Table</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1440"/>
        <w:gridCol w:w="1710"/>
        <w:gridCol w:w="1800"/>
        <w:gridCol w:w="1800"/>
      </w:tblGrid>
      <w:tr w:rsidR="00C067F3" w14:paraId="40414DAC" w14:textId="77777777" w:rsidTr="00C067F3">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63C5A3" w14:textId="77777777" w:rsidR="00C067F3" w:rsidRPr="00E87D62" w:rsidRDefault="00C067F3" w:rsidP="00E87D62">
            <w:pPr>
              <w:pStyle w:val="TableHeading"/>
            </w:pPr>
            <w:r w:rsidRPr="00E87D62">
              <w:t>Device</w:t>
            </w:r>
          </w:p>
        </w:tc>
        <w:tc>
          <w:tcPr>
            <w:tcW w:w="144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A1AA46" w14:textId="77777777" w:rsidR="00C067F3" w:rsidRPr="00E87D62" w:rsidRDefault="00C067F3"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0E11C7" w14:textId="77777777" w:rsidR="00C067F3" w:rsidRPr="00E87D62" w:rsidRDefault="00C067F3"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CCCAAB" w14:textId="77777777" w:rsidR="00C067F3" w:rsidRPr="00E87D62" w:rsidRDefault="00C067F3"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87F7FD" w14:textId="77777777" w:rsidR="00C067F3" w:rsidRPr="00E87D62" w:rsidRDefault="00C067F3" w:rsidP="00E87D62">
            <w:pPr>
              <w:pStyle w:val="TableHeading"/>
            </w:pPr>
            <w:r w:rsidRPr="00E87D62">
              <w:t>Default Gateway</w:t>
            </w:r>
          </w:p>
        </w:tc>
      </w:tr>
      <w:tr w:rsidR="00C067F3" w14:paraId="18DCC3D4" w14:textId="77777777" w:rsidTr="00C067F3">
        <w:trPr>
          <w:cantSplit/>
          <w:jc w:val="center"/>
        </w:trPr>
        <w:tc>
          <w:tcPr>
            <w:tcW w:w="1530" w:type="dxa"/>
            <w:vAlign w:val="bottom"/>
          </w:tcPr>
          <w:p w14:paraId="244D9222" w14:textId="77777777" w:rsidR="00C067F3" w:rsidRPr="00E87D62" w:rsidRDefault="00C067F3" w:rsidP="00B16377">
            <w:pPr>
              <w:pStyle w:val="TableText"/>
            </w:pPr>
            <w:r>
              <w:t>Gateway</w:t>
            </w:r>
          </w:p>
        </w:tc>
        <w:tc>
          <w:tcPr>
            <w:tcW w:w="1440" w:type="dxa"/>
            <w:vAlign w:val="bottom"/>
          </w:tcPr>
          <w:p w14:paraId="4EEBE33D" w14:textId="77777777" w:rsidR="00C067F3" w:rsidRPr="00E87D62" w:rsidRDefault="00C067F3" w:rsidP="00B16377">
            <w:pPr>
              <w:pStyle w:val="TableText"/>
            </w:pPr>
            <w:r>
              <w:t>G</w:t>
            </w:r>
            <w:r w:rsidRPr="00E87D62">
              <w:t>0/1</w:t>
            </w:r>
          </w:p>
        </w:tc>
        <w:tc>
          <w:tcPr>
            <w:tcW w:w="1710" w:type="dxa"/>
            <w:vAlign w:val="bottom"/>
          </w:tcPr>
          <w:p w14:paraId="4A79808A" w14:textId="77777777" w:rsidR="00C067F3" w:rsidRPr="00E87D62" w:rsidRDefault="00C067F3" w:rsidP="00B16377">
            <w:pPr>
              <w:pStyle w:val="TableText"/>
            </w:pPr>
            <w:r w:rsidRPr="00E87D62">
              <w:t>192.168.1.1</w:t>
            </w:r>
          </w:p>
        </w:tc>
        <w:tc>
          <w:tcPr>
            <w:tcW w:w="1800" w:type="dxa"/>
            <w:vAlign w:val="bottom"/>
          </w:tcPr>
          <w:p w14:paraId="3244FEC2" w14:textId="77777777" w:rsidR="00C067F3" w:rsidRPr="00E87D62" w:rsidRDefault="00C067F3" w:rsidP="00B16377">
            <w:pPr>
              <w:pStyle w:val="TableText"/>
            </w:pPr>
            <w:r w:rsidRPr="00E87D62">
              <w:t>255.255.255.0</w:t>
            </w:r>
          </w:p>
        </w:tc>
        <w:tc>
          <w:tcPr>
            <w:tcW w:w="1800" w:type="dxa"/>
            <w:vAlign w:val="bottom"/>
          </w:tcPr>
          <w:p w14:paraId="1BEE1D0A" w14:textId="77777777" w:rsidR="00C067F3" w:rsidRPr="00E87D62" w:rsidRDefault="00C067F3" w:rsidP="00B16377">
            <w:pPr>
              <w:pStyle w:val="TableText"/>
            </w:pPr>
            <w:r w:rsidRPr="00E87D62">
              <w:t>N/A</w:t>
            </w:r>
          </w:p>
        </w:tc>
      </w:tr>
      <w:tr w:rsidR="00C067F3" w14:paraId="022336A2" w14:textId="77777777" w:rsidTr="00C067F3">
        <w:trPr>
          <w:cantSplit/>
          <w:jc w:val="center"/>
        </w:trPr>
        <w:tc>
          <w:tcPr>
            <w:tcW w:w="1530" w:type="dxa"/>
            <w:vAlign w:val="bottom"/>
          </w:tcPr>
          <w:p w14:paraId="68516285" w14:textId="77777777" w:rsidR="00C067F3" w:rsidRPr="00E87D62" w:rsidRDefault="00C067F3" w:rsidP="00B16377">
            <w:pPr>
              <w:pStyle w:val="TableText"/>
            </w:pPr>
          </w:p>
        </w:tc>
        <w:tc>
          <w:tcPr>
            <w:tcW w:w="1440" w:type="dxa"/>
            <w:vAlign w:val="bottom"/>
          </w:tcPr>
          <w:p w14:paraId="153D8599" w14:textId="77777777" w:rsidR="00C067F3" w:rsidRPr="00E87D62" w:rsidRDefault="00C067F3" w:rsidP="00B16377">
            <w:pPr>
              <w:pStyle w:val="TableText"/>
            </w:pPr>
            <w:r>
              <w:t>S0/0/1</w:t>
            </w:r>
          </w:p>
        </w:tc>
        <w:tc>
          <w:tcPr>
            <w:tcW w:w="1710" w:type="dxa"/>
            <w:vAlign w:val="bottom"/>
          </w:tcPr>
          <w:p w14:paraId="743B0D07" w14:textId="77777777" w:rsidR="00C067F3" w:rsidRPr="00E87D62" w:rsidRDefault="00C067F3" w:rsidP="00B16377">
            <w:pPr>
              <w:pStyle w:val="TableText"/>
            </w:pPr>
            <w:r>
              <w:t>209.165.201.18</w:t>
            </w:r>
          </w:p>
        </w:tc>
        <w:tc>
          <w:tcPr>
            <w:tcW w:w="1800" w:type="dxa"/>
            <w:vAlign w:val="bottom"/>
          </w:tcPr>
          <w:p w14:paraId="186FCC91" w14:textId="77777777" w:rsidR="00C067F3" w:rsidRPr="00E87D62" w:rsidRDefault="00C067F3" w:rsidP="00B16377">
            <w:pPr>
              <w:pStyle w:val="TableText"/>
            </w:pPr>
            <w:r w:rsidRPr="00E87D62">
              <w:t>255.255.255.252</w:t>
            </w:r>
          </w:p>
        </w:tc>
        <w:tc>
          <w:tcPr>
            <w:tcW w:w="1800" w:type="dxa"/>
            <w:vAlign w:val="bottom"/>
          </w:tcPr>
          <w:p w14:paraId="14079671" w14:textId="77777777" w:rsidR="00C067F3" w:rsidRPr="00E87D62" w:rsidRDefault="00C067F3" w:rsidP="00B16377">
            <w:pPr>
              <w:pStyle w:val="TableText"/>
            </w:pPr>
            <w:r w:rsidRPr="00E87D62">
              <w:t>N/A</w:t>
            </w:r>
          </w:p>
        </w:tc>
      </w:tr>
      <w:tr w:rsidR="00C067F3" w14:paraId="0BCC5507" w14:textId="77777777" w:rsidTr="00C067F3">
        <w:trPr>
          <w:cantSplit/>
          <w:jc w:val="center"/>
        </w:trPr>
        <w:tc>
          <w:tcPr>
            <w:tcW w:w="1530" w:type="dxa"/>
            <w:vAlign w:val="bottom"/>
          </w:tcPr>
          <w:p w14:paraId="1BF3A691" w14:textId="77777777" w:rsidR="00C067F3" w:rsidRPr="00E87D62" w:rsidRDefault="00C067F3" w:rsidP="00B16377">
            <w:pPr>
              <w:pStyle w:val="TableText"/>
            </w:pPr>
            <w:r>
              <w:t>ISP</w:t>
            </w:r>
          </w:p>
        </w:tc>
        <w:tc>
          <w:tcPr>
            <w:tcW w:w="1440" w:type="dxa"/>
            <w:vAlign w:val="bottom"/>
          </w:tcPr>
          <w:p w14:paraId="6D49C79E" w14:textId="77777777" w:rsidR="00C067F3" w:rsidRPr="00E87D62" w:rsidRDefault="00C067F3" w:rsidP="00B16377">
            <w:pPr>
              <w:pStyle w:val="TableText"/>
            </w:pPr>
            <w:r>
              <w:t>S0/0/0 (DCE)</w:t>
            </w:r>
          </w:p>
        </w:tc>
        <w:tc>
          <w:tcPr>
            <w:tcW w:w="1710" w:type="dxa"/>
            <w:vAlign w:val="bottom"/>
          </w:tcPr>
          <w:p w14:paraId="427BD90E" w14:textId="77777777" w:rsidR="00C067F3" w:rsidRPr="00E87D62" w:rsidRDefault="00C067F3" w:rsidP="00B16377">
            <w:pPr>
              <w:pStyle w:val="TableText"/>
            </w:pPr>
            <w:r>
              <w:t>209.165.201.17</w:t>
            </w:r>
          </w:p>
        </w:tc>
        <w:tc>
          <w:tcPr>
            <w:tcW w:w="1800" w:type="dxa"/>
            <w:vAlign w:val="bottom"/>
          </w:tcPr>
          <w:p w14:paraId="2442D437" w14:textId="77777777" w:rsidR="00C067F3" w:rsidRPr="00E87D62" w:rsidRDefault="00C067F3" w:rsidP="00B16377">
            <w:pPr>
              <w:pStyle w:val="TableText"/>
            </w:pPr>
            <w:r w:rsidRPr="00E87D62">
              <w:t>255.255.255.252</w:t>
            </w:r>
          </w:p>
        </w:tc>
        <w:tc>
          <w:tcPr>
            <w:tcW w:w="1800" w:type="dxa"/>
            <w:vAlign w:val="bottom"/>
          </w:tcPr>
          <w:p w14:paraId="32D40B90" w14:textId="77777777" w:rsidR="00C067F3" w:rsidRPr="00E87D62" w:rsidRDefault="00C067F3" w:rsidP="00B16377">
            <w:pPr>
              <w:pStyle w:val="TableText"/>
            </w:pPr>
            <w:r w:rsidRPr="00E87D62">
              <w:t>N/A</w:t>
            </w:r>
          </w:p>
        </w:tc>
      </w:tr>
      <w:tr w:rsidR="00C067F3" w14:paraId="64A58F30" w14:textId="77777777" w:rsidTr="00C067F3">
        <w:trPr>
          <w:cantSplit/>
          <w:jc w:val="center"/>
        </w:trPr>
        <w:tc>
          <w:tcPr>
            <w:tcW w:w="1530" w:type="dxa"/>
            <w:vAlign w:val="bottom"/>
          </w:tcPr>
          <w:p w14:paraId="38E6AC7C" w14:textId="77777777" w:rsidR="00C067F3" w:rsidRDefault="00C067F3" w:rsidP="00B16377">
            <w:pPr>
              <w:pStyle w:val="TableText"/>
            </w:pPr>
          </w:p>
        </w:tc>
        <w:tc>
          <w:tcPr>
            <w:tcW w:w="1440" w:type="dxa"/>
            <w:vAlign w:val="bottom"/>
          </w:tcPr>
          <w:p w14:paraId="0473DAB5" w14:textId="77777777" w:rsidR="00C067F3" w:rsidRDefault="00C067F3" w:rsidP="00B16377">
            <w:pPr>
              <w:pStyle w:val="TableText"/>
            </w:pPr>
            <w:r>
              <w:t>Lo0</w:t>
            </w:r>
          </w:p>
        </w:tc>
        <w:tc>
          <w:tcPr>
            <w:tcW w:w="1710" w:type="dxa"/>
            <w:vAlign w:val="bottom"/>
          </w:tcPr>
          <w:p w14:paraId="6B99F412" w14:textId="77777777" w:rsidR="00C067F3" w:rsidRDefault="001C0EA2" w:rsidP="00B16377">
            <w:pPr>
              <w:pStyle w:val="TableText"/>
            </w:pPr>
            <w:r>
              <w:t>192.31.7.1</w:t>
            </w:r>
          </w:p>
        </w:tc>
        <w:tc>
          <w:tcPr>
            <w:tcW w:w="1800" w:type="dxa"/>
            <w:vAlign w:val="bottom"/>
          </w:tcPr>
          <w:p w14:paraId="0C3537B9" w14:textId="77777777" w:rsidR="00C067F3" w:rsidRPr="00E87D62" w:rsidRDefault="00C067F3" w:rsidP="00B16377">
            <w:pPr>
              <w:pStyle w:val="TableText"/>
            </w:pPr>
            <w:r>
              <w:t>255.255.255.255</w:t>
            </w:r>
          </w:p>
        </w:tc>
        <w:tc>
          <w:tcPr>
            <w:tcW w:w="1800" w:type="dxa"/>
            <w:vAlign w:val="bottom"/>
          </w:tcPr>
          <w:p w14:paraId="70A77E4F" w14:textId="77777777" w:rsidR="00C067F3" w:rsidRPr="00E87D62" w:rsidRDefault="00C067F3" w:rsidP="00B16377">
            <w:pPr>
              <w:pStyle w:val="TableText"/>
            </w:pPr>
            <w:r>
              <w:t>N/A</w:t>
            </w:r>
          </w:p>
        </w:tc>
      </w:tr>
      <w:tr w:rsidR="00C067F3" w14:paraId="2BA8AE8A" w14:textId="77777777" w:rsidTr="00C067F3">
        <w:trPr>
          <w:cantSplit/>
          <w:jc w:val="center"/>
        </w:trPr>
        <w:tc>
          <w:tcPr>
            <w:tcW w:w="1530" w:type="dxa"/>
            <w:vAlign w:val="bottom"/>
          </w:tcPr>
          <w:p w14:paraId="3E731342" w14:textId="77777777" w:rsidR="00C067F3" w:rsidRPr="00E87D62" w:rsidRDefault="00C067F3" w:rsidP="00B16377">
            <w:pPr>
              <w:pStyle w:val="TableText"/>
            </w:pPr>
            <w:r w:rsidRPr="00E87D62">
              <w:t>PC-A</w:t>
            </w:r>
          </w:p>
        </w:tc>
        <w:tc>
          <w:tcPr>
            <w:tcW w:w="1440" w:type="dxa"/>
            <w:vAlign w:val="bottom"/>
          </w:tcPr>
          <w:p w14:paraId="5FB69741" w14:textId="77777777" w:rsidR="00C067F3" w:rsidRPr="00E87D62" w:rsidRDefault="00C067F3" w:rsidP="00B16377">
            <w:pPr>
              <w:pStyle w:val="TableText"/>
            </w:pPr>
            <w:r w:rsidRPr="00E87D62">
              <w:t>NIC</w:t>
            </w:r>
          </w:p>
        </w:tc>
        <w:tc>
          <w:tcPr>
            <w:tcW w:w="1710" w:type="dxa"/>
            <w:vAlign w:val="bottom"/>
          </w:tcPr>
          <w:p w14:paraId="7AD56F01" w14:textId="77777777" w:rsidR="00C067F3" w:rsidRPr="00E87D62" w:rsidRDefault="00C067F3" w:rsidP="00B16377">
            <w:pPr>
              <w:pStyle w:val="TableText"/>
            </w:pPr>
            <w:r w:rsidRPr="00E87D62">
              <w:t>192.168.1.</w:t>
            </w:r>
            <w:r>
              <w:t>20</w:t>
            </w:r>
          </w:p>
        </w:tc>
        <w:tc>
          <w:tcPr>
            <w:tcW w:w="1800" w:type="dxa"/>
            <w:vAlign w:val="bottom"/>
          </w:tcPr>
          <w:p w14:paraId="691063C2" w14:textId="77777777" w:rsidR="00C067F3" w:rsidRPr="00E87D62" w:rsidRDefault="00C067F3" w:rsidP="00B16377">
            <w:pPr>
              <w:pStyle w:val="TableText"/>
            </w:pPr>
            <w:r w:rsidRPr="00E87D62">
              <w:t>255.255.255.0</w:t>
            </w:r>
          </w:p>
        </w:tc>
        <w:tc>
          <w:tcPr>
            <w:tcW w:w="1800" w:type="dxa"/>
            <w:vAlign w:val="bottom"/>
          </w:tcPr>
          <w:p w14:paraId="34D006FC" w14:textId="77777777" w:rsidR="00C067F3" w:rsidRPr="00E87D62" w:rsidRDefault="00C067F3" w:rsidP="00B16377">
            <w:pPr>
              <w:pStyle w:val="TableText"/>
            </w:pPr>
            <w:r w:rsidRPr="00E87D62">
              <w:t>192.168.1.1</w:t>
            </w:r>
          </w:p>
        </w:tc>
      </w:tr>
      <w:tr w:rsidR="00C067F3" w14:paraId="280067BB" w14:textId="77777777" w:rsidTr="00C067F3">
        <w:trPr>
          <w:cantSplit/>
          <w:jc w:val="center"/>
        </w:trPr>
        <w:tc>
          <w:tcPr>
            <w:tcW w:w="1530" w:type="dxa"/>
            <w:vAlign w:val="bottom"/>
          </w:tcPr>
          <w:p w14:paraId="013CB86E" w14:textId="77777777" w:rsidR="00C067F3" w:rsidRPr="00E87D62" w:rsidRDefault="00C067F3" w:rsidP="00B16377">
            <w:pPr>
              <w:pStyle w:val="TableText"/>
            </w:pPr>
            <w:r>
              <w:t>PC-B</w:t>
            </w:r>
          </w:p>
        </w:tc>
        <w:tc>
          <w:tcPr>
            <w:tcW w:w="1440" w:type="dxa"/>
            <w:vAlign w:val="bottom"/>
          </w:tcPr>
          <w:p w14:paraId="117C14B4" w14:textId="77777777" w:rsidR="00C067F3" w:rsidRPr="00E87D62" w:rsidRDefault="00C067F3" w:rsidP="00B16377">
            <w:pPr>
              <w:pStyle w:val="TableText"/>
            </w:pPr>
            <w:r>
              <w:t>NIC</w:t>
            </w:r>
          </w:p>
        </w:tc>
        <w:tc>
          <w:tcPr>
            <w:tcW w:w="1710" w:type="dxa"/>
            <w:vAlign w:val="bottom"/>
          </w:tcPr>
          <w:p w14:paraId="6032EE78" w14:textId="77777777" w:rsidR="00C067F3" w:rsidRPr="00E87D62" w:rsidRDefault="00C067F3" w:rsidP="00B16377">
            <w:pPr>
              <w:pStyle w:val="TableText"/>
            </w:pPr>
            <w:r>
              <w:t>192.168.1.21</w:t>
            </w:r>
          </w:p>
        </w:tc>
        <w:tc>
          <w:tcPr>
            <w:tcW w:w="1800" w:type="dxa"/>
            <w:vAlign w:val="bottom"/>
          </w:tcPr>
          <w:p w14:paraId="1CF355F6" w14:textId="77777777" w:rsidR="00C067F3" w:rsidRPr="00E87D62" w:rsidRDefault="00C067F3" w:rsidP="00B16377">
            <w:pPr>
              <w:pStyle w:val="TableText"/>
            </w:pPr>
            <w:r>
              <w:t>255.255.255.0</w:t>
            </w:r>
          </w:p>
        </w:tc>
        <w:tc>
          <w:tcPr>
            <w:tcW w:w="1800" w:type="dxa"/>
            <w:vAlign w:val="bottom"/>
          </w:tcPr>
          <w:p w14:paraId="3E3590CA" w14:textId="77777777" w:rsidR="00C067F3" w:rsidRPr="00E87D62" w:rsidRDefault="00C067F3" w:rsidP="00B16377">
            <w:pPr>
              <w:pStyle w:val="TableText"/>
            </w:pPr>
            <w:r>
              <w:t>192.168.1.1</w:t>
            </w:r>
          </w:p>
        </w:tc>
      </w:tr>
      <w:tr w:rsidR="00C067F3" w14:paraId="0EBE3C5F" w14:textId="77777777" w:rsidTr="00C067F3">
        <w:trPr>
          <w:cantSplit/>
          <w:jc w:val="center"/>
        </w:trPr>
        <w:tc>
          <w:tcPr>
            <w:tcW w:w="1530" w:type="dxa"/>
            <w:vAlign w:val="bottom"/>
          </w:tcPr>
          <w:p w14:paraId="32983C50" w14:textId="77777777" w:rsidR="00C067F3" w:rsidRDefault="00C067F3" w:rsidP="00B16377">
            <w:pPr>
              <w:pStyle w:val="TableText"/>
            </w:pPr>
            <w:r>
              <w:t>PC-C</w:t>
            </w:r>
          </w:p>
        </w:tc>
        <w:tc>
          <w:tcPr>
            <w:tcW w:w="1440" w:type="dxa"/>
            <w:vAlign w:val="bottom"/>
          </w:tcPr>
          <w:p w14:paraId="154E9890" w14:textId="77777777" w:rsidR="00C067F3" w:rsidRDefault="00C067F3" w:rsidP="00B16377">
            <w:pPr>
              <w:pStyle w:val="TableText"/>
            </w:pPr>
            <w:r>
              <w:t>NIC</w:t>
            </w:r>
          </w:p>
        </w:tc>
        <w:tc>
          <w:tcPr>
            <w:tcW w:w="1710" w:type="dxa"/>
            <w:vAlign w:val="bottom"/>
          </w:tcPr>
          <w:p w14:paraId="033F9B71" w14:textId="77777777" w:rsidR="00C067F3" w:rsidRDefault="00C067F3" w:rsidP="00B16377">
            <w:pPr>
              <w:pStyle w:val="TableText"/>
            </w:pPr>
            <w:r>
              <w:t>192.168.1.22</w:t>
            </w:r>
          </w:p>
        </w:tc>
        <w:tc>
          <w:tcPr>
            <w:tcW w:w="1800" w:type="dxa"/>
            <w:vAlign w:val="bottom"/>
          </w:tcPr>
          <w:p w14:paraId="3A3AEA56" w14:textId="77777777" w:rsidR="00C067F3" w:rsidRDefault="00C067F3" w:rsidP="00B16377">
            <w:pPr>
              <w:pStyle w:val="TableText"/>
            </w:pPr>
            <w:r>
              <w:t>255.255.255.0</w:t>
            </w:r>
          </w:p>
        </w:tc>
        <w:tc>
          <w:tcPr>
            <w:tcW w:w="1800" w:type="dxa"/>
            <w:vAlign w:val="bottom"/>
          </w:tcPr>
          <w:p w14:paraId="013CA623" w14:textId="77777777" w:rsidR="00C067F3" w:rsidRDefault="00C067F3" w:rsidP="00B16377">
            <w:pPr>
              <w:pStyle w:val="TableText"/>
            </w:pPr>
            <w:r>
              <w:t>192.168.1.1</w:t>
            </w:r>
          </w:p>
        </w:tc>
      </w:tr>
    </w:tbl>
    <w:p w14:paraId="331ED012" w14:textId="77777777" w:rsidR="009D2C27" w:rsidRPr="00BB73FF" w:rsidRDefault="009D2C27" w:rsidP="0014219C">
      <w:pPr>
        <w:pStyle w:val="LabSection"/>
      </w:pPr>
      <w:r w:rsidRPr="00BB73FF">
        <w:t>Objective</w:t>
      </w:r>
      <w:r w:rsidR="006E6581">
        <w:t>s</w:t>
      </w:r>
    </w:p>
    <w:p w14:paraId="4021136D" w14:textId="77777777" w:rsidR="00E3336E" w:rsidRPr="004C0909" w:rsidRDefault="00E3336E" w:rsidP="00E3336E">
      <w:pPr>
        <w:pStyle w:val="BodyTextL25Bold"/>
      </w:pPr>
      <w:r>
        <w:t>Part 1: Build the Network and Verify Connectivity</w:t>
      </w:r>
    </w:p>
    <w:p w14:paraId="4FF3065D" w14:textId="77777777" w:rsidR="006E6581" w:rsidRDefault="006E6581" w:rsidP="00E3336E">
      <w:pPr>
        <w:pStyle w:val="BodyTextL25Bold"/>
      </w:pPr>
      <w:r>
        <w:t xml:space="preserve">Part 2: </w:t>
      </w:r>
      <w:r w:rsidR="00E3336E">
        <w:t>Configure and Verify NAT</w:t>
      </w:r>
      <w:r w:rsidR="00AF2D79">
        <w:t xml:space="preserve"> Pool</w:t>
      </w:r>
      <w:r w:rsidR="00E3336E">
        <w:t xml:space="preserve"> Overload</w:t>
      </w:r>
    </w:p>
    <w:p w14:paraId="39480423" w14:textId="77777777" w:rsidR="00E3336E" w:rsidRPr="004C0909" w:rsidRDefault="00E3336E" w:rsidP="00E3336E">
      <w:pPr>
        <w:pStyle w:val="BodyTextL25Bold"/>
      </w:pPr>
      <w:r>
        <w:t>Part 3: Configure and Verify PAT</w:t>
      </w:r>
    </w:p>
    <w:p w14:paraId="1AD39134" w14:textId="77777777" w:rsidR="00C07FD9" w:rsidRPr="00C07FD9" w:rsidRDefault="009D2C27" w:rsidP="0014219C">
      <w:pPr>
        <w:pStyle w:val="LabSection"/>
      </w:pPr>
      <w:r>
        <w:t xml:space="preserve">Background </w:t>
      </w:r>
      <w:r w:rsidR="00672919">
        <w:t>/ Scenario</w:t>
      </w:r>
    </w:p>
    <w:p w14:paraId="41762D3D" w14:textId="77777777" w:rsidR="009025BA" w:rsidRDefault="00563090" w:rsidP="005E65B5">
      <w:pPr>
        <w:pStyle w:val="BodyTextL25"/>
      </w:pPr>
      <w:r>
        <w:t>In the first part of the lab</w:t>
      </w:r>
      <w:r w:rsidR="008557B0">
        <w:t>,</w:t>
      </w:r>
      <w:r>
        <w:t xml:space="preserve"> your company is allocated </w:t>
      </w:r>
      <w:r w:rsidR="008557B0">
        <w:t xml:space="preserve">the </w:t>
      </w:r>
      <w:r>
        <w:t>public IP address range of 209.165.200.224/29 by the ISP</w:t>
      </w:r>
      <w:r w:rsidR="00415241">
        <w:t>.</w:t>
      </w:r>
      <w:r>
        <w:t xml:space="preserve"> This provides the company with </w:t>
      </w:r>
      <w:r w:rsidR="0053025C">
        <w:t xml:space="preserve">six </w:t>
      </w:r>
      <w:r>
        <w:t xml:space="preserve">public IP addresses. Dynamic NAT </w:t>
      </w:r>
      <w:r w:rsidR="00504145">
        <w:t xml:space="preserve">pool overload uses a pool of IP addresses </w:t>
      </w:r>
      <w:r w:rsidR="00115B61">
        <w:t xml:space="preserve">in </w:t>
      </w:r>
      <w:r w:rsidR="00504145">
        <w:t>a many-to-many relationship. The router use</w:t>
      </w:r>
      <w:r w:rsidR="0053025C">
        <w:t>s</w:t>
      </w:r>
      <w:r w:rsidR="00504145">
        <w:t xml:space="preserve"> the first IP address in the pool and assign</w:t>
      </w:r>
      <w:r w:rsidR="0053025C">
        <w:t>s</w:t>
      </w:r>
      <w:r w:rsidR="00504145">
        <w:t xml:space="preserve"> </w:t>
      </w:r>
      <w:r w:rsidR="00504145">
        <w:lastRenderedPageBreak/>
        <w:t>connections using the IP address plus a unique port number. After the maximum number of translations for a single IP address have been reached on the router (platform and hardware specific), it use</w:t>
      </w:r>
      <w:r w:rsidR="0053025C">
        <w:t>s</w:t>
      </w:r>
      <w:r w:rsidR="00504145">
        <w:t xml:space="preserve"> the next IP address in the pool.</w:t>
      </w:r>
      <w:r w:rsidR="005837DF">
        <w:t xml:space="preserve"> NAT pool overload is a form port address translation (PAT) that overloads a group of public IPv4 addresses.</w:t>
      </w:r>
    </w:p>
    <w:p w14:paraId="6DB26396" w14:textId="77777777" w:rsidR="00095AB2" w:rsidRDefault="009025BA" w:rsidP="00095AB2">
      <w:pPr>
        <w:pStyle w:val="BodyTextL25"/>
      </w:pPr>
      <w:r>
        <w:t xml:space="preserve">In Part 2, the </w:t>
      </w:r>
      <w:r w:rsidR="00095AB2">
        <w:t>ISP has allocated a</w:t>
      </w:r>
      <w:r>
        <w:t xml:space="preserve"> single </w:t>
      </w:r>
      <w:r w:rsidR="00095AB2">
        <w:t>IP address, 209.165.201.18</w:t>
      </w:r>
      <w:r w:rsidR="0053025C">
        <w:t>,</w:t>
      </w:r>
      <w:r w:rsidR="00095AB2">
        <w:t xml:space="preserve"> to </w:t>
      </w:r>
      <w:r>
        <w:t xml:space="preserve">your </w:t>
      </w:r>
      <w:r w:rsidR="00095AB2">
        <w:t xml:space="preserve">company for use on the Internet connection from the company </w:t>
      </w:r>
      <w:r w:rsidR="00504145">
        <w:t>G</w:t>
      </w:r>
      <w:r w:rsidR="00095AB2">
        <w:t>ateway router to the ISP.</w:t>
      </w:r>
      <w:r>
        <w:t xml:space="preserve"> You will use </w:t>
      </w:r>
      <w:r w:rsidR="0053025C">
        <w:t xml:space="preserve">the </w:t>
      </w:r>
      <w:r>
        <w:t xml:space="preserve">PAT </w:t>
      </w:r>
      <w:r w:rsidR="00095AB2">
        <w:t>to convert multiple internal addresses into the one usable public address. You will test, view, and verify that the translations are taking place, and you will interpret the NAT/PAT statistics to monitor the process.</w:t>
      </w:r>
    </w:p>
    <w:p w14:paraId="6FA356F1" w14:textId="77777777"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A502BA">
        <w:rPr>
          <w:rFonts w:eastAsia="Arial"/>
        </w:rPr>
        <w:t>Integrated Services Routers (</w:t>
      </w:r>
      <w:r w:rsidR="008C2920">
        <w:rPr>
          <w:rFonts w:eastAsia="Arial"/>
        </w:rPr>
        <w:t>ISRs</w:t>
      </w:r>
      <w:r w:rsidR="00A502BA">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887808">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xml:space="preserve">, switches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he Router Interface Summary</w:t>
      </w:r>
      <w:r w:rsidR="00EE0648">
        <w:rPr>
          <w:rFonts w:eastAsia="Arial"/>
        </w:rPr>
        <w:t xml:space="preserve"> T</w:t>
      </w:r>
      <w:r w:rsidR="008C2920" w:rsidRPr="00A86660">
        <w:rPr>
          <w:rFonts w:eastAsia="Arial"/>
        </w:rPr>
        <w:t>able at the end of th</w:t>
      </w:r>
      <w:r w:rsidR="00EE0648">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684B59A7" w14:textId="77777777" w:rsidR="00C0620A" w:rsidRPr="00683036" w:rsidRDefault="009D2C27" w:rsidP="00C0620A">
      <w:pPr>
        <w:pStyle w:val="BodyTextL25"/>
      </w:pPr>
      <w:r w:rsidRPr="00BF16BF">
        <w:rPr>
          <w:b/>
        </w:rPr>
        <w:t>Note</w:t>
      </w:r>
      <w:r w:rsidRPr="0034604B">
        <w:t>:</w:t>
      </w:r>
      <w:r w:rsidRPr="00DE6F44">
        <w:t xml:space="preserve"> </w:t>
      </w:r>
      <w:r w:rsidR="00C0620A" w:rsidRPr="00683036">
        <w:t>Make sure that the routers and switch have been erased and have no startup configurations. If you are unsure</w:t>
      </w:r>
      <w:r w:rsidR="00BC1A97">
        <w:t>,</w:t>
      </w:r>
      <w:r w:rsidR="00C0620A" w:rsidRPr="00683036">
        <w:t xml:space="preserve"> contact your instructor.</w:t>
      </w:r>
    </w:p>
    <w:p w14:paraId="2DBB507C" w14:textId="77777777" w:rsidR="00D87F26" w:rsidRPr="00A47CC2" w:rsidRDefault="00F32BD6" w:rsidP="00C0620A">
      <w:pPr>
        <w:pStyle w:val="BodyTextL25"/>
      </w:pPr>
      <w:r>
        <w:rPr>
          <w:b/>
          <w:color w:val="FF0000"/>
        </w:rPr>
        <w:t>Instructor N</w:t>
      </w:r>
      <w:r w:rsidR="00C0620A" w:rsidRPr="00683036">
        <w:rPr>
          <w:b/>
          <w:color w:val="FF0000"/>
        </w:rPr>
        <w:t>ote</w:t>
      </w:r>
      <w:r w:rsidR="00C0620A" w:rsidRPr="00683036">
        <w:rPr>
          <w:color w:val="FF0000"/>
        </w:rPr>
        <w:t>: Refer to the Instructor Lab Manual for the procedures to initialize and reload devices.</w:t>
      </w:r>
    </w:p>
    <w:p w14:paraId="060B5F58" w14:textId="77777777" w:rsidR="007D2AFE" w:rsidRDefault="007D2AFE" w:rsidP="0014219C">
      <w:pPr>
        <w:pStyle w:val="LabSection"/>
      </w:pPr>
      <w:r>
        <w:t>Required R</w:t>
      </w:r>
      <w:r w:rsidR="006E6581">
        <w:t>esources</w:t>
      </w:r>
    </w:p>
    <w:p w14:paraId="7D557294" w14:textId="77777777" w:rsidR="00E3336E" w:rsidRDefault="00E3336E" w:rsidP="00E3336E">
      <w:pPr>
        <w:pStyle w:val="Bulletlevel1"/>
      </w:pPr>
      <w:r>
        <w:t xml:space="preserve">2 Routers (Cisco 1941 with Cisco IOS </w:t>
      </w:r>
      <w:r w:rsidR="00BC1A97">
        <w:t>R</w:t>
      </w:r>
      <w:r>
        <w:t>elease 15.2(4)M</w:t>
      </w:r>
      <w:r w:rsidR="00BC1A97">
        <w:t>3</w:t>
      </w:r>
      <w:r>
        <w:t xml:space="preserve"> universal image or comparable)</w:t>
      </w:r>
    </w:p>
    <w:p w14:paraId="5219A022" w14:textId="77777777" w:rsidR="00E3336E" w:rsidRDefault="00E3336E" w:rsidP="00E3336E">
      <w:pPr>
        <w:pStyle w:val="Bulletlevel1"/>
      </w:pPr>
      <w:r>
        <w:t>1 Switch (Cisco 2960 with Cisco IOS Release 15.0(2) lanbasek9 image or comparable)</w:t>
      </w:r>
    </w:p>
    <w:p w14:paraId="3C2128AB" w14:textId="77777777" w:rsidR="00E3336E" w:rsidRDefault="00FE3932" w:rsidP="00E3336E">
      <w:pPr>
        <w:pStyle w:val="Bulletlevel1"/>
      </w:pPr>
      <w:r>
        <w:t xml:space="preserve">3 </w:t>
      </w:r>
      <w:r w:rsidR="00E3336E">
        <w:t>PCs (Windows 7, Vista, or XP with terminal emulation program, such as Tera Term)</w:t>
      </w:r>
    </w:p>
    <w:p w14:paraId="5F220CAC" w14:textId="77777777" w:rsidR="00E3336E" w:rsidRDefault="00E3336E" w:rsidP="00E3336E">
      <w:pPr>
        <w:pStyle w:val="Bulletlevel1"/>
      </w:pPr>
      <w:r>
        <w:t>Console cables to configure the Cisco IOS devices via the console ports</w:t>
      </w:r>
    </w:p>
    <w:p w14:paraId="384D198C" w14:textId="77777777" w:rsidR="00E3336E" w:rsidRDefault="00E3336E" w:rsidP="00E3336E">
      <w:pPr>
        <w:pStyle w:val="Bulletlevel1"/>
      </w:pPr>
      <w:r>
        <w:t>Ethernet and serial cables as shown in the topology</w:t>
      </w:r>
    </w:p>
    <w:p w14:paraId="00D9DB64" w14:textId="77777777" w:rsidR="00E3336E" w:rsidRPr="004C0909" w:rsidRDefault="00E3336E" w:rsidP="00E3336E">
      <w:pPr>
        <w:pStyle w:val="PartHead"/>
      </w:pPr>
      <w:r>
        <w:t>Build the Network and Verify Connectivity</w:t>
      </w:r>
    </w:p>
    <w:p w14:paraId="40C24267" w14:textId="77777777" w:rsidR="00E3336E" w:rsidRDefault="00B26035" w:rsidP="00E3336E">
      <w:pPr>
        <w:pStyle w:val="BodyTextL25"/>
      </w:pPr>
      <w:r>
        <w:t>In Part 1</w:t>
      </w:r>
      <w:r w:rsidR="00E3336E">
        <w:t>, you</w:t>
      </w:r>
      <w:r w:rsidR="00504145">
        <w:t xml:space="preserve"> will</w:t>
      </w:r>
      <w:r w:rsidR="00E3336E">
        <w:t xml:space="preserve"> set up the network topology and configure basic settings, such as the interface IP addresses, static routing, device access, and passwords.</w:t>
      </w:r>
    </w:p>
    <w:p w14:paraId="777A304C" w14:textId="77777777" w:rsidR="00E3336E" w:rsidRDefault="00E3336E" w:rsidP="00E3336E">
      <w:pPr>
        <w:pStyle w:val="StepHead"/>
      </w:pPr>
      <w:r>
        <w:t>Cable the network as shown in the topology.</w:t>
      </w:r>
    </w:p>
    <w:p w14:paraId="259BD8D5" w14:textId="77777777" w:rsidR="00E3336E" w:rsidRPr="00970E45" w:rsidRDefault="00E3336E" w:rsidP="00E3336E">
      <w:pPr>
        <w:pStyle w:val="StepHead"/>
      </w:pPr>
      <w:r>
        <w:t>Configure PC hosts.</w:t>
      </w:r>
    </w:p>
    <w:p w14:paraId="66DA3BB8" w14:textId="77777777" w:rsidR="00E3336E" w:rsidRDefault="00E3336E" w:rsidP="00E3336E">
      <w:pPr>
        <w:pStyle w:val="StepHead"/>
      </w:pPr>
      <w:r>
        <w:t>Initialize and reload the routers and switches.</w:t>
      </w:r>
    </w:p>
    <w:p w14:paraId="5D31E19A" w14:textId="77777777" w:rsidR="00E3336E" w:rsidRPr="00013934" w:rsidRDefault="00E3336E" w:rsidP="00E3336E">
      <w:pPr>
        <w:pStyle w:val="StepHead"/>
      </w:pPr>
      <w:r>
        <w:t>Configure basic settings for each router.</w:t>
      </w:r>
    </w:p>
    <w:p w14:paraId="5DA8B007" w14:textId="77777777" w:rsidR="00DE10D8" w:rsidRDefault="00DE10D8" w:rsidP="00DE10D8">
      <w:pPr>
        <w:pStyle w:val="SubStepAlpha"/>
      </w:pPr>
      <w:r>
        <w:t>Console into the router and enter global configuration mode.</w:t>
      </w:r>
    </w:p>
    <w:p w14:paraId="2B75E9A4" w14:textId="77777777" w:rsidR="00A103DC" w:rsidRDefault="00A103DC" w:rsidP="00A103DC">
      <w:pPr>
        <w:pStyle w:val="SubStepAlpha"/>
      </w:pPr>
      <w:r>
        <w:t>Copy the following basic configuration and paste it to t</w:t>
      </w:r>
      <w:r w:rsidR="00DE10D8">
        <w:t>he running-configuration on the</w:t>
      </w:r>
      <w:r>
        <w:t xml:space="preserve"> router.</w:t>
      </w:r>
    </w:p>
    <w:p w14:paraId="6590FE09" w14:textId="77777777" w:rsidR="00A103DC" w:rsidRDefault="00A103DC" w:rsidP="00A103DC">
      <w:pPr>
        <w:pStyle w:val="CMD"/>
      </w:pPr>
      <w:r>
        <w:t xml:space="preserve">no </w:t>
      </w:r>
      <w:proofErr w:type="spellStart"/>
      <w:r>
        <w:t>ip</w:t>
      </w:r>
      <w:proofErr w:type="spellEnd"/>
      <w:r>
        <w:t xml:space="preserve"> domain-lookup</w:t>
      </w:r>
    </w:p>
    <w:p w14:paraId="066E87B9" w14:textId="77777777" w:rsidR="00A103DC" w:rsidRDefault="00A103DC" w:rsidP="00A103DC">
      <w:pPr>
        <w:pStyle w:val="CMD"/>
      </w:pPr>
      <w:r>
        <w:t>service password-encryption</w:t>
      </w:r>
    </w:p>
    <w:p w14:paraId="59597FA0" w14:textId="77777777" w:rsidR="00A103DC" w:rsidRDefault="00A103DC" w:rsidP="00A103DC">
      <w:pPr>
        <w:pStyle w:val="CMD"/>
      </w:pPr>
      <w:r>
        <w:t>enable secret class</w:t>
      </w:r>
    </w:p>
    <w:p w14:paraId="5981F889" w14:textId="77777777" w:rsidR="00A103DC" w:rsidRDefault="00A103DC" w:rsidP="00A103DC">
      <w:pPr>
        <w:pStyle w:val="CMD"/>
      </w:pPr>
      <w:r>
        <w:t xml:space="preserve">banner </w:t>
      </w:r>
      <w:proofErr w:type="spellStart"/>
      <w:r>
        <w:t>motd</w:t>
      </w:r>
      <w:proofErr w:type="spellEnd"/>
      <w:r>
        <w:t xml:space="preserve"> #</w:t>
      </w:r>
    </w:p>
    <w:p w14:paraId="6A2890AF" w14:textId="77777777" w:rsidR="00A103DC" w:rsidRDefault="00A103DC" w:rsidP="00A103DC">
      <w:pPr>
        <w:pStyle w:val="CMD"/>
      </w:pPr>
      <w:r>
        <w:t>Unauthorized access is strictly prohibited. #</w:t>
      </w:r>
    </w:p>
    <w:p w14:paraId="31437F83" w14:textId="77777777" w:rsidR="00A103DC" w:rsidRDefault="00A103DC" w:rsidP="00A103DC">
      <w:pPr>
        <w:pStyle w:val="CMD"/>
      </w:pPr>
      <w:r>
        <w:t>Line con 0</w:t>
      </w:r>
    </w:p>
    <w:p w14:paraId="057F9AB0" w14:textId="77777777" w:rsidR="00A103DC" w:rsidRDefault="00A103DC" w:rsidP="00A103DC">
      <w:pPr>
        <w:pStyle w:val="CMD"/>
      </w:pPr>
      <w:r>
        <w:t>password cisco</w:t>
      </w:r>
    </w:p>
    <w:p w14:paraId="0B5DFA1A" w14:textId="77777777" w:rsidR="00A103DC" w:rsidRDefault="00A103DC" w:rsidP="00A103DC">
      <w:pPr>
        <w:pStyle w:val="CMD"/>
      </w:pPr>
      <w:r>
        <w:lastRenderedPageBreak/>
        <w:t>login</w:t>
      </w:r>
    </w:p>
    <w:p w14:paraId="2F5078B6" w14:textId="77777777" w:rsidR="00A103DC" w:rsidRDefault="00A103DC" w:rsidP="00A103DC">
      <w:pPr>
        <w:pStyle w:val="CMD"/>
      </w:pPr>
      <w:r>
        <w:t>logging synchronous</w:t>
      </w:r>
    </w:p>
    <w:p w14:paraId="3D33999C" w14:textId="77777777" w:rsidR="00A103DC" w:rsidRDefault="00A103DC" w:rsidP="00A103DC">
      <w:pPr>
        <w:pStyle w:val="CMD"/>
      </w:pPr>
      <w:r>
        <w:t xml:space="preserve">line </w:t>
      </w:r>
      <w:proofErr w:type="spellStart"/>
      <w:r>
        <w:t>vty</w:t>
      </w:r>
      <w:proofErr w:type="spellEnd"/>
      <w:r>
        <w:t xml:space="preserve"> 0 4</w:t>
      </w:r>
    </w:p>
    <w:p w14:paraId="7F98D80D" w14:textId="77777777" w:rsidR="00A103DC" w:rsidRDefault="00A103DC" w:rsidP="00A103DC">
      <w:pPr>
        <w:pStyle w:val="CMD"/>
      </w:pPr>
      <w:r>
        <w:t>password cisco</w:t>
      </w:r>
    </w:p>
    <w:p w14:paraId="25A55785" w14:textId="77777777" w:rsidR="00A103DC" w:rsidRDefault="00A103DC" w:rsidP="00A103DC">
      <w:pPr>
        <w:pStyle w:val="CMD"/>
      </w:pPr>
      <w:r>
        <w:t>login</w:t>
      </w:r>
    </w:p>
    <w:p w14:paraId="531B5944" w14:textId="77777777" w:rsidR="00A103DC" w:rsidRDefault="00DE10D8" w:rsidP="00A103DC">
      <w:pPr>
        <w:pStyle w:val="SubStepAlpha"/>
      </w:pPr>
      <w:r>
        <w:t>Configure the host name</w:t>
      </w:r>
      <w:r w:rsidR="00A103DC">
        <w:t xml:space="preserve"> as shown in the topology.</w:t>
      </w:r>
    </w:p>
    <w:p w14:paraId="5B3C5846" w14:textId="77777777" w:rsidR="00DE10D8" w:rsidRDefault="00DE10D8" w:rsidP="00DE10D8">
      <w:pPr>
        <w:pStyle w:val="SubStepAlpha"/>
      </w:pPr>
      <w:r>
        <w:t>Copy the running configuration to the startup configuration.</w:t>
      </w:r>
    </w:p>
    <w:p w14:paraId="351355B7" w14:textId="77777777" w:rsidR="00E3336E" w:rsidRPr="00DD3285" w:rsidRDefault="00E3336E" w:rsidP="00DD3285">
      <w:pPr>
        <w:pStyle w:val="StepHead"/>
      </w:pPr>
      <w:r w:rsidRPr="00DD3285">
        <w:t>Configure static routing</w:t>
      </w:r>
      <w:r w:rsidR="00887808" w:rsidRPr="00DD3285">
        <w:t>.</w:t>
      </w:r>
    </w:p>
    <w:p w14:paraId="41CC109E" w14:textId="77777777" w:rsidR="00E3336E" w:rsidRDefault="00E3336E" w:rsidP="00E3336E">
      <w:pPr>
        <w:pStyle w:val="SubStepAlpha"/>
      </w:pPr>
      <w:r>
        <w:t xml:space="preserve">Create a static route from </w:t>
      </w:r>
      <w:r w:rsidR="00FB2265">
        <w:t xml:space="preserve">the </w:t>
      </w:r>
      <w:r>
        <w:t>ISP router to the Gateway router.</w:t>
      </w:r>
    </w:p>
    <w:p w14:paraId="4CA64DA5" w14:textId="77777777" w:rsidR="00E3336E" w:rsidRDefault="00E3336E" w:rsidP="00E3336E">
      <w:pPr>
        <w:pStyle w:val="CMD"/>
        <w:rPr>
          <w:b/>
        </w:rPr>
      </w:pPr>
      <w:r w:rsidRPr="006B7BE4">
        <w:t>ISP(config)#</w:t>
      </w:r>
      <w:r>
        <w:t xml:space="preserve"> </w:t>
      </w:r>
      <w:proofErr w:type="spellStart"/>
      <w:r w:rsidRPr="006B7BE4">
        <w:rPr>
          <w:b/>
        </w:rPr>
        <w:t>ip</w:t>
      </w:r>
      <w:proofErr w:type="spellEnd"/>
      <w:r w:rsidRPr="006B7BE4">
        <w:rPr>
          <w:b/>
        </w:rPr>
        <w:t xml:space="preserve"> route 209.165.200.224 255.255.255.2</w:t>
      </w:r>
      <w:r w:rsidR="0014608D">
        <w:rPr>
          <w:b/>
        </w:rPr>
        <w:t>48</w:t>
      </w:r>
      <w:r w:rsidRPr="006B7BE4">
        <w:rPr>
          <w:b/>
        </w:rPr>
        <w:t xml:space="preserve"> 209.165.201.18</w:t>
      </w:r>
    </w:p>
    <w:p w14:paraId="22FDA163" w14:textId="77777777" w:rsidR="00E3336E" w:rsidRDefault="00E3336E" w:rsidP="00E3336E">
      <w:pPr>
        <w:pStyle w:val="SubStepAlpha"/>
      </w:pPr>
      <w:r>
        <w:t>Create a default route from the Gateway router to the ISP router.</w:t>
      </w:r>
    </w:p>
    <w:p w14:paraId="772522C3" w14:textId="77777777" w:rsidR="00E3336E" w:rsidRDefault="00E3336E" w:rsidP="00E3336E">
      <w:pPr>
        <w:pStyle w:val="CMD"/>
        <w:rPr>
          <w:b/>
        </w:rPr>
      </w:pPr>
      <w:r>
        <w:t xml:space="preserve">Gateway(config)# </w:t>
      </w:r>
      <w:proofErr w:type="spellStart"/>
      <w:r w:rsidRPr="00691724">
        <w:rPr>
          <w:b/>
        </w:rPr>
        <w:t>ip</w:t>
      </w:r>
      <w:proofErr w:type="spellEnd"/>
      <w:r w:rsidRPr="00691724">
        <w:rPr>
          <w:b/>
        </w:rPr>
        <w:t xml:space="preserve"> route 0.0.0.0 0.0.0.0 209.165.201.17</w:t>
      </w:r>
    </w:p>
    <w:p w14:paraId="66B37DD6" w14:textId="77777777" w:rsidR="00E3336E" w:rsidRDefault="00B26035" w:rsidP="00E3336E">
      <w:pPr>
        <w:pStyle w:val="StepHead"/>
      </w:pPr>
      <w:r>
        <w:t>Verify n</w:t>
      </w:r>
      <w:r w:rsidR="00E3336E">
        <w:t xml:space="preserve">etwork </w:t>
      </w:r>
      <w:r>
        <w:t>c</w:t>
      </w:r>
      <w:r w:rsidR="00E3336E">
        <w:t>onnectivity</w:t>
      </w:r>
      <w:r w:rsidR="00887808">
        <w:t>.</w:t>
      </w:r>
    </w:p>
    <w:p w14:paraId="0EEF6345" w14:textId="77777777" w:rsidR="00E3336E" w:rsidRDefault="00E3336E" w:rsidP="00E3336E">
      <w:pPr>
        <w:pStyle w:val="SubStepAlpha"/>
      </w:pPr>
      <w:r>
        <w:t xml:space="preserve">From the PC hosts, ping the G0/1 interface on </w:t>
      </w:r>
      <w:r w:rsidR="00E745E7">
        <w:t xml:space="preserve">the </w:t>
      </w:r>
      <w:r>
        <w:t xml:space="preserve">Gateway router. Troubleshoot if the pings </w:t>
      </w:r>
      <w:r w:rsidR="00936421">
        <w:t xml:space="preserve">are </w:t>
      </w:r>
      <w:r w:rsidR="0053025C">
        <w:t>un</w:t>
      </w:r>
      <w:r>
        <w:t>successful.</w:t>
      </w:r>
    </w:p>
    <w:p w14:paraId="10C01075" w14:textId="77777777" w:rsidR="00E3336E" w:rsidRDefault="00E3336E" w:rsidP="00E3336E">
      <w:pPr>
        <w:pStyle w:val="SubStepAlpha"/>
      </w:pPr>
      <w:r>
        <w:t xml:space="preserve">Verify </w:t>
      </w:r>
      <w:r w:rsidR="0053025C">
        <w:t xml:space="preserve">that </w:t>
      </w:r>
      <w:r>
        <w:t>the static routes are configured correctly on both routers.</w:t>
      </w:r>
    </w:p>
    <w:p w14:paraId="3344096F" w14:textId="77777777" w:rsidR="007C50BA" w:rsidRDefault="007C50BA" w:rsidP="007C50BA">
      <w:pPr>
        <w:pStyle w:val="PartHead"/>
      </w:pPr>
      <w:r>
        <w:t xml:space="preserve">Configure and Verify NAT </w:t>
      </w:r>
      <w:r w:rsidR="009025BA">
        <w:t xml:space="preserve">Pool </w:t>
      </w:r>
      <w:r>
        <w:t>Overload</w:t>
      </w:r>
    </w:p>
    <w:p w14:paraId="542AB240" w14:textId="77777777" w:rsidR="00863612" w:rsidRPr="00863612" w:rsidRDefault="00863612" w:rsidP="00863612">
      <w:pPr>
        <w:pStyle w:val="BodyTextL25"/>
      </w:pPr>
      <w:r>
        <w:t xml:space="preserve">In Part 2, you will configure the Gateway router to translate the IP addresses from </w:t>
      </w:r>
      <w:r w:rsidR="00E745E7">
        <w:t xml:space="preserve">the </w:t>
      </w:r>
      <w:r>
        <w:t>192.168.1.</w:t>
      </w:r>
      <w:r w:rsidR="00FE3932">
        <w:t>0</w:t>
      </w:r>
      <w:r>
        <w:t xml:space="preserve">/24 network to </w:t>
      </w:r>
      <w:r w:rsidR="009025BA">
        <w:t xml:space="preserve">one of the </w:t>
      </w:r>
      <w:r w:rsidR="0014608D">
        <w:t xml:space="preserve">six usable </w:t>
      </w:r>
      <w:r w:rsidR="009025BA">
        <w:t xml:space="preserve">addresses </w:t>
      </w:r>
      <w:r w:rsidR="00E745E7">
        <w:t>i</w:t>
      </w:r>
      <w:r w:rsidR="009025BA">
        <w:t>n the 209.165.200.224/29 range</w:t>
      </w:r>
      <w:r w:rsidR="0014608D">
        <w:t>.</w:t>
      </w:r>
    </w:p>
    <w:p w14:paraId="050533AB" w14:textId="77777777" w:rsidR="007C50BA" w:rsidRDefault="007C50BA" w:rsidP="007C50BA">
      <w:pPr>
        <w:pStyle w:val="StepHead"/>
      </w:pPr>
      <w:r>
        <w:t>Define an access</w:t>
      </w:r>
      <w:r w:rsidR="008557B0">
        <w:t xml:space="preserve"> control</w:t>
      </w:r>
      <w:r>
        <w:t xml:space="preserve"> list that match</w:t>
      </w:r>
      <w:r w:rsidR="00936421">
        <w:t>es</w:t>
      </w:r>
      <w:r>
        <w:t xml:space="preserve"> the </w:t>
      </w:r>
      <w:r w:rsidR="005E325A">
        <w:t xml:space="preserve">LAN </w:t>
      </w:r>
      <w:r>
        <w:t>private IP address</w:t>
      </w:r>
      <w:r w:rsidR="00E745E7">
        <w:t>es</w:t>
      </w:r>
      <w:r w:rsidR="00887808">
        <w:t>.</w:t>
      </w:r>
    </w:p>
    <w:p w14:paraId="339BE89C" w14:textId="77777777" w:rsidR="007C50BA" w:rsidRPr="0079431B" w:rsidRDefault="007C50BA" w:rsidP="007C50BA">
      <w:pPr>
        <w:pStyle w:val="BodyTextL25"/>
      </w:pPr>
      <w:r>
        <w:t>A</w:t>
      </w:r>
      <w:r w:rsidR="008557B0">
        <w:t>CL</w:t>
      </w:r>
      <w:r>
        <w:t xml:space="preserve"> 1 is used to allow</w:t>
      </w:r>
      <w:r w:rsidR="008557B0">
        <w:t xml:space="preserve"> the</w:t>
      </w:r>
      <w:r>
        <w:t xml:space="preserve"> 192.168.1.0/24 network to be translated.</w:t>
      </w:r>
    </w:p>
    <w:p w14:paraId="7F377911" w14:textId="77777777" w:rsidR="007C50BA" w:rsidRDefault="007C50BA" w:rsidP="007C50BA">
      <w:pPr>
        <w:pStyle w:val="CMD"/>
        <w:rPr>
          <w:b/>
        </w:rPr>
      </w:pPr>
      <w:r w:rsidRPr="00F06A92">
        <w:t>Gateway(config)#</w:t>
      </w:r>
      <w:r>
        <w:t xml:space="preserve"> </w:t>
      </w:r>
      <w:r w:rsidRPr="00F06A92">
        <w:rPr>
          <w:b/>
        </w:rPr>
        <w:t>access-l</w:t>
      </w:r>
      <w:r>
        <w:rPr>
          <w:b/>
        </w:rPr>
        <w:t>ist</w:t>
      </w:r>
      <w:r w:rsidRPr="00F06A92">
        <w:rPr>
          <w:b/>
        </w:rPr>
        <w:t xml:space="preserve"> 1 per</w:t>
      </w:r>
      <w:r>
        <w:rPr>
          <w:b/>
        </w:rPr>
        <w:t>mit</w:t>
      </w:r>
      <w:r w:rsidRPr="00F06A92">
        <w:rPr>
          <w:b/>
        </w:rPr>
        <w:t xml:space="preserve"> 192.168.1.0 0.0.0.255</w:t>
      </w:r>
    </w:p>
    <w:p w14:paraId="0E2C7D8F" w14:textId="77777777" w:rsidR="007C50BA" w:rsidRDefault="007C50BA" w:rsidP="007C50BA">
      <w:pPr>
        <w:pStyle w:val="StepHead"/>
      </w:pPr>
      <w:r>
        <w:t>Define the pool of usable public IP addresses.</w:t>
      </w:r>
    </w:p>
    <w:p w14:paraId="5BD99E81" w14:textId="77777777" w:rsidR="007C50BA" w:rsidRPr="00391C3E" w:rsidRDefault="007C50BA" w:rsidP="0002208C">
      <w:pPr>
        <w:pStyle w:val="CMD"/>
        <w:rPr>
          <w:b/>
        </w:rPr>
      </w:pPr>
      <w:r w:rsidRPr="00DC622F">
        <w:t>Gateway(config)#</w:t>
      </w:r>
      <w:r>
        <w:rPr>
          <w:b/>
          <w:bCs/>
          <w:iCs/>
        </w:rPr>
        <w:t xml:space="preserve">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pool </w:t>
      </w:r>
      <w:proofErr w:type="spellStart"/>
      <w:r w:rsidRPr="00F06A92">
        <w:rPr>
          <w:b/>
        </w:rPr>
        <w:t>public_</w:t>
      </w:r>
      <w:r w:rsidRPr="00391C3E">
        <w:rPr>
          <w:b/>
        </w:rPr>
        <w:t>access</w:t>
      </w:r>
      <w:proofErr w:type="spellEnd"/>
      <w:r w:rsidRPr="00391C3E">
        <w:rPr>
          <w:b/>
        </w:rPr>
        <w:t xml:space="preserve"> </w:t>
      </w:r>
      <w:r w:rsidR="00391C3E" w:rsidRPr="00391C3E">
        <w:rPr>
          <w:b/>
        </w:rPr>
        <w:t>209.165.20</w:t>
      </w:r>
      <w:r w:rsidR="009025BA">
        <w:rPr>
          <w:b/>
        </w:rPr>
        <w:t>0.</w:t>
      </w:r>
      <w:r w:rsidR="0014608D">
        <w:rPr>
          <w:b/>
        </w:rPr>
        <w:t xml:space="preserve">225 </w:t>
      </w:r>
      <w:r w:rsidRPr="00391C3E">
        <w:rPr>
          <w:b/>
          <w:bCs/>
          <w:iCs/>
        </w:rPr>
        <w:t xml:space="preserve"> </w:t>
      </w:r>
      <w:r w:rsidR="00391C3E" w:rsidRPr="00391C3E">
        <w:rPr>
          <w:b/>
        </w:rPr>
        <w:t>209.165.20</w:t>
      </w:r>
      <w:r w:rsidR="0014608D">
        <w:rPr>
          <w:b/>
        </w:rPr>
        <w:t>0</w:t>
      </w:r>
      <w:r w:rsidR="00391C3E" w:rsidRPr="00391C3E">
        <w:rPr>
          <w:b/>
        </w:rPr>
        <w:t>.</w:t>
      </w:r>
      <w:r w:rsidR="0014608D">
        <w:rPr>
          <w:b/>
        </w:rPr>
        <w:t>230</w:t>
      </w:r>
      <w:r w:rsidR="00F3751F" w:rsidRPr="00391C3E">
        <w:rPr>
          <w:b/>
        </w:rPr>
        <w:t xml:space="preserve"> netmask 255.255.255.2</w:t>
      </w:r>
      <w:r w:rsidR="0014608D">
        <w:rPr>
          <w:b/>
        </w:rPr>
        <w:t>48</w:t>
      </w:r>
    </w:p>
    <w:p w14:paraId="46A2A69C" w14:textId="77777777" w:rsidR="007C50BA" w:rsidRDefault="007C50BA" w:rsidP="007C50BA">
      <w:pPr>
        <w:pStyle w:val="StepHead"/>
      </w:pPr>
      <w:r>
        <w:t xml:space="preserve">Define the NAT from </w:t>
      </w:r>
      <w:r w:rsidR="00936421">
        <w:t xml:space="preserve">the </w:t>
      </w:r>
      <w:r>
        <w:t>inside</w:t>
      </w:r>
      <w:r w:rsidR="008557B0">
        <w:t xml:space="preserve"> source</w:t>
      </w:r>
      <w:r>
        <w:t xml:space="preserve"> list to </w:t>
      </w:r>
      <w:r w:rsidR="00936421">
        <w:t xml:space="preserve">the </w:t>
      </w:r>
      <w:r>
        <w:t>outside pool</w:t>
      </w:r>
      <w:r w:rsidR="00887808">
        <w:t>.</w:t>
      </w:r>
    </w:p>
    <w:p w14:paraId="68DE9027" w14:textId="77777777" w:rsidR="007C50BA" w:rsidRPr="00AE795B" w:rsidRDefault="007C50BA" w:rsidP="007C50BA">
      <w:pPr>
        <w:pStyle w:val="CMD"/>
        <w:rPr>
          <w:b/>
        </w:rPr>
      </w:pPr>
      <w:r w:rsidRPr="00F06A92">
        <w:t>Gateway(config)#</w:t>
      </w:r>
      <w:r>
        <w:t xml:space="preserve">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inside source list 1 pool </w:t>
      </w:r>
      <w:proofErr w:type="spellStart"/>
      <w:r w:rsidRPr="00F06A92">
        <w:rPr>
          <w:b/>
        </w:rPr>
        <w:t>public_access</w:t>
      </w:r>
      <w:proofErr w:type="spellEnd"/>
      <w:r w:rsidR="00137FC7">
        <w:rPr>
          <w:b/>
        </w:rPr>
        <w:t xml:space="preserve"> overload</w:t>
      </w:r>
    </w:p>
    <w:p w14:paraId="3D4D0E12" w14:textId="77777777" w:rsidR="0002208C" w:rsidRDefault="0002208C" w:rsidP="0002208C">
      <w:pPr>
        <w:pStyle w:val="StepHead"/>
      </w:pPr>
      <w:r>
        <w:t>Specify the interfaces</w:t>
      </w:r>
      <w:r w:rsidR="00887808">
        <w:t>.</w:t>
      </w:r>
    </w:p>
    <w:p w14:paraId="5021A394" w14:textId="77777777" w:rsidR="0002208C" w:rsidRPr="00DF01C1" w:rsidRDefault="00936421" w:rsidP="0002208C">
      <w:pPr>
        <w:pStyle w:val="BodyTextL25"/>
      </w:pPr>
      <w:r>
        <w:t xml:space="preserve">Issue the </w:t>
      </w:r>
      <w:proofErr w:type="spellStart"/>
      <w:r w:rsidR="0002208C">
        <w:rPr>
          <w:b/>
        </w:rPr>
        <w:t>ip</w:t>
      </w:r>
      <w:proofErr w:type="spellEnd"/>
      <w:r w:rsidR="0002208C">
        <w:rPr>
          <w:b/>
        </w:rPr>
        <w:t xml:space="preserve"> </w:t>
      </w:r>
      <w:proofErr w:type="spellStart"/>
      <w:r w:rsidR="0002208C">
        <w:rPr>
          <w:b/>
        </w:rPr>
        <w:t>nat</w:t>
      </w:r>
      <w:proofErr w:type="spellEnd"/>
      <w:r w:rsidR="0002208C">
        <w:rPr>
          <w:b/>
        </w:rPr>
        <w:t xml:space="preserve"> inside</w:t>
      </w:r>
      <w:r w:rsidR="0002208C">
        <w:t xml:space="preserve"> and </w:t>
      </w:r>
      <w:proofErr w:type="spellStart"/>
      <w:r w:rsidR="0002208C">
        <w:rPr>
          <w:b/>
        </w:rPr>
        <w:t>ip</w:t>
      </w:r>
      <w:proofErr w:type="spellEnd"/>
      <w:r w:rsidR="0002208C">
        <w:rPr>
          <w:b/>
        </w:rPr>
        <w:t xml:space="preserve"> </w:t>
      </w:r>
      <w:proofErr w:type="spellStart"/>
      <w:r w:rsidR="0002208C">
        <w:rPr>
          <w:b/>
        </w:rPr>
        <w:t>nat</w:t>
      </w:r>
      <w:proofErr w:type="spellEnd"/>
      <w:r w:rsidR="0002208C">
        <w:rPr>
          <w:b/>
        </w:rPr>
        <w:t xml:space="preserve"> outside</w:t>
      </w:r>
      <w:r w:rsidR="0002208C">
        <w:t xml:space="preserve"> </w:t>
      </w:r>
      <w:r>
        <w:t xml:space="preserve">commands </w:t>
      </w:r>
      <w:r w:rsidR="0002208C">
        <w:t>to the interfaces.</w:t>
      </w:r>
    </w:p>
    <w:p w14:paraId="358D32D8" w14:textId="77777777" w:rsidR="0002208C" w:rsidRPr="00F06A92" w:rsidRDefault="0002208C" w:rsidP="0002208C">
      <w:pPr>
        <w:pStyle w:val="CMD"/>
        <w:rPr>
          <w:b/>
        </w:rPr>
      </w:pPr>
      <w:r>
        <w:t xml:space="preserve">Gateway(config)# </w:t>
      </w:r>
      <w:r w:rsidRPr="00F06A92">
        <w:rPr>
          <w:b/>
        </w:rPr>
        <w:t xml:space="preserve">interface </w:t>
      </w:r>
      <w:r>
        <w:rPr>
          <w:b/>
        </w:rPr>
        <w:t>g0/1</w:t>
      </w:r>
    </w:p>
    <w:p w14:paraId="04E4464A" w14:textId="77777777" w:rsidR="0002208C" w:rsidRPr="00F06A92" w:rsidRDefault="0002208C" w:rsidP="0002208C">
      <w:pPr>
        <w:pStyle w:val="CMD"/>
        <w:rPr>
          <w:b/>
        </w:rPr>
      </w:pPr>
      <w:r>
        <w:t xml:space="preserve">Gateway(config-if)#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inside</w:t>
      </w:r>
    </w:p>
    <w:p w14:paraId="446932BD" w14:textId="77777777" w:rsidR="0002208C" w:rsidRPr="00F06A92" w:rsidRDefault="0002208C" w:rsidP="0002208C">
      <w:pPr>
        <w:pStyle w:val="CMD"/>
        <w:rPr>
          <w:b/>
        </w:rPr>
      </w:pPr>
      <w:r>
        <w:t xml:space="preserve">Gateway(config-if)# </w:t>
      </w:r>
      <w:r>
        <w:rPr>
          <w:b/>
        </w:rPr>
        <w:t>interface s0/0/1</w:t>
      </w:r>
    </w:p>
    <w:p w14:paraId="12CC5CCC" w14:textId="77777777" w:rsidR="007C50BA" w:rsidRDefault="0002208C" w:rsidP="0002208C">
      <w:pPr>
        <w:pStyle w:val="CMD"/>
        <w:rPr>
          <w:b/>
        </w:rPr>
      </w:pPr>
      <w:r>
        <w:t xml:space="preserve">Gateway(config-if)#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outside</w:t>
      </w:r>
    </w:p>
    <w:p w14:paraId="4510B34F" w14:textId="77777777" w:rsidR="00137FC7" w:rsidRDefault="00137FC7" w:rsidP="00137FC7">
      <w:pPr>
        <w:pStyle w:val="StepHead"/>
      </w:pPr>
      <w:r>
        <w:t xml:space="preserve">Verify </w:t>
      </w:r>
      <w:r w:rsidR="00887808">
        <w:t xml:space="preserve">the </w:t>
      </w:r>
      <w:r>
        <w:t>NAT</w:t>
      </w:r>
      <w:r w:rsidR="0014608D">
        <w:t xml:space="preserve"> </w:t>
      </w:r>
      <w:r w:rsidR="00BC1A97">
        <w:t>p</w:t>
      </w:r>
      <w:r w:rsidR="0014608D">
        <w:t xml:space="preserve">ool </w:t>
      </w:r>
      <w:r w:rsidR="00BC1A97">
        <w:t>o</w:t>
      </w:r>
      <w:r w:rsidR="0014608D">
        <w:t xml:space="preserve">verload </w:t>
      </w:r>
      <w:r>
        <w:t>configuration</w:t>
      </w:r>
      <w:r w:rsidR="00887808">
        <w:t>.</w:t>
      </w:r>
    </w:p>
    <w:p w14:paraId="2CBBB631" w14:textId="77777777" w:rsidR="00137FC7" w:rsidRDefault="00E745E7" w:rsidP="00137FC7">
      <w:pPr>
        <w:pStyle w:val="SubStepAlpha"/>
      </w:pPr>
      <w:r>
        <w:t>From each PC host, ping the 192.31.7.1 address on the ISP router.</w:t>
      </w:r>
    </w:p>
    <w:p w14:paraId="38493D22" w14:textId="77777777" w:rsidR="00137FC7" w:rsidRDefault="00137FC7" w:rsidP="00137FC7">
      <w:pPr>
        <w:pStyle w:val="SubStepAlpha"/>
      </w:pPr>
      <w:r>
        <w:lastRenderedPageBreak/>
        <w:t xml:space="preserve">Display NAT statistics on </w:t>
      </w:r>
      <w:r w:rsidR="00E745E7">
        <w:t xml:space="preserve">the </w:t>
      </w:r>
      <w:r>
        <w:t>Gateway</w:t>
      </w:r>
      <w:r w:rsidR="00E745E7">
        <w:t xml:space="preserve"> router.</w:t>
      </w:r>
    </w:p>
    <w:p w14:paraId="6CBB1831" w14:textId="77777777" w:rsidR="00602618" w:rsidRPr="00602618" w:rsidRDefault="00602618" w:rsidP="00602618">
      <w:pPr>
        <w:pStyle w:val="CMD"/>
        <w:rPr>
          <w:b/>
        </w:rPr>
      </w:pPr>
      <w:r>
        <w:t>Gateway#</w:t>
      </w:r>
      <w:r w:rsidRPr="00602618">
        <w:t xml:space="preserve"> </w:t>
      </w:r>
      <w:r w:rsidRPr="00602618">
        <w:rPr>
          <w:b/>
        </w:rPr>
        <w:t xml:space="preserve">show </w:t>
      </w:r>
      <w:proofErr w:type="spellStart"/>
      <w:r w:rsidRPr="00602618">
        <w:rPr>
          <w:b/>
        </w:rPr>
        <w:t>ip</w:t>
      </w:r>
      <w:proofErr w:type="spellEnd"/>
      <w:r w:rsidRPr="00602618">
        <w:rPr>
          <w:b/>
        </w:rPr>
        <w:t xml:space="preserve"> </w:t>
      </w:r>
      <w:proofErr w:type="spellStart"/>
      <w:r w:rsidRPr="00602618">
        <w:rPr>
          <w:b/>
        </w:rPr>
        <w:t>nat</w:t>
      </w:r>
      <w:proofErr w:type="spellEnd"/>
      <w:r w:rsidRPr="00602618">
        <w:rPr>
          <w:b/>
        </w:rPr>
        <w:t xml:space="preserve"> sta</w:t>
      </w:r>
      <w:r>
        <w:rPr>
          <w:b/>
        </w:rPr>
        <w:t>tistics</w:t>
      </w:r>
    </w:p>
    <w:p w14:paraId="609BFDA5" w14:textId="77777777" w:rsidR="009C1F10" w:rsidRPr="009C1F10" w:rsidRDefault="009C1F10" w:rsidP="009C1F10">
      <w:pPr>
        <w:pStyle w:val="CMD"/>
        <w:rPr>
          <w:sz w:val="18"/>
        </w:rPr>
      </w:pPr>
      <w:r w:rsidRPr="009C1F10">
        <w:rPr>
          <w:sz w:val="18"/>
          <w:highlight w:val="yellow"/>
        </w:rPr>
        <w:t>Total active translations: 3 (0 static, 3 dynamic; 3 extended)</w:t>
      </w:r>
    </w:p>
    <w:p w14:paraId="5B5E87DE" w14:textId="77777777" w:rsidR="009C1F10" w:rsidRPr="009C1F10" w:rsidRDefault="009C1F10" w:rsidP="009C1F10">
      <w:pPr>
        <w:pStyle w:val="CMD"/>
        <w:rPr>
          <w:sz w:val="18"/>
        </w:rPr>
      </w:pPr>
      <w:r w:rsidRPr="009C1F10">
        <w:rPr>
          <w:sz w:val="18"/>
        </w:rPr>
        <w:t>Peak translations: 3, occurred 00:00:25 ago</w:t>
      </w:r>
    </w:p>
    <w:p w14:paraId="548F4330" w14:textId="77777777" w:rsidR="009C1F10" w:rsidRPr="009C1F10" w:rsidRDefault="009C1F10" w:rsidP="009C1F10">
      <w:pPr>
        <w:pStyle w:val="CMD"/>
        <w:rPr>
          <w:sz w:val="18"/>
        </w:rPr>
      </w:pPr>
      <w:r w:rsidRPr="009C1F10">
        <w:rPr>
          <w:sz w:val="18"/>
        </w:rPr>
        <w:t>Outside interfaces:</w:t>
      </w:r>
    </w:p>
    <w:p w14:paraId="171165BA" w14:textId="77777777" w:rsidR="009C1F10" w:rsidRPr="009C1F10" w:rsidRDefault="009C1F10" w:rsidP="009C1F10">
      <w:pPr>
        <w:pStyle w:val="CMD"/>
        <w:rPr>
          <w:sz w:val="18"/>
        </w:rPr>
      </w:pPr>
      <w:r w:rsidRPr="009C1F10">
        <w:rPr>
          <w:sz w:val="18"/>
        </w:rPr>
        <w:t xml:space="preserve">  Serial0/0/1</w:t>
      </w:r>
    </w:p>
    <w:p w14:paraId="11784985" w14:textId="77777777" w:rsidR="009C1F10" w:rsidRPr="009C1F10" w:rsidRDefault="009C1F10" w:rsidP="009C1F10">
      <w:pPr>
        <w:pStyle w:val="CMD"/>
        <w:rPr>
          <w:sz w:val="18"/>
        </w:rPr>
      </w:pPr>
      <w:r w:rsidRPr="009C1F10">
        <w:rPr>
          <w:sz w:val="18"/>
        </w:rPr>
        <w:t>Inside interfaces:</w:t>
      </w:r>
    </w:p>
    <w:p w14:paraId="4EA92897" w14:textId="77777777" w:rsidR="009C1F10" w:rsidRPr="009C1F10" w:rsidRDefault="009C1F10" w:rsidP="009C1F10">
      <w:pPr>
        <w:pStyle w:val="CMD"/>
        <w:rPr>
          <w:sz w:val="18"/>
        </w:rPr>
      </w:pPr>
      <w:r w:rsidRPr="009C1F10">
        <w:rPr>
          <w:sz w:val="18"/>
        </w:rPr>
        <w:t xml:space="preserve">  GigabitEthernet0/1</w:t>
      </w:r>
    </w:p>
    <w:p w14:paraId="4A870850" w14:textId="77777777" w:rsidR="009C1F10" w:rsidRPr="009C1F10" w:rsidRDefault="009C1F10" w:rsidP="009C1F10">
      <w:pPr>
        <w:pStyle w:val="CMD"/>
        <w:rPr>
          <w:sz w:val="18"/>
        </w:rPr>
      </w:pPr>
      <w:r w:rsidRPr="009C1F10">
        <w:rPr>
          <w:sz w:val="18"/>
        </w:rPr>
        <w:t xml:space="preserve">Hits: </w:t>
      </w:r>
      <w:r w:rsidR="00577E91">
        <w:rPr>
          <w:sz w:val="18"/>
        </w:rPr>
        <w:t>24</w:t>
      </w:r>
      <w:r w:rsidRPr="009C1F10">
        <w:rPr>
          <w:sz w:val="18"/>
        </w:rPr>
        <w:t xml:space="preserve">  Misses: 0</w:t>
      </w:r>
    </w:p>
    <w:p w14:paraId="3956CEA3" w14:textId="77777777" w:rsidR="009C1F10" w:rsidRPr="009C1F10" w:rsidRDefault="009C1F10" w:rsidP="009C1F10">
      <w:pPr>
        <w:pStyle w:val="CMD"/>
        <w:rPr>
          <w:sz w:val="18"/>
        </w:rPr>
      </w:pPr>
      <w:r w:rsidRPr="009C1F10">
        <w:rPr>
          <w:sz w:val="18"/>
        </w:rPr>
        <w:t xml:space="preserve">CEF Translated packets: </w:t>
      </w:r>
      <w:r w:rsidR="00577E91">
        <w:rPr>
          <w:sz w:val="18"/>
        </w:rPr>
        <w:t>24</w:t>
      </w:r>
      <w:r w:rsidRPr="009C1F10">
        <w:rPr>
          <w:sz w:val="18"/>
        </w:rPr>
        <w:t>, CEF Punted packets: 0</w:t>
      </w:r>
    </w:p>
    <w:p w14:paraId="52421A6E" w14:textId="77777777" w:rsidR="009C1F10" w:rsidRPr="009C1F10" w:rsidRDefault="009C1F10" w:rsidP="009C1F10">
      <w:pPr>
        <w:pStyle w:val="CMD"/>
        <w:rPr>
          <w:sz w:val="18"/>
        </w:rPr>
      </w:pPr>
      <w:r w:rsidRPr="009C1F10">
        <w:rPr>
          <w:sz w:val="18"/>
        </w:rPr>
        <w:t>Expired translations: 0</w:t>
      </w:r>
    </w:p>
    <w:p w14:paraId="4CFCD849" w14:textId="77777777" w:rsidR="009C1F10" w:rsidRPr="009C1F10" w:rsidRDefault="009C1F10" w:rsidP="009C1F10">
      <w:pPr>
        <w:pStyle w:val="CMD"/>
        <w:rPr>
          <w:sz w:val="18"/>
        </w:rPr>
      </w:pPr>
      <w:r w:rsidRPr="009C1F10">
        <w:rPr>
          <w:sz w:val="18"/>
        </w:rPr>
        <w:t>Dynamic mappings:</w:t>
      </w:r>
    </w:p>
    <w:p w14:paraId="1B0238B2" w14:textId="77777777" w:rsidR="009C1F10" w:rsidRPr="009C1F10" w:rsidRDefault="009C1F10" w:rsidP="009C1F10">
      <w:pPr>
        <w:pStyle w:val="CMD"/>
        <w:rPr>
          <w:sz w:val="18"/>
        </w:rPr>
      </w:pPr>
      <w:r w:rsidRPr="009C1F10">
        <w:rPr>
          <w:sz w:val="18"/>
        </w:rPr>
        <w:t>-- Inside Source</w:t>
      </w:r>
    </w:p>
    <w:p w14:paraId="3F45C5C7" w14:textId="77777777" w:rsidR="009C1F10" w:rsidRPr="009C1F10" w:rsidRDefault="009C1F10" w:rsidP="009C1F10">
      <w:pPr>
        <w:pStyle w:val="CMD"/>
        <w:rPr>
          <w:sz w:val="18"/>
        </w:rPr>
      </w:pPr>
      <w:r w:rsidRPr="009C1F10">
        <w:rPr>
          <w:sz w:val="18"/>
        </w:rPr>
        <w:t xml:space="preserve">[Id: 1] access-list 1 pool </w:t>
      </w:r>
      <w:proofErr w:type="spellStart"/>
      <w:r w:rsidRPr="009C1F10">
        <w:rPr>
          <w:sz w:val="18"/>
        </w:rPr>
        <w:t>public_access</w:t>
      </w:r>
      <w:proofErr w:type="spellEnd"/>
      <w:r w:rsidRPr="009C1F10">
        <w:rPr>
          <w:sz w:val="18"/>
        </w:rPr>
        <w:t xml:space="preserve"> </w:t>
      </w:r>
      <w:proofErr w:type="spellStart"/>
      <w:r w:rsidRPr="009C1F10">
        <w:rPr>
          <w:sz w:val="18"/>
        </w:rPr>
        <w:t>refcount</w:t>
      </w:r>
      <w:proofErr w:type="spellEnd"/>
      <w:r w:rsidRPr="009C1F10">
        <w:rPr>
          <w:sz w:val="18"/>
        </w:rPr>
        <w:t xml:space="preserve"> 3</w:t>
      </w:r>
    </w:p>
    <w:p w14:paraId="72C13736" w14:textId="77777777" w:rsidR="009C1F10" w:rsidRPr="009C1F10" w:rsidRDefault="009C1F10" w:rsidP="009C1F10">
      <w:pPr>
        <w:pStyle w:val="CMD"/>
        <w:rPr>
          <w:sz w:val="18"/>
          <w:highlight w:val="yellow"/>
        </w:rPr>
      </w:pPr>
      <w:r w:rsidRPr="009C1F10">
        <w:rPr>
          <w:sz w:val="18"/>
        </w:rPr>
        <w:t xml:space="preserve"> </w:t>
      </w:r>
      <w:r w:rsidRPr="009C1F10">
        <w:rPr>
          <w:sz w:val="18"/>
          <w:highlight w:val="yellow"/>
        </w:rPr>
        <w:t xml:space="preserve">pool </w:t>
      </w:r>
      <w:proofErr w:type="spellStart"/>
      <w:r w:rsidRPr="009C1F10">
        <w:rPr>
          <w:sz w:val="18"/>
          <w:highlight w:val="yellow"/>
        </w:rPr>
        <w:t>public_access</w:t>
      </w:r>
      <w:proofErr w:type="spellEnd"/>
      <w:r w:rsidRPr="009C1F10">
        <w:rPr>
          <w:sz w:val="18"/>
          <w:highlight w:val="yellow"/>
        </w:rPr>
        <w:t>: netmask 255.255.255.248</w:t>
      </w:r>
    </w:p>
    <w:p w14:paraId="796FFD3D" w14:textId="77777777" w:rsidR="009C1F10" w:rsidRPr="009C1F10" w:rsidRDefault="009C1F10" w:rsidP="009C1F10">
      <w:pPr>
        <w:pStyle w:val="CMD"/>
        <w:rPr>
          <w:sz w:val="18"/>
          <w:highlight w:val="yellow"/>
        </w:rPr>
      </w:pPr>
      <w:r w:rsidRPr="00B254BF">
        <w:rPr>
          <w:sz w:val="18"/>
        </w:rPr>
        <w:t xml:space="preserve">        </w:t>
      </w:r>
      <w:r w:rsidRPr="009C1F10">
        <w:rPr>
          <w:sz w:val="18"/>
          <w:highlight w:val="yellow"/>
        </w:rPr>
        <w:t>start 209.165.200.225 end 209.165.200.230</w:t>
      </w:r>
    </w:p>
    <w:p w14:paraId="5852F948" w14:textId="77777777" w:rsidR="009C1F10" w:rsidRPr="009C1F10" w:rsidRDefault="009C1F10" w:rsidP="009C1F10">
      <w:pPr>
        <w:pStyle w:val="CMD"/>
        <w:rPr>
          <w:sz w:val="18"/>
        </w:rPr>
      </w:pPr>
      <w:r w:rsidRPr="00B254BF">
        <w:rPr>
          <w:sz w:val="18"/>
        </w:rPr>
        <w:t xml:space="preserve">        </w:t>
      </w:r>
      <w:r w:rsidRPr="009C1F10">
        <w:rPr>
          <w:sz w:val="18"/>
          <w:highlight w:val="yellow"/>
        </w:rPr>
        <w:t>type generic, total addresses 6, allocated 1 (16%), misses 0</w:t>
      </w:r>
    </w:p>
    <w:p w14:paraId="02321D32" w14:textId="77777777" w:rsidR="009C1F10" w:rsidRPr="009C1F10" w:rsidRDefault="009C1F10" w:rsidP="009C1F10">
      <w:pPr>
        <w:pStyle w:val="CMD"/>
        <w:rPr>
          <w:sz w:val="18"/>
        </w:rPr>
      </w:pPr>
    </w:p>
    <w:p w14:paraId="5796B911" w14:textId="77777777" w:rsidR="009C1F10" w:rsidRPr="009C1F10" w:rsidRDefault="009C1F10" w:rsidP="009C1F10">
      <w:pPr>
        <w:pStyle w:val="CMD"/>
        <w:rPr>
          <w:sz w:val="18"/>
        </w:rPr>
      </w:pPr>
      <w:r w:rsidRPr="009C1F10">
        <w:rPr>
          <w:sz w:val="18"/>
        </w:rPr>
        <w:t>Total doors: 0</w:t>
      </w:r>
    </w:p>
    <w:p w14:paraId="4C4699F8" w14:textId="77777777" w:rsidR="009C1F10" w:rsidRPr="009C1F10" w:rsidRDefault="009C1F10" w:rsidP="009C1F10">
      <w:pPr>
        <w:pStyle w:val="CMD"/>
        <w:rPr>
          <w:sz w:val="18"/>
        </w:rPr>
      </w:pPr>
      <w:r w:rsidRPr="009C1F10">
        <w:rPr>
          <w:sz w:val="18"/>
        </w:rPr>
        <w:t>Appl doors: 0</w:t>
      </w:r>
    </w:p>
    <w:p w14:paraId="4B8D92F0" w14:textId="77777777" w:rsidR="009C1F10" w:rsidRPr="009C1F10" w:rsidRDefault="009C1F10" w:rsidP="009C1F10">
      <w:pPr>
        <w:pStyle w:val="CMD"/>
        <w:rPr>
          <w:sz w:val="18"/>
        </w:rPr>
      </w:pPr>
      <w:r w:rsidRPr="009C1F10">
        <w:rPr>
          <w:sz w:val="18"/>
        </w:rPr>
        <w:t>Normal doors: 0</w:t>
      </w:r>
    </w:p>
    <w:p w14:paraId="114AE4D8" w14:textId="77777777" w:rsidR="00602618" w:rsidRPr="00602618" w:rsidRDefault="009C1F10" w:rsidP="00602618">
      <w:pPr>
        <w:pStyle w:val="CMDOutput"/>
        <w:rPr>
          <w:rFonts w:ascii="Arial" w:hAnsi="Arial"/>
        </w:rPr>
      </w:pPr>
      <w:r w:rsidRPr="009C1F10">
        <w:t>Queued Packets: 0</w:t>
      </w:r>
    </w:p>
    <w:p w14:paraId="0139FC47" w14:textId="77777777" w:rsidR="00137FC7" w:rsidRDefault="00137FC7" w:rsidP="00602618">
      <w:pPr>
        <w:pStyle w:val="SubStepAlpha"/>
      </w:pPr>
      <w:r>
        <w:t>Display NAT</w:t>
      </w:r>
      <w:r w:rsidR="00936421">
        <w:t>s</w:t>
      </w:r>
      <w:r>
        <w:t xml:space="preserve"> on </w:t>
      </w:r>
      <w:r w:rsidR="00936421">
        <w:t xml:space="preserve">the </w:t>
      </w:r>
      <w:r>
        <w:t>Gateway</w:t>
      </w:r>
      <w:r w:rsidR="00936421">
        <w:t xml:space="preserve"> router</w:t>
      </w:r>
      <w:r>
        <w:t>.</w:t>
      </w:r>
    </w:p>
    <w:p w14:paraId="288FE00C" w14:textId="77777777" w:rsidR="00E962D4" w:rsidRDefault="00E962D4" w:rsidP="00E962D4">
      <w:pPr>
        <w:pStyle w:val="CMD"/>
      </w:pPr>
      <w:r>
        <w:t xml:space="preserve">Gateway# </w:t>
      </w:r>
      <w:r w:rsidRPr="005A7444">
        <w:rPr>
          <w:b/>
        </w:rPr>
        <w:t xml:space="preserve">show </w:t>
      </w:r>
      <w:proofErr w:type="spellStart"/>
      <w:r w:rsidRPr="005A7444">
        <w:rPr>
          <w:b/>
        </w:rPr>
        <w:t>ip</w:t>
      </w:r>
      <w:proofErr w:type="spellEnd"/>
      <w:r w:rsidRPr="005A7444">
        <w:rPr>
          <w:b/>
        </w:rPr>
        <w:t xml:space="preserve"> </w:t>
      </w:r>
      <w:proofErr w:type="spellStart"/>
      <w:r w:rsidRPr="005A7444">
        <w:rPr>
          <w:b/>
        </w:rPr>
        <w:t>nat</w:t>
      </w:r>
      <w:proofErr w:type="spellEnd"/>
      <w:r w:rsidRPr="005A7444">
        <w:rPr>
          <w:b/>
        </w:rPr>
        <w:t xml:space="preserve"> tra</w:t>
      </w:r>
      <w:r w:rsidR="005A7444" w:rsidRPr="005A7444">
        <w:rPr>
          <w:b/>
        </w:rPr>
        <w:t>nslation</w:t>
      </w:r>
      <w:r w:rsidR="008749B4">
        <w:rPr>
          <w:b/>
        </w:rPr>
        <w:t>s</w:t>
      </w:r>
    </w:p>
    <w:p w14:paraId="3293054D" w14:textId="77777777" w:rsidR="0037469F" w:rsidRPr="0037469F" w:rsidRDefault="0037469F" w:rsidP="0037469F">
      <w:pPr>
        <w:pStyle w:val="CMDOutput"/>
      </w:pPr>
      <w:r w:rsidRPr="0037469F">
        <w:t>Pro Inside global      Inside local       Outside local      Outside global</w:t>
      </w:r>
    </w:p>
    <w:p w14:paraId="4D3F3141" w14:textId="77777777" w:rsidR="0037469F" w:rsidRPr="0037469F" w:rsidRDefault="0037469F" w:rsidP="0037469F">
      <w:pPr>
        <w:pStyle w:val="CMDOutput"/>
      </w:pPr>
      <w:proofErr w:type="spellStart"/>
      <w:r w:rsidRPr="0037469F">
        <w:rPr>
          <w:highlight w:val="yellow"/>
        </w:rPr>
        <w:t>icmp</w:t>
      </w:r>
      <w:proofErr w:type="spellEnd"/>
      <w:r w:rsidRPr="0037469F">
        <w:rPr>
          <w:highlight w:val="yellow"/>
        </w:rPr>
        <w:t xml:space="preserve"> 209.165.200.225:0 192.168.1.20:1</w:t>
      </w:r>
      <w:r w:rsidRPr="0037469F">
        <w:t xml:space="preserve">     </w:t>
      </w:r>
      <w:r w:rsidR="001C0EA2">
        <w:t>192.31.7.1</w:t>
      </w:r>
      <w:r w:rsidRPr="0037469F">
        <w:t xml:space="preserve">:1       </w:t>
      </w:r>
      <w:r w:rsidR="001C0EA2">
        <w:t>192.31.7.1</w:t>
      </w:r>
      <w:r w:rsidRPr="0037469F">
        <w:t>:0</w:t>
      </w:r>
    </w:p>
    <w:p w14:paraId="0C515761" w14:textId="77777777" w:rsidR="0037469F" w:rsidRPr="0037469F" w:rsidRDefault="0037469F" w:rsidP="0037469F">
      <w:pPr>
        <w:pStyle w:val="CMDOutput"/>
      </w:pPr>
      <w:proofErr w:type="spellStart"/>
      <w:r w:rsidRPr="0037469F">
        <w:rPr>
          <w:highlight w:val="yellow"/>
        </w:rPr>
        <w:t>icmp</w:t>
      </w:r>
      <w:proofErr w:type="spellEnd"/>
      <w:r w:rsidRPr="0037469F">
        <w:rPr>
          <w:highlight w:val="yellow"/>
        </w:rPr>
        <w:t xml:space="preserve"> 209.165.200.225:1 192.168.1.21:1</w:t>
      </w:r>
      <w:r w:rsidRPr="0037469F">
        <w:t xml:space="preserve">     </w:t>
      </w:r>
      <w:r w:rsidR="001C0EA2">
        <w:t>192.31.7.1</w:t>
      </w:r>
      <w:r w:rsidRPr="0037469F">
        <w:t xml:space="preserve">:1       </w:t>
      </w:r>
      <w:r w:rsidR="001C0EA2">
        <w:t>192.31.7.1</w:t>
      </w:r>
      <w:r w:rsidRPr="0037469F">
        <w:t>:1</w:t>
      </w:r>
    </w:p>
    <w:p w14:paraId="2791EE6B" w14:textId="77777777" w:rsidR="0037469F" w:rsidRDefault="0037469F" w:rsidP="0037469F">
      <w:pPr>
        <w:pStyle w:val="CMDOutput"/>
      </w:pPr>
      <w:proofErr w:type="spellStart"/>
      <w:r w:rsidRPr="0037469F">
        <w:rPr>
          <w:highlight w:val="yellow"/>
        </w:rPr>
        <w:t>icmp</w:t>
      </w:r>
      <w:proofErr w:type="spellEnd"/>
      <w:r w:rsidRPr="0037469F">
        <w:rPr>
          <w:highlight w:val="yellow"/>
        </w:rPr>
        <w:t xml:space="preserve"> 209.165.200.225:2 192.168.1.22:1</w:t>
      </w:r>
      <w:r w:rsidRPr="0037469F">
        <w:t xml:space="preserve">     </w:t>
      </w:r>
      <w:r w:rsidR="001C0EA2">
        <w:t>192.31.7.1</w:t>
      </w:r>
      <w:r w:rsidRPr="0037469F">
        <w:t xml:space="preserve">:1       </w:t>
      </w:r>
      <w:r w:rsidR="001C0EA2">
        <w:t>192.31.7.1</w:t>
      </w:r>
      <w:r w:rsidRPr="0037469F">
        <w:t>:2</w:t>
      </w:r>
    </w:p>
    <w:p w14:paraId="247451F8" w14:textId="77777777" w:rsidR="00E745E7" w:rsidRDefault="00E745E7" w:rsidP="009F485F">
      <w:pPr>
        <w:pStyle w:val="BodyTextL50"/>
      </w:pPr>
      <w:r>
        <w:rPr>
          <w:b/>
        </w:rPr>
        <w:t>Note</w:t>
      </w:r>
      <w:r>
        <w:t xml:space="preserve">: Depending on how much </w:t>
      </w:r>
      <w:r w:rsidR="005E325A">
        <w:t xml:space="preserve">time </w:t>
      </w:r>
      <w:r>
        <w:t>has elapsed since you performed the pings from each PC, you may not see all thre</w:t>
      </w:r>
      <w:r w:rsidR="008749B4">
        <w:t>e translations. ICMP translatio</w:t>
      </w:r>
      <w:r>
        <w:t>ns have a short timeout value.</w:t>
      </w:r>
    </w:p>
    <w:p w14:paraId="1D795B6E" w14:textId="77777777" w:rsidR="00E745E7" w:rsidRDefault="00E745E7" w:rsidP="009F485F">
      <w:pPr>
        <w:pStyle w:val="BodyTextL50"/>
        <w:rPr>
          <w:rStyle w:val="AnswerGray"/>
        </w:rPr>
      </w:pPr>
      <w:r>
        <w:t xml:space="preserve">How many Inside local IP addresses are listed in the sample output above? __________ </w:t>
      </w:r>
      <w:r w:rsidRPr="000C6FE6">
        <w:rPr>
          <w:rStyle w:val="AnswerGray"/>
        </w:rPr>
        <w:t>3</w:t>
      </w:r>
    </w:p>
    <w:p w14:paraId="53B5579D" w14:textId="77777777" w:rsidR="00E745E7" w:rsidRDefault="00E745E7" w:rsidP="009F485F">
      <w:pPr>
        <w:pStyle w:val="BodyTextL50"/>
      </w:pPr>
      <w:r>
        <w:t xml:space="preserve">How many Inside global IP addresses are listed? __________ </w:t>
      </w:r>
      <w:r w:rsidRPr="000C6FE6">
        <w:rPr>
          <w:rStyle w:val="AnswerGray"/>
        </w:rPr>
        <w:t>1</w:t>
      </w:r>
    </w:p>
    <w:p w14:paraId="6EEEF4E7" w14:textId="4E2F1258" w:rsidR="00E745E7" w:rsidRDefault="00E745E7" w:rsidP="009F485F">
      <w:pPr>
        <w:pStyle w:val="BodyTextL50"/>
      </w:pPr>
      <w:r>
        <w:t>How many port numbers are pa</w:t>
      </w:r>
      <w:r w:rsidR="005E325A">
        <w:t>i</w:t>
      </w:r>
      <w:r>
        <w:t>red with the Inside global addresses</w:t>
      </w:r>
      <w:r w:rsidR="00B70D77">
        <w:t>?</w:t>
      </w:r>
      <w:r>
        <w:t xml:space="preserve"> _________ </w:t>
      </w:r>
      <w:r w:rsidRPr="000C6FE6">
        <w:rPr>
          <w:rStyle w:val="AnswerGray"/>
        </w:rPr>
        <w:t>3</w:t>
      </w:r>
    </w:p>
    <w:p w14:paraId="60363E13" w14:textId="77777777" w:rsidR="00E745E7" w:rsidRDefault="00E745E7" w:rsidP="009F485F">
      <w:pPr>
        <w:pStyle w:val="BodyTextL50"/>
      </w:pPr>
      <w:r>
        <w:t>What would be the result of pinging the Inside local address of PC-A from the ISP router? Why?</w:t>
      </w:r>
    </w:p>
    <w:p w14:paraId="1BF837FF" w14:textId="77777777" w:rsidR="00E745E7" w:rsidRDefault="00E745E7" w:rsidP="009F485F">
      <w:pPr>
        <w:pStyle w:val="BodyTextL50"/>
      </w:pPr>
      <w:r>
        <w:t>____________________________________________________________________________________</w:t>
      </w:r>
    </w:p>
    <w:p w14:paraId="1C88E3FE" w14:textId="77777777" w:rsidR="00E745E7" w:rsidRDefault="00E745E7" w:rsidP="009F485F">
      <w:pPr>
        <w:pStyle w:val="BodyTextL50"/>
      </w:pPr>
      <w:r>
        <w:t>____________________________________________________________________________________</w:t>
      </w:r>
    </w:p>
    <w:p w14:paraId="4A9F3D26" w14:textId="24C3C925" w:rsidR="00E745E7" w:rsidRDefault="00E745E7" w:rsidP="009F485F">
      <w:pPr>
        <w:pStyle w:val="BodyTextL50"/>
        <w:rPr>
          <w:ins w:id="0" w:author="Lizethe Pérez Fuertes" w:date="2021-01-28T16:17:00Z"/>
          <w:rStyle w:val="AnswerGray"/>
        </w:rPr>
      </w:pPr>
      <w:r w:rsidRPr="000C6FE6">
        <w:rPr>
          <w:rStyle w:val="AnswerGray"/>
        </w:rPr>
        <w:t xml:space="preserve">The ping would fail because the router knows the location of the Inside global address in its routing </w:t>
      </w:r>
      <w:proofErr w:type="gramStart"/>
      <w:r w:rsidRPr="000C6FE6">
        <w:rPr>
          <w:rStyle w:val="AnswerGray"/>
        </w:rPr>
        <w:t>table</w:t>
      </w:r>
      <w:proofErr w:type="gramEnd"/>
      <w:r w:rsidRPr="000C6FE6">
        <w:rPr>
          <w:rStyle w:val="AnswerGray"/>
        </w:rPr>
        <w:t xml:space="preserve"> but the Inside local address is not advertised.</w:t>
      </w:r>
    </w:p>
    <w:p w14:paraId="06084D10" w14:textId="07811045" w:rsidR="00811F44" w:rsidRDefault="00811F44" w:rsidP="009F485F">
      <w:pPr>
        <w:pStyle w:val="BodyTextL50"/>
        <w:rPr>
          <w:ins w:id="1" w:author="Lizethe Pérez Fuertes" w:date="2021-01-28T16:17:00Z"/>
          <w:rStyle w:val="AnswerGray"/>
        </w:rPr>
      </w:pPr>
    </w:p>
    <w:p w14:paraId="7D59D60B" w14:textId="7A755FED" w:rsidR="00811F44" w:rsidRDefault="00811F44" w:rsidP="009F485F">
      <w:pPr>
        <w:pStyle w:val="BodyTextL50"/>
        <w:rPr>
          <w:ins w:id="2" w:author="Lizethe Pérez Fuertes" w:date="2021-01-28T16:17:00Z"/>
          <w:rStyle w:val="AnswerGray"/>
        </w:rPr>
      </w:pPr>
    </w:p>
    <w:p w14:paraId="03EDF1BA" w14:textId="5A5F0BF7" w:rsidR="00811F44" w:rsidRDefault="00811F44" w:rsidP="009F485F">
      <w:pPr>
        <w:pStyle w:val="BodyTextL50"/>
        <w:rPr>
          <w:ins w:id="3" w:author="Lizethe Pérez Fuertes" w:date="2021-01-28T16:17:00Z"/>
          <w:rStyle w:val="AnswerGray"/>
        </w:rPr>
      </w:pPr>
    </w:p>
    <w:p w14:paraId="0B5AE0B2" w14:textId="77777777" w:rsidR="00811F44" w:rsidRPr="000C6FE6" w:rsidRDefault="00811F44" w:rsidP="009F485F">
      <w:pPr>
        <w:pStyle w:val="BodyTextL50"/>
        <w:rPr>
          <w:rStyle w:val="AnswerGray"/>
        </w:rPr>
      </w:pPr>
    </w:p>
    <w:p w14:paraId="59F9A548" w14:textId="77777777" w:rsidR="00602618" w:rsidRDefault="00602618" w:rsidP="00602618">
      <w:pPr>
        <w:pStyle w:val="PartHead"/>
      </w:pPr>
      <w:r>
        <w:lastRenderedPageBreak/>
        <w:t>Configure and Verify PAT</w:t>
      </w:r>
    </w:p>
    <w:p w14:paraId="5946AA20" w14:textId="77777777" w:rsidR="00863612" w:rsidRPr="00863612" w:rsidRDefault="00096060" w:rsidP="00863612">
      <w:pPr>
        <w:pStyle w:val="BodyTextL25"/>
      </w:pPr>
      <w:r>
        <w:t xml:space="preserve">In Part 3, you will configure PAT </w:t>
      </w:r>
      <w:r w:rsidR="00F616A2">
        <w:t xml:space="preserve">by using an interface instead of a pool of addresses to define the outside address. </w:t>
      </w:r>
      <w:r w:rsidR="008557B0">
        <w:t>Not all</w:t>
      </w:r>
      <w:r w:rsidR="00F616A2">
        <w:t xml:space="preserve"> of the commands in Part 2 will be reused in Part 3.</w:t>
      </w:r>
    </w:p>
    <w:p w14:paraId="06F967D8" w14:textId="77777777" w:rsidR="00077B78" w:rsidRPr="00077B78" w:rsidRDefault="00077B78" w:rsidP="002E201D">
      <w:pPr>
        <w:pStyle w:val="StepHead"/>
      </w:pPr>
      <w:r>
        <w:t>Clear NAT</w:t>
      </w:r>
      <w:r w:rsidR="00A62361">
        <w:t>s</w:t>
      </w:r>
      <w:r>
        <w:t xml:space="preserve"> and statistics</w:t>
      </w:r>
      <w:r w:rsidR="0040100B">
        <w:t xml:space="preserve"> on the Gateway router</w:t>
      </w:r>
      <w:r>
        <w:t>.</w:t>
      </w:r>
    </w:p>
    <w:p w14:paraId="29117142" w14:textId="77777777" w:rsidR="0040100B" w:rsidRDefault="00077B78" w:rsidP="00602618">
      <w:pPr>
        <w:pStyle w:val="StepHead"/>
      </w:pPr>
      <w:r>
        <w:t xml:space="preserve">Verify the </w:t>
      </w:r>
      <w:r w:rsidR="004D5C59">
        <w:t xml:space="preserve">configuration for </w:t>
      </w:r>
      <w:r w:rsidR="0040100B">
        <w:t>NAT.</w:t>
      </w:r>
    </w:p>
    <w:p w14:paraId="1D32B5C3" w14:textId="77777777" w:rsidR="00077B78" w:rsidRDefault="000B1676" w:rsidP="0040100B">
      <w:pPr>
        <w:pStyle w:val="SubStepAlpha"/>
      </w:pPr>
      <w:r>
        <w:t>Verify that stat</w:t>
      </w:r>
      <w:r w:rsidR="00391F5C">
        <w:t>ist</w:t>
      </w:r>
      <w:r>
        <w:t>ics have been cleared.</w:t>
      </w:r>
    </w:p>
    <w:p w14:paraId="3D73C9F0" w14:textId="77777777" w:rsidR="000B1676" w:rsidRDefault="000B1676" w:rsidP="0040100B">
      <w:pPr>
        <w:pStyle w:val="SubStepAlpha"/>
      </w:pPr>
      <w:r>
        <w:t xml:space="preserve">Verify </w:t>
      </w:r>
      <w:r w:rsidR="008557B0">
        <w:t xml:space="preserve">that </w:t>
      </w:r>
      <w:r>
        <w:t>the outside and inside interfaces are configured for NAT</w:t>
      </w:r>
      <w:r w:rsidR="00A62361">
        <w:t>s</w:t>
      </w:r>
      <w:r>
        <w:t>.</w:t>
      </w:r>
    </w:p>
    <w:p w14:paraId="1E16DCB3" w14:textId="77777777" w:rsidR="000B1676" w:rsidRDefault="000B1676" w:rsidP="0040100B">
      <w:pPr>
        <w:pStyle w:val="SubStepAlpha"/>
      </w:pPr>
      <w:r>
        <w:t>Verify</w:t>
      </w:r>
      <w:r w:rsidR="008557B0">
        <w:t xml:space="preserve"> that</w:t>
      </w:r>
      <w:r>
        <w:t xml:space="preserve"> the </w:t>
      </w:r>
      <w:r w:rsidR="008557B0">
        <w:t>ACL</w:t>
      </w:r>
      <w:r>
        <w:t xml:space="preserve"> is still configured for NAT</w:t>
      </w:r>
      <w:r w:rsidR="00A62361">
        <w:t>s</w:t>
      </w:r>
      <w:r>
        <w:t>.</w:t>
      </w:r>
    </w:p>
    <w:p w14:paraId="6E1D70B4" w14:textId="77777777" w:rsidR="000B1676" w:rsidRDefault="000B1676" w:rsidP="000B1676">
      <w:pPr>
        <w:pStyle w:val="BodyTextL50"/>
      </w:pPr>
      <w:r>
        <w:t xml:space="preserve">What command did you use to confirm the results from steps a </w:t>
      </w:r>
      <w:r w:rsidR="000014FB">
        <w:t>to</w:t>
      </w:r>
      <w:r>
        <w:t xml:space="preserve"> c?</w:t>
      </w:r>
    </w:p>
    <w:p w14:paraId="7A7993A3" w14:textId="77777777" w:rsidR="000B1676" w:rsidRDefault="000B1676" w:rsidP="000B1676">
      <w:pPr>
        <w:pStyle w:val="BodyTextL50"/>
      </w:pPr>
      <w:r>
        <w:t>____________________________________________________________________________________</w:t>
      </w:r>
    </w:p>
    <w:p w14:paraId="2521C3EF" w14:textId="77777777" w:rsidR="000B1676" w:rsidRPr="00115B61" w:rsidRDefault="008749B4" w:rsidP="000C6FE6">
      <w:pPr>
        <w:pStyle w:val="CMD"/>
        <w:rPr>
          <w:rStyle w:val="AnswerGray"/>
          <w:rFonts w:ascii="Courier New" w:hAnsi="Courier New"/>
        </w:rPr>
      </w:pPr>
      <w:r w:rsidRPr="000C6FE6">
        <w:rPr>
          <w:rStyle w:val="AnswerGray"/>
          <w:rFonts w:ascii="Courier New" w:hAnsi="Courier New"/>
        </w:rPr>
        <w:t xml:space="preserve">Gateway# </w:t>
      </w:r>
      <w:r w:rsidR="000B1676" w:rsidRPr="000C6FE6">
        <w:rPr>
          <w:rStyle w:val="AnswerGray"/>
          <w:rFonts w:ascii="Courier New" w:hAnsi="Courier New"/>
          <w:b/>
        </w:rPr>
        <w:t xml:space="preserve">show </w:t>
      </w:r>
      <w:proofErr w:type="spellStart"/>
      <w:r w:rsidR="000B1676" w:rsidRPr="000C6FE6">
        <w:rPr>
          <w:rStyle w:val="AnswerGray"/>
          <w:rFonts w:ascii="Courier New" w:hAnsi="Courier New"/>
          <w:b/>
        </w:rPr>
        <w:t>ip</w:t>
      </w:r>
      <w:proofErr w:type="spellEnd"/>
      <w:r w:rsidR="000B1676" w:rsidRPr="000C6FE6">
        <w:rPr>
          <w:rStyle w:val="AnswerGray"/>
          <w:rFonts w:ascii="Courier New" w:hAnsi="Courier New"/>
          <w:b/>
        </w:rPr>
        <w:t xml:space="preserve"> </w:t>
      </w:r>
      <w:proofErr w:type="spellStart"/>
      <w:r w:rsidR="000B1676" w:rsidRPr="000C6FE6">
        <w:rPr>
          <w:rStyle w:val="AnswerGray"/>
          <w:rFonts w:ascii="Courier New" w:hAnsi="Courier New"/>
          <w:b/>
        </w:rPr>
        <w:t>nat</w:t>
      </w:r>
      <w:proofErr w:type="spellEnd"/>
      <w:r w:rsidR="000B1676" w:rsidRPr="000C6FE6">
        <w:rPr>
          <w:rStyle w:val="AnswerGray"/>
          <w:rFonts w:ascii="Courier New" w:hAnsi="Courier New"/>
          <w:b/>
        </w:rPr>
        <w:t xml:space="preserve"> stat</w:t>
      </w:r>
      <w:r w:rsidR="00391F5C" w:rsidRPr="000C6FE6">
        <w:rPr>
          <w:rStyle w:val="AnswerGray"/>
          <w:rFonts w:ascii="Courier New" w:hAnsi="Courier New"/>
          <w:b/>
        </w:rPr>
        <w:t>ist</w:t>
      </w:r>
      <w:r w:rsidR="000B1676" w:rsidRPr="000C6FE6">
        <w:rPr>
          <w:rStyle w:val="AnswerGray"/>
          <w:rFonts w:ascii="Courier New" w:hAnsi="Courier New"/>
          <w:b/>
        </w:rPr>
        <w:t>ics</w:t>
      </w:r>
    </w:p>
    <w:p w14:paraId="1B667B12" w14:textId="77777777" w:rsidR="00602618" w:rsidRDefault="0067586E" w:rsidP="00602618">
      <w:pPr>
        <w:pStyle w:val="StepHead"/>
      </w:pPr>
      <w:r>
        <w:t>Remove</w:t>
      </w:r>
      <w:r w:rsidR="00602618">
        <w:t xml:space="preserve"> the pool of useable public IP addresses.</w:t>
      </w:r>
    </w:p>
    <w:p w14:paraId="458C33CF" w14:textId="77777777" w:rsidR="00602618" w:rsidRPr="00391C3E" w:rsidRDefault="00602618" w:rsidP="00602618">
      <w:pPr>
        <w:pStyle w:val="CMD"/>
        <w:rPr>
          <w:b/>
        </w:rPr>
      </w:pPr>
      <w:r w:rsidRPr="00DC622F">
        <w:t>Gateway(config)#</w:t>
      </w:r>
      <w:r w:rsidR="00077B78">
        <w:t xml:space="preserve"> </w:t>
      </w:r>
      <w:r w:rsidR="0067586E" w:rsidRPr="0067586E">
        <w:rPr>
          <w:b/>
        </w:rPr>
        <w:t>no</w:t>
      </w:r>
      <w:r w:rsidRPr="0067586E">
        <w:rPr>
          <w:b/>
          <w:bCs/>
          <w:iCs/>
        </w:rPr>
        <w:t xml:space="preserve"> </w:t>
      </w:r>
      <w:proofErr w:type="spellStart"/>
      <w:r w:rsidRPr="0067586E">
        <w:rPr>
          <w:b/>
        </w:rPr>
        <w:t>i</w:t>
      </w:r>
      <w:r w:rsidRPr="00F06A92">
        <w:rPr>
          <w:b/>
        </w:rPr>
        <w:t>p</w:t>
      </w:r>
      <w:proofErr w:type="spellEnd"/>
      <w:r w:rsidRPr="00F06A92">
        <w:rPr>
          <w:b/>
        </w:rPr>
        <w:t xml:space="preserve"> </w:t>
      </w:r>
      <w:proofErr w:type="spellStart"/>
      <w:r w:rsidRPr="00F06A92">
        <w:rPr>
          <w:b/>
        </w:rPr>
        <w:t>nat</w:t>
      </w:r>
      <w:proofErr w:type="spellEnd"/>
      <w:r w:rsidRPr="00F06A92">
        <w:rPr>
          <w:b/>
        </w:rPr>
        <w:t xml:space="preserve"> pool </w:t>
      </w:r>
      <w:proofErr w:type="spellStart"/>
      <w:r w:rsidRPr="00F06A92">
        <w:rPr>
          <w:b/>
        </w:rPr>
        <w:t>public_</w:t>
      </w:r>
      <w:r w:rsidRPr="00391C3E">
        <w:rPr>
          <w:b/>
        </w:rPr>
        <w:t>access</w:t>
      </w:r>
      <w:proofErr w:type="spellEnd"/>
      <w:r w:rsidRPr="00391C3E">
        <w:rPr>
          <w:b/>
        </w:rPr>
        <w:t xml:space="preserve"> 209.165.20</w:t>
      </w:r>
      <w:r w:rsidR="0014608D">
        <w:rPr>
          <w:b/>
        </w:rPr>
        <w:t>0</w:t>
      </w:r>
      <w:r w:rsidRPr="00391C3E">
        <w:rPr>
          <w:b/>
        </w:rPr>
        <w:t>.</w:t>
      </w:r>
      <w:r w:rsidR="0014608D">
        <w:rPr>
          <w:b/>
        </w:rPr>
        <w:t>225</w:t>
      </w:r>
      <w:r w:rsidRPr="00391C3E">
        <w:rPr>
          <w:b/>
          <w:bCs/>
          <w:iCs/>
        </w:rPr>
        <w:t xml:space="preserve"> </w:t>
      </w:r>
      <w:r w:rsidRPr="00391C3E">
        <w:rPr>
          <w:b/>
        </w:rPr>
        <w:t>209.165.20</w:t>
      </w:r>
      <w:r w:rsidR="0014608D">
        <w:rPr>
          <w:b/>
        </w:rPr>
        <w:t>0</w:t>
      </w:r>
      <w:r w:rsidRPr="00391C3E">
        <w:rPr>
          <w:b/>
        </w:rPr>
        <w:t>.</w:t>
      </w:r>
      <w:r w:rsidR="0014608D">
        <w:rPr>
          <w:b/>
        </w:rPr>
        <w:t>230</w:t>
      </w:r>
      <w:r w:rsidRPr="00391C3E">
        <w:rPr>
          <w:b/>
        </w:rPr>
        <w:t xml:space="preserve"> netmask 255.255.255.</w:t>
      </w:r>
      <w:r w:rsidR="0014608D">
        <w:rPr>
          <w:b/>
        </w:rPr>
        <w:t>248</w:t>
      </w:r>
    </w:p>
    <w:p w14:paraId="2EAC76F9" w14:textId="77777777" w:rsidR="00602618" w:rsidRDefault="0067586E" w:rsidP="00602618">
      <w:pPr>
        <w:pStyle w:val="StepHead"/>
      </w:pPr>
      <w:r>
        <w:t>Remove</w:t>
      </w:r>
      <w:r w:rsidR="00602618">
        <w:t xml:space="preserve"> the NAT translation from inside</w:t>
      </w:r>
      <w:r w:rsidR="008557B0">
        <w:t xml:space="preserve"> source</w:t>
      </w:r>
      <w:r w:rsidR="00602618">
        <w:t xml:space="preserve"> list to outside pool</w:t>
      </w:r>
      <w:r>
        <w:t>.</w:t>
      </w:r>
    </w:p>
    <w:p w14:paraId="295D0214" w14:textId="77777777" w:rsidR="002E201D" w:rsidRPr="002E201D" w:rsidRDefault="00602618" w:rsidP="002E201D">
      <w:pPr>
        <w:pStyle w:val="CMD"/>
        <w:rPr>
          <w:b/>
        </w:rPr>
      </w:pPr>
      <w:r w:rsidRPr="00F06A92">
        <w:t>Gateway(config)#</w:t>
      </w:r>
      <w:r>
        <w:t xml:space="preserve"> </w:t>
      </w:r>
      <w:r w:rsidR="0067586E" w:rsidRPr="0067586E">
        <w:rPr>
          <w:b/>
        </w:rPr>
        <w:t xml:space="preserve">no </w:t>
      </w:r>
      <w:proofErr w:type="spellStart"/>
      <w:r w:rsidRPr="00F06A92">
        <w:rPr>
          <w:b/>
        </w:rPr>
        <w:t>ip</w:t>
      </w:r>
      <w:proofErr w:type="spellEnd"/>
      <w:r w:rsidRPr="00F06A92">
        <w:rPr>
          <w:b/>
        </w:rPr>
        <w:t xml:space="preserve"> </w:t>
      </w:r>
      <w:proofErr w:type="spellStart"/>
      <w:r w:rsidRPr="00F06A92">
        <w:rPr>
          <w:b/>
        </w:rPr>
        <w:t>nat</w:t>
      </w:r>
      <w:proofErr w:type="spellEnd"/>
      <w:r w:rsidRPr="00F06A92">
        <w:rPr>
          <w:b/>
        </w:rPr>
        <w:t xml:space="preserve"> inside source list 1 pool </w:t>
      </w:r>
      <w:proofErr w:type="spellStart"/>
      <w:r w:rsidRPr="00F06A92">
        <w:rPr>
          <w:b/>
        </w:rPr>
        <w:t>public_access</w:t>
      </w:r>
      <w:proofErr w:type="spellEnd"/>
      <w:r>
        <w:rPr>
          <w:b/>
        </w:rPr>
        <w:t xml:space="preserve"> overload</w:t>
      </w:r>
    </w:p>
    <w:p w14:paraId="70258803" w14:textId="77777777" w:rsidR="0067586E" w:rsidRDefault="0067586E" w:rsidP="00602618">
      <w:pPr>
        <w:pStyle w:val="StepHead"/>
      </w:pPr>
      <w:r>
        <w:t>Associate the source list with the outside interface.</w:t>
      </w:r>
    </w:p>
    <w:p w14:paraId="6ADFD79E" w14:textId="77777777" w:rsidR="0067586E" w:rsidRPr="0067586E" w:rsidRDefault="0067586E" w:rsidP="0067586E">
      <w:pPr>
        <w:pStyle w:val="CMD"/>
        <w:rPr>
          <w:b/>
        </w:rPr>
      </w:pPr>
      <w:r>
        <w:t xml:space="preserve">Gateway(config)# </w:t>
      </w:r>
      <w:proofErr w:type="spellStart"/>
      <w:r w:rsidRPr="0067586E">
        <w:rPr>
          <w:b/>
        </w:rPr>
        <w:t>ip</w:t>
      </w:r>
      <w:proofErr w:type="spellEnd"/>
      <w:r w:rsidRPr="0067586E">
        <w:rPr>
          <w:b/>
        </w:rPr>
        <w:t xml:space="preserve"> </w:t>
      </w:r>
      <w:proofErr w:type="spellStart"/>
      <w:r w:rsidRPr="0067586E">
        <w:rPr>
          <w:b/>
        </w:rPr>
        <w:t>nat</w:t>
      </w:r>
      <w:proofErr w:type="spellEnd"/>
      <w:r w:rsidRPr="0067586E">
        <w:rPr>
          <w:b/>
        </w:rPr>
        <w:t xml:space="preserve"> inside source list 1 interface serial 0/0/</w:t>
      </w:r>
      <w:r w:rsidR="004E7A4E">
        <w:rPr>
          <w:b/>
        </w:rPr>
        <w:t>1</w:t>
      </w:r>
      <w:r w:rsidRPr="0067586E">
        <w:rPr>
          <w:b/>
        </w:rPr>
        <w:t xml:space="preserve"> overload</w:t>
      </w:r>
    </w:p>
    <w:p w14:paraId="285FC468" w14:textId="77777777" w:rsidR="00602618" w:rsidRDefault="005924AA" w:rsidP="00602618">
      <w:pPr>
        <w:pStyle w:val="StepHead"/>
      </w:pPr>
      <w:r>
        <w:t>Test</w:t>
      </w:r>
      <w:r w:rsidR="00077B78">
        <w:t xml:space="preserve"> </w:t>
      </w:r>
      <w:r w:rsidR="00887808">
        <w:t xml:space="preserve">the </w:t>
      </w:r>
      <w:r w:rsidR="00602618">
        <w:t>PAT configuration</w:t>
      </w:r>
      <w:r w:rsidR="0067586E">
        <w:t>.</w:t>
      </w:r>
    </w:p>
    <w:p w14:paraId="7CFE94EE" w14:textId="77777777" w:rsidR="00602618" w:rsidRDefault="00391F5C" w:rsidP="00391F5C">
      <w:pPr>
        <w:pStyle w:val="SubStepAlpha"/>
      </w:pPr>
      <w:r>
        <w:t>From each PC, ping the 192.31.7.1 address on the ISP router.</w:t>
      </w:r>
    </w:p>
    <w:p w14:paraId="4DA475C8" w14:textId="77777777" w:rsidR="00602618" w:rsidRDefault="00602618" w:rsidP="00602618">
      <w:pPr>
        <w:pStyle w:val="SubStepAlpha"/>
      </w:pPr>
      <w:r>
        <w:t xml:space="preserve">Display NAT statistics on </w:t>
      </w:r>
      <w:r w:rsidR="00895350">
        <w:t xml:space="preserve">the </w:t>
      </w:r>
      <w:r>
        <w:t>Gateway</w:t>
      </w:r>
      <w:r w:rsidR="00895350">
        <w:t xml:space="preserve"> router</w:t>
      </w:r>
      <w:r>
        <w:t>.</w:t>
      </w:r>
    </w:p>
    <w:p w14:paraId="3947554B" w14:textId="77777777" w:rsidR="00602618" w:rsidRPr="00602618" w:rsidRDefault="00602618" w:rsidP="00602618">
      <w:pPr>
        <w:pStyle w:val="CMD"/>
        <w:rPr>
          <w:b/>
        </w:rPr>
      </w:pPr>
      <w:r>
        <w:t>Gateway#</w:t>
      </w:r>
      <w:r w:rsidRPr="00602618">
        <w:t xml:space="preserve"> </w:t>
      </w:r>
      <w:r w:rsidRPr="00602618">
        <w:rPr>
          <w:b/>
        </w:rPr>
        <w:t xml:space="preserve">show </w:t>
      </w:r>
      <w:proofErr w:type="spellStart"/>
      <w:r w:rsidRPr="00602618">
        <w:rPr>
          <w:b/>
        </w:rPr>
        <w:t>ip</w:t>
      </w:r>
      <w:proofErr w:type="spellEnd"/>
      <w:r w:rsidRPr="00602618">
        <w:rPr>
          <w:b/>
        </w:rPr>
        <w:t xml:space="preserve"> </w:t>
      </w:r>
      <w:proofErr w:type="spellStart"/>
      <w:r w:rsidRPr="00602618">
        <w:rPr>
          <w:b/>
        </w:rPr>
        <w:t>nat</w:t>
      </w:r>
      <w:proofErr w:type="spellEnd"/>
      <w:r w:rsidRPr="00602618">
        <w:rPr>
          <w:b/>
        </w:rPr>
        <w:t xml:space="preserve"> sta</w:t>
      </w:r>
      <w:r>
        <w:rPr>
          <w:b/>
        </w:rPr>
        <w:t>tistics</w:t>
      </w:r>
    </w:p>
    <w:p w14:paraId="009FFDB5" w14:textId="77777777" w:rsidR="00432FBC" w:rsidRPr="00432FBC" w:rsidRDefault="00432FBC" w:rsidP="00432FBC">
      <w:pPr>
        <w:pStyle w:val="CMDOutput"/>
      </w:pPr>
      <w:r w:rsidRPr="0037469F">
        <w:rPr>
          <w:highlight w:val="yellow"/>
        </w:rPr>
        <w:t>Total active translations: 3 (0 static, 3 dynamic; 3 extended)</w:t>
      </w:r>
    </w:p>
    <w:p w14:paraId="14D4CBF8" w14:textId="77777777" w:rsidR="00432FBC" w:rsidRPr="00432FBC" w:rsidRDefault="00432FBC" w:rsidP="00432FBC">
      <w:pPr>
        <w:pStyle w:val="CMDOutput"/>
      </w:pPr>
      <w:r w:rsidRPr="00432FBC">
        <w:t>Peak translations: 3, occurred 00:00:19 ago</w:t>
      </w:r>
    </w:p>
    <w:p w14:paraId="42A199F3" w14:textId="77777777" w:rsidR="00432FBC" w:rsidRPr="00432FBC" w:rsidRDefault="00432FBC" w:rsidP="00432FBC">
      <w:pPr>
        <w:pStyle w:val="CMDOutput"/>
      </w:pPr>
      <w:r w:rsidRPr="00432FBC">
        <w:t>Outside interfaces:</w:t>
      </w:r>
    </w:p>
    <w:p w14:paraId="4C9BCEBD" w14:textId="77777777" w:rsidR="00432FBC" w:rsidRPr="00432FBC" w:rsidRDefault="00432FBC" w:rsidP="00432FBC">
      <w:pPr>
        <w:pStyle w:val="CMDOutput"/>
      </w:pPr>
      <w:r w:rsidRPr="00432FBC">
        <w:t xml:space="preserve">  Serial0/0/1</w:t>
      </w:r>
    </w:p>
    <w:p w14:paraId="10570786" w14:textId="77777777" w:rsidR="00432FBC" w:rsidRPr="00432FBC" w:rsidRDefault="00432FBC" w:rsidP="00432FBC">
      <w:pPr>
        <w:pStyle w:val="CMDOutput"/>
      </w:pPr>
      <w:r w:rsidRPr="00432FBC">
        <w:t>Inside interfaces:</w:t>
      </w:r>
    </w:p>
    <w:p w14:paraId="75C85181" w14:textId="77777777" w:rsidR="00432FBC" w:rsidRPr="00432FBC" w:rsidRDefault="00432FBC" w:rsidP="00432FBC">
      <w:pPr>
        <w:pStyle w:val="CMDOutput"/>
      </w:pPr>
      <w:r w:rsidRPr="00432FBC">
        <w:t xml:space="preserve">  GigabitEthernet0/1</w:t>
      </w:r>
    </w:p>
    <w:p w14:paraId="20EBBA0D" w14:textId="77777777" w:rsidR="00432FBC" w:rsidRPr="00432FBC" w:rsidRDefault="00432FBC" w:rsidP="00432FBC">
      <w:pPr>
        <w:pStyle w:val="CMDOutput"/>
      </w:pPr>
      <w:r w:rsidRPr="00432FBC">
        <w:t>Hits: 24  Misses: 0</w:t>
      </w:r>
    </w:p>
    <w:p w14:paraId="0E4D45B0" w14:textId="77777777" w:rsidR="00432FBC" w:rsidRPr="00432FBC" w:rsidRDefault="00432FBC" w:rsidP="00432FBC">
      <w:pPr>
        <w:pStyle w:val="CMDOutput"/>
      </w:pPr>
      <w:r w:rsidRPr="00432FBC">
        <w:t>CEF Translated packets: 24, CEF Punted packets: 0</w:t>
      </w:r>
    </w:p>
    <w:p w14:paraId="457736EC" w14:textId="77777777" w:rsidR="00432FBC" w:rsidRPr="00432FBC" w:rsidRDefault="00432FBC" w:rsidP="00432FBC">
      <w:pPr>
        <w:pStyle w:val="CMDOutput"/>
      </w:pPr>
      <w:r w:rsidRPr="00432FBC">
        <w:t>Expired translations: 0</w:t>
      </w:r>
    </w:p>
    <w:p w14:paraId="0982C83D" w14:textId="77777777" w:rsidR="00432FBC" w:rsidRPr="00432FBC" w:rsidRDefault="00432FBC" w:rsidP="00432FBC">
      <w:pPr>
        <w:pStyle w:val="CMDOutput"/>
      </w:pPr>
      <w:r w:rsidRPr="00432FBC">
        <w:t>Dynamic mappings:</w:t>
      </w:r>
    </w:p>
    <w:p w14:paraId="79489117" w14:textId="77777777" w:rsidR="00432FBC" w:rsidRPr="00432FBC" w:rsidRDefault="00432FBC" w:rsidP="00432FBC">
      <w:pPr>
        <w:pStyle w:val="CMDOutput"/>
      </w:pPr>
      <w:r w:rsidRPr="00432FBC">
        <w:t>-- Inside Source</w:t>
      </w:r>
    </w:p>
    <w:p w14:paraId="6FF323C0" w14:textId="77777777" w:rsidR="00432FBC" w:rsidRPr="00432FBC" w:rsidRDefault="00432FBC" w:rsidP="00432FBC">
      <w:pPr>
        <w:pStyle w:val="CMDOutput"/>
      </w:pPr>
      <w:r w:rsidRPr="0037469F">
        <w:rPr>
          <w:highlight w:val="yellow"/>
        </w:rPr>
        <w:t xml:space="preserve">[Id: 2] access-list 1 interface Serial0/0/1 </w:t>
      </w:r>
      <w:proofErr w:type="spellStart"/>
      <w:r w:rsidRPr="0037469F">
        <w:rPr>
          <w:highlight w:val="yellow"/>
        </w:rPr>
        <w:t>refcount</w:t>
      </w:r>
      <w:proofErr w:type="spellEnd"/>
      <w:r w:rsidRPr="0037469F">
        <w:rPr>
          <w:highlight w:val="yellow"/>
        </w:rPr>
        <w:t xml:space="preserve"> 3</w:t>
      </w:r>
    </w:p>
    <w:p w14:paraId="5DAF7B74" w14:textId="77777777" w:rsidR="00432FBC" w:rsidRPr="00432FBC" w:rsidRDefault="00432FBC" w:rsidP="00432FBC">
      <w:pPr>
        <w:pStyle w:val="CMDOutput"/>
      </w:pPr>
    </w:p>
    <w:p w14:paraId="301FF0FA" w14:textId="77777777" w:rsidR="00432FBC" w:rsidRPr="00432FBC" w:rsidRDefault="00432FBC" w:rsidP="00432FBC">
      <w:pPr>
        <w:pStyle w:val="CMDOutput"/>
      </w:pPr>
      <w:r w:rsidRPr="00432FBC">
        <w:t>Total doors: 0</w:t>
      </w:r>
    </w:p>
    <w:p w14:paraId="546C6682" w14:textId="77777777" w:rsidR="00432FBC" w:rsidRPr="00432FBC" w:rsidRDefault="00432FBC" w:rsidP="00432FBC">
      <w:pPr>
        <w:pStyle w:val="CMDOutput"/>
      </w:pPr>
      <w:r w:rsidRPr="00432FBC">
        <w:t>Appl doors: 0</w:t>
      </w:r>
    </w:p>
    <w:p w14:paraId="5DA57233" w14:textId="77777777" w:rsidR="00432FBC" w:rsidRPr="00432FBC" w:rsidRDefault="00432FBC" w:rsidP="00432FBC">
      <w:pPr>
        <w:pStyle w:val="CMDOutput"/>
      </w:pPr>
      <w:r w:rsidRPr="00432FBC">
        <w:t>Normal doors: 0</w:t>
      </w:r>
    </w:p>
    <w:p w14:paraId="2F1AFABA" w14:textId="77777777" w:rsidR="00432FBC" w:rsidRDefault="00432FBC" w:rsidP="00432FBC">
      <w:pPr>
        <w:pStyle w:val="CMDOutput"/>
        <w:rPr>
          <w:highlight w:val="yellow"/>
        </w:rPr>
      </w:pPr>
      <w:r w:rsidRPr="00432FBC">
        <w:lastRenderedPageBreak/>
        <w:t>Queued Packets: 0</w:t>
      </w:r>
    </w:p>
    <w:p w14:paraId="39117023" w14:textId="77777777" w:rsidR="00602618" w:rsidRDefault="00602618" w:rsidP="00432FBC">
      <w:pPr>
        <w:pStyle w:val="SubStepAlpha"/>
      </w:pPr>
      <w:r>
        <w:t>Display NAT translations on Gateway.</w:t>
      </w:r>
    </w:p>
    <w:p w14:paraId="6D07BBE3" w14:textId="77777777" w:rsidR="00602618" w:rsidRDefault="00602618" w:rsidP="00602618">
      <w:pPr>
        <w:pStyle w:val="CMD"/>
      </w:pPr>
      <w:r>
        <w:t xml:space="preserve">Gateway# </w:t>
      </w:r>
      <w:r w:rsidRPr="005A7444">
        <w:rPr>
          <w:b/>
        </w:rPr>
        <w:t xml:space="preserve">show </w:t>
      </w:r>
      <w:proofErr w:type="spellStart"/>
      <w:r w:rsidRPr="005A7444">
        <w:rPr>
          <w:b/>
        </w:rPr>
        <w:t>ip</w:t>
      </w:r>
      <w:proofErr w:type="spellEnd"/>
      <w:r w:rsidRPr="005A7444">
        <w:rPr>
          <w:b/>
        </w:rPr>
        <w:t xml:space="preserve"> </w:t>
      </w:r>
      <w:proofErr w:type="spellStart"/>
      <w:r w:rsidRPr="005A7444">
        <w:rPr>
          <w:b/>
        </w:rPr>
        <w:t>nat</w:t>
      </w:r>
      <w:proofErr w:type="spellEnd"/>
      <w:r w:rsidRPr="005A7444">
        <w:rPr>
          <w:b/>
        </w:rPr>
        <w:t xml:space="preserve"> translation</w:t>
      </w:r>
      <w:r w:rsidR="008749B4">
        <w:rPr>
          <w:b/>
        </w:rPr>
        <w:t>s</w:t>
      </w:r>
    </w:p>
    <w:p w14:paraId="5CBFF71D" w14:textId="77777777" w:rsidR="0037469F" w:rsidRPr="0037469F" w:rsidRDefault="0037469F" w:rsidP="0037469F">
      <w:pPr>
        <w:pStyle w:val="CMDOutput"/>
      </w:pPr>
      <w:r w:rsidRPr="0037469F">
        <w:t>Pro Inside global      Inside local       Outside local      Outside global</w:t>
      </w:r>
    </w:p>
    <w:p w14:paraId="4B77F2EB" w14:textId="77777777" w:rsidR="0037469F" w:rsidRPr="0037469F" w:rsidRDefault="0037469F" w:rsidP="0037469F">
      <w:pPr>
        <w:pStyle w:val="CMDOutput"/>
      </w:pPr>
      <w:proofErr w:type="spellStart"/>
      <w:r w:rsidRPr="002B1666">
        <w:rPr>
          <w:highlight w:val="yellow"/>
        </w:rPr>
        <w:t>icmp</w:t>
      </w:r>
      <w:proofErr w:type="spellEnd"/>
      <w:r w:rsidRPr="002B1666">
        <w:rPr>
          <w:highlight w:val="yellow"/>
        </w:rPr>
        <w:t xml:space="preserve"> 209.165.201.18:3  192.168.1.20:1</w:t>
      </w:r>
      <w:r w:rsidRPr="0037469F">
        <w:t xml:space="preserve">     </w:t>
      </w:r>
      <w:r w:rsidR="001C0EA2">
        <w:t>192.31.7.1</w:t>
      </w:r>
      <w:r w:rsidRPr="0037469F">
        <w:t xml:space="preserve">:1       </w:t>
      </w:r>
      <w:r w:rsidR="001C0EA2">
        <w:t>192.31.7.1</w:t>
      </w:r>
      <w:r w:rsidRPr="0037469F">
        <w:t>:3</w:t>
      </w:r>
    </w:p>
    <w:p w14:paraId="53AF03FA" w14:textId="77777777" w:rsidR="0037469F" w:rsidRPr="0037469F" w:rsidRDefault="0037469F" w:rsidP="0037469F">
      <w:pPr>
        <w:pStyle w:val="CMDOutput"/>
      </w:pPr>
      <w:proofErr w:type="spellStart"/>
      <w:r w:rsidRPr="002B1666">
        <w:rPr>
          <w:highlight w:val="yellow"/>
        </w:rPr>
        <w:t>icmp</w:t>
      </w:r>
      <w:proofErr w:type="spellEnd"/>
      <w:r w:rsidRPr="002B1666">
        <w:rPr>
          <w:highlight w:val="yellow"/>
        </w:rPr>
        <w:t xml:space="preserve"> 209.165.201.18:1  192.168.1.21:1</w:t>
      </w:r>
      <w:r w:rsidRPr="0037469F">
        <w:t xml:space="preserve">     </w:t>
      </w:r>
      <w:r w:rsidR="001C0EA2">
        <w:t>192.31.7.1</w:t>
      </w:r>
      <w:r w:rsidRPr="0037469F">
        <w:t xml:space="preserve">:1       </w:t>
      </w:r>
      <w:r w:rsidR="001C0EA2">
        <w:t>192.31.7.1</w:t>
      </w:r>
      <w:r w:rsidRPr="0037469F">
        <w:t>:1</w:t>
      </w:r>
    </w:p>
    <w:p w14:paraId="7C386928" w14:textId="77777777" w:rsidR="0037469F" w:rsidRPr="0037469F" w:rsidRDefault="0037469F" w:rsidP="0037469F">
      <w:pPr>
        <w:pStyle w:val="CMDOutput"/>
        <w:rPr>
          <w:sz w:val="24"/>
        </w:rPr>
      </w:pPr>
      <w:proofErr w:type="spellStart"/>
      <w:r w:rsidRPr="002B1666">
        <w:rPr>
          <w:highlight w:val="yellow"/>
        </w:rPr>
        <w:t>icmp</w:t>
      </w:r>
      <w:proofErr w:type="spellEnd"/>
      <w:r w:rsidRPr="002B1666">
        <w:rPr>
          <w:highlight w:val="yellow"/>
        </w:rPr>
        <w:t xml:space="preserve"> 209.165.201.18:4  192.168.1.22:1</w:t>
      </w:r>
      <w:r w:rsidRPr="0037469F">
        <w:t xml:space="preserve">     </w:t>
      </w:r>
      <w:r w:rsidR="001C0EA2">
        <w:t>192.31.7.1</w:t>
      </w:r>
      <w:r w:rsidRPr="0037469F">
        <w:t xml:space="preserve">:1       </w:t>
      </w:r>
      <w:r w:rsidR="001C0EA2">
        <w:t>192.31.7.1</w:t>
      </w:r>
      <w:r w:rsidRPr="0037469F">
        <w:t>:4</w:t>
      </w:r>
    </w:p>
    <w:p w14:paraId="1B270D7C" w14:textId="77777777" w:rsidR="00853418" w:rsidRDefault="00024EE5" w:rsidP="0037469F">
      <w:pPr>
        <w:pStyle w:val="LabSection"/>
      </w:pPr>
      <w:r w:rsidRPr="0037469F">
        <w:t>Reflection</w:t>
      </w:r>
    </w:p>
    <w:p w14:paraId="443CFB87" w14:textId="77777777" w:rsidR="00024EE5" w:rsidRDefault="00F616A2" w:rsidP="00F616A2">
      <w:pPr>
        <w:pStyle w:val="BodyTextL25"/>
      </w:pPr>
      <w:r>
        <w:t>What advantages does PAT provide</w:t>
      </w:r>
      <w:r w:rsidR="00867EAF">
        <w:t>?</w:t>
      </w:r>
    </w:p>
    <w:p w14:paraId="728A4DB2" w14:textId="77777777" w:rsidR="001772B8" w:rsidRDefault="001772B8" w:rsidP="001772B8">
      <w:pPr>
        <w:pStyle w:val="BodyTextL25"/>
      </w:pPr>
      <w:r>
        <w:t>_______________________________________________________________________________________</w:t>
      </w:r>
    </w:p>
    <w:p w14:paraId="3ED395D5" w14:textId="77777777" w:rsidR="00F616A2" w:rsidRPr="00F616A2" w:rsidRDefault="00F616A2" w:rsidP="00F616A2">
      <w:pPr>
        <w:pStyle w:val="BodyTextL25"/>
        <w:rPr>
          <w:rStyle w:val="AnswerGray"/>
        </w:rPr>
      </w:pPr>
      <w:r w:rsidRPr="00F616A2">
        <w:rPr>
          <w:rStyle w:val="AnswerGray"/>
        </w:rPr>
        <w:t xml:space="preserve">Answers will vary, but should include that PAT minimizes the </w:t>
      </w:r>
      <w:r w:rsidR="009A3141">
        <w:rPr>
          <w:rStyle w:val="AnswerGray"/>
        </w:rPr>
        <w:t xml:space="preserve">number </w:t>
      </w:r>
      <w:r w:rsidRPr="00F616A2">
        <w:rPr>
          <w:rStyle w:val="AnswerGray"/>
        </w:rPr>
        <w:t>of public address</w:t>
      </w:r>
      <w:r w:rsidR="009A3141">
        <w:rPr>
          <w:rStyle w:val="AnswerGray"/>
        </w:rPr>
        <w:t>es</w:t>
      </w:r>
      <w:r w:rsidRPr="00F616A2">
        <w:rPr>
          <w:rStyle w:val="AnswerGray"/>
        </w:rPr>
        <w:t xml:space="preserve"> needed to provide Internet access, and that PAT, like NAT, serves to “hide” private </w:t>
      </w:r>
      <w:r w:rsidR="00BC1A97">
        <w:rPr>
          <w:rStyle w:val="AnswerGray"/>
        </w:rPr>
        <w:t xml:space="preserve">addresses </w:t>
      </w:r>
      <w:r w:rsidRPr="00F616A2">
        <w:rPr>
          <w:rStyle w:val="AnswerGray"/>
        </w:rPr>
        <w:t xml:space="preserve">from outside </w:t>
      </w:r>
      <w:r w:rsidR="00BC1A97">
        <w:rPr>
          <w:rStyle w:val="AnswerGray"/>
        </w:rPr>
        <w:t>networks.</w:t>
      </w:r>
    </w:p>
    <w:p w14:paraId="5627E312" w14:textId="77777777" w:rsidR="00097163" w:rsidRPr="004C0909" w:rsidRDefault="000242D6" w:rsidP="00F616A2">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345A4770"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33F0972" w14:textId="77777777" w:rsidR="00A47CC2" w:rsidRDefault="00A47CC2" w:rsidP="006D2C28">
            <w:pPr>
              <w:pStyle w:val="TableHeading"/>
            </w:pPr>
            <w:r>
              <w:t>Router Interface Summary</w:t>
            </w:r>
          </w:p>
        </w:tc>
      </w:tr>
      <w:tr w:rsidR="00A47CC2" w14:paraId="199C1A23" w14:textId="77777777" w:rsidTr="00F4135D">
        <w:trPr>
          <w:cantSplit/>
          <w:jc w:val="center"/>
        </w:trPr>
        <w:tc>
          <w:tcPr>
            <w:tcW w:w="1530" w:type="dxa"/>
          </w:tcPr>
          <w:p w14:paraId="0673522E" w14:textId="77777777" w:rsidR="00A47CC2" w:rsidRPr="00763D8B" w:rsidRDefault="00A47CC2" w:rsidP="00745DCE">
            <w:pPr>
              <w:pStyle w:val="TableHeading"/>
            </w:pPr>
            <w:r w:rsidRPr="00763D8B">
              <w:t>Router Model</w:t>
            </w:r>
          </w:p>
        </w:tc>
        <w:tc>
          <w:tcPr>
            <w:tcW w:w="2250" w:type="dxa"/>
          </w:tcPr>
          <w:p w14:paraId="112474EC" w14:textId="77777777" w:rsidR="00A47CC2" w:rsidRPr="00763D8B" w:rsidRDefault="00A47CC2" w:rsidP="00745DCE">
            <w:pPr>
              <w:pStyle w:val="TableHeading"/>
            </w:pPr>
            <w:r w:rsidRPr="00763D8B">
              <w:t>Ethernet Interface #1</w:t>
            </w:r>
          </w:p>
        </w:tc>
        <w:tc>
          <w:tcPr>
            <w:tcW w:w="2250" w:type="dxa"/>
          </w:tcPr>
          <w:p w14:paraId="3EA63CC7" w14:textId="77777777" w:rsidR="00A47CC2" w:rsidRPr="00763D8B" w:rsidRDefault="00A47CC2" w:rsidP="00745DCE">
            <w:pPr>
              <w:pStyle w:val="TableHeading"/>
            </w:pPr>
            <w:r w:rsidRPr="00763D8B">
              <w:t>Ethernet Interface #2</w:t>
            </w:r>
          </w:p>
        </w:tc>
        <w:tc>
          <w:tcPr>
            <w:tcW w:w="2070" w:type="dxa"/>
          </w:tcPr>
          <w:p w14:paraId="0A767D3B" w14:textId="77777777" w:rsidR="00A47CC2" w:rsidRPr="00763D8B" w:rsidRDefault="00A47CC2" w:rsidP="00745DCE">
            <w:pPr>
              <w:pStyle w:val="TableHeading"/>
            </w:pPr>
            <w:r w:rsidRPr="00763D8B">
              <w:t>Serial Interface #1</w:t>
            </w:r>
          </w:p>
        </w:tc>
        <w:tc>
          <w:tcPr>
            <w:tcW w:w="2160" w:type="dxa"/>
          </w:tcPr>
          <w:p w14:paraId="7EAEF93A" w14:textId="77777777" w:rsidR="00A47CC2" w:rsidRPr="00763D8B" w:rsidRDefault="00A47CC2" w:rsidP="00745DCE">
            <w:pPr>
              <w:pStyle w:val="TableHeading"/>
            </w:pPr>
            <w:r w:rsidRPr="00763D8B">
              <w:t>Serial Interface #2</w:t>
            </w:r>
          </w:p>
        </w:tc>
      </w:tr>
      <w:tr w:rsidR="00A47CC2" w14:paraId="1AD40EB6" w14:textId="77777777" w:rsidTr="00F4135D">
        <w:trPr>
          <w:cantSplit/>
          <w:jc w:val="center"/>
        </w:trPr>
        <w:tc>
          <w:tcPr>
            <w:tcW w:w="1530" w:type="dxa"/>
          </w:tcPr>
          <w:p w14:paraId="14A37221" w14:textId="77777777" w:rsidR="00A47CC2" w:rsidRPr="00763D8B" w:rsidRDefault="00A47CC2" w:rsidP="00097163">
            <w:pPr>
              <w:pStyle w:val="TableText"/>
            </w:pPr>
            <w:r w:rsidRPr="00763D8B">
              <w:t>1800</w:t>
            </w:r>
          </w:p>
        </w:tc>
        <w:tc>
          <w:tcPr>
            <w:tcW w:w="2250" w:type="dxa"/>
          </w:tcPr>
          <w:p w14:paraId="5D5E256B" w14:textId="77777777" w:rsidR="00A47CC2" w:rsidRPr="00763D8B" w:rsidRDefault="00A47CC2" w:rsidP="00F10819">
            <w:pPr>
              <w:pStyle w:val="TableText"/>
            </w:pPr>
            <w:r w:rsidRPr="00763D8B">
              <w:t>Fast Ethernet 0/0 (F0/0)</w:t>
            </w:r>
          </w:p>
        </w:tc>
        <w:tc>
          <w:tcPr>
            <w:tcW w:w="2250" w:type="dxa"/>
          </w:tcPr>
          <w:p w14:paraId="7FCE5402" w14:textId="77777777" w:rsidR="00A47CC2" w:rsidRPr="00763D8B" w:rsidRDefault="00A47CC2" w:rsidP="00F10819">
            <w:pPr>
              <w:pStyle w:val="TableText"/>
            </w:pPr>
            <w:r w:rsidRPr="00763D8B">
              <w:t>Fast Ethernet 0/1 (F0/1)</w:t>
            </w:r>
          </w:p>
        </w:tc>
        <w:tc>
          <w:tcPr>
            <w:tcW w:w="2070" w:type="dxa"/>
          </w:tcPr>
          <w:p w14:paraId="2979BE46" w14:textId="77777777" w:rsidR="00A47CC2" w:rsidRPr="00763D8B" w:rsidRDefault="00A47CC2" w:rsidP="00097163">
            <w:pPr>
              <w:pStyle w:val="TableText"/>
            </w:pPr>
            <w:r w:rsidRPr="00763D8B">
              <w:t>Serial 0/0/0 (S0/0/0)</w:t>
            </w:r>
          </w:p>
        </w:tc>
        <w:tc>
          <w:tcPr>
            <w:tcW w:w="2160" w:type="dxa"/>
          </w:tcPr>
          <w:p w14:paraId="3E854C7C" w14:textId="77777777" w:rsidR="00A47CC2" w:rsidRPr="00763D8B" w:rsidRDefault="00A47CC2" w:rsidP="00097163">
            <w:pPr>
              <w:pStyle w:val="TableText"/>
            </w:pPr>
            <w:r w:rsidRPr="00763D8B">
              <w:t>Serial 0/0/1 (S0/0/1)</w:t>
            </w:r>
          </w:p>
        </w:tc>
      </w:tr>
      <w:tr w:rsidR="00A47CC2" w14:paraId="12B83A2F" w14:textId="77777777" w:rsidTr="00F4135D">
        <w:trPr>
          <w:cantSplit/>
          <w:jc w:val="center"/>
        </w:trPr>
        <w:tc>
          <w:tcPr>
            <w:tcW w:w="1530" w:type="dxa"/>
          </w:tcPr>
          <w:p w14:paraId="5445118A" w14:textId="77777777" w:rsidR="00A47CC2" w:rsidRPr="00763D8B" w:rsidRDefault="00A47CC2" w:rsidP="00097163">
            <w:pPr>
              <w:pStyle w:val="TableText"/>
            </w:pPr>
            <w:r w:rsidRPr="00763D8B">
              <w:t>1900</w:t>
            </w:r>
          </w:p>
        </w:tc>
        <w:tc>
          <w:tcPr>
            <w:tcW w:w="2250" w:type="dxa"/>
          </w:tcPr>
          <w:p w14:paraId="78BEC886" w14:textId="77777777" w:rsidR="00A47CC2" w:rsidRPr="00763D8B" w:rsidRDefault="00A47CC2" w:rsidP="00097163">
            <w:pPr>
              <w:pStyle w:val="TableText"/>
            </w:pPr>
            <w:r w:rsidRPr="00763D8B">
              <w:t>Gigabit Ethernet 0/0 (G0/0)</w:t>
            </w:r>
          </w:p>
        </w:tc>
        <w:tc>
          <w:tcPr>
            <w:tcW w:w="2250" w:type="dxa"/>
          </w:tcPr>
          <w:p w14:paraId="4A1FC460" w14:textId="77777777" w:rsidR="00A47CC2" w:rsidRPr="00763D8B" w:rsidRDefault="00A47CC2" w:rsidP="00097163">
            <w:pPr>
              <w:pStyle w:val="TableText"/>
            </w:pPr>
            <w:r w:rsidRPr="00763D8B">
              <w:t>Gigabit Ethernet 0/1 (G0/1)</w:t>
            </w:r>
          </w:p>
        </w:tc>
        <w:tc>
          <w:tcPr>
            <w:tcW w:w="2070" w:type="dxa"/>
          </w:tcPr>
          <w:p w14:paraId="3FBD6EEB" w14:textId="77777777" w:rsidR="00A47CC2" w:rsidRPr="00763D8B" w:rsidRDefault="00A47CC2" w:rsidP="00097163">
            <w:pPr>
              <w:pStyle w:val="TableText"/>
            </w:pPr>
            <w:r w:rsidRPr="00763D8B">
              <w:t>Serial 0/0/0 (S0/0/0)</w:t>
            </w:r>
          </w:p>
        </w:tc>
        <w:tc>
          <w:tcPr>
            <w:tcW w:w="2160" w:type="dxa"/>
          </w:tcPr>
          <w:p w14:paraId="6154F141" w14:textId="77777777" w:rsidR="00A47CC2" w:rsidRPr="00763D8B" w:rsidRDefault="00A47CC2" w:rsidP="00097163">
            <w:pPr>
              <w:pStyle w:val="TableText"/>
            </w:pPr>
            <w:r w:rsidRPr="00763D8B">
              <w:t>Serial 0/0/1 (S0/0/1)</w:t>
            </w:r>
          </w:p>
        </w:tc>
      </w:tr>
      <w:tr w:rsidR="00C07FD9" w14:paraId="6B32845D" w14:textId="77777777" w:rsidTr="00F4135D">
        <w:trPr>
          <w:cantSplit/>
          <w:jc w:val="center"/>
        </w:trPr>
        <w:tc>
          <w:tcPr>
            <w:tcW w:w="1530" w:type="dxa"/>
          </w:tcPr>
          <w:p w14:paraId="409CE24F" w14:textId="77777777" w:rsidR="00C07FD9" w:rsidRDefault="00C07FD9" w:rsidP="00097163">
            <w:pPr>
              <w:pStyle w:val="TableText"/>
            </w:pPr>
            <w:r>
              <w:t>2801</w:t>
            </w:r>
          </w:p>
        </w:tc>
        <w:tc>
          <w:tcPr>
            <w:tcW w:w="2250" w:type="dxa"/>
          </w:tcPr>
          <w:p w14:paraId="5DA2C43E" w14:textId="77777777" w:rsidR="00C07FD9" w:rsidRPr="00763D8B" w:rsidRDefault="00C07FD9" w:rsidP="00F10819">
            <w:pPr>
              <w:pStyle w:val="TableText"/>
            </w:pPr>
            <w:r w:rsidRPr="00763D8B">
              <w:t>Fast Ethernet 0/0 (F0/0)</w:t>
            </w:r>
          </w:p>
        </w:tc>
        <w:tc>
          <w:tcPr>
            <w:tcW w:w="2250" w:type="dxa"/>
          </w:tcPr>
          <w:p w14:paraId="484F6CAB" w14:textId="77777777" w:rsidR="00C07FD9" w:rsidRPr="00763D8B" w:rsidRDefault="00C07FD9" w:rsidP="00F10819">
            <w:pPr>
              <w:pStyle w:val="TableText"/>
            </w:pPr>
            <w:r w:rsidRPr="00763D8B">
              <w:t>Fast Ethernet 0/1 (F0/1)</w:t>
            </w:r>
          </w:p>
        </w:tc>
        <w:tc>
          <w:tcPr>
            <w:tcW w:w="2070" w:type="dxa"/>
          </w:tcPr>
          <w:p w14:paraId="2A08B669" w14:textId="77777777" w:rsidR="00C07FD9" w:rsidRPr="00763D8B" w:rsidRDefault="00C07FD9" w:rsidP="003233A3">
            <w:pPr>
              <w:pStyle w:val="TableText"/>
            </w:pPr>
            <w:r>
              <w:t>Serial 0/1</w:t>
            </w:r>
            <w:r w:rsidR="00EE0648">
              <w:t>/0 (S0/1</w:t>
            </w:r>
            <w:r w:rsidRPr="00763D8B">
              <w:t>/0)</w:t>
            </w:r>
          </w:p>
        </w:tc>
        <w:tc>
          <w:tcPr>
            <w:tcW w:w="2160" w:type="dxa"/>
          </w:tcPr>
          <w:p w14:paraId="2B4AAF44" w14:textId="77777777" w:rsidR="00C07FD9" w:rsidRPr="00763D8B" w:rsidRDefault="00C07FD9" w:rsidP="003233A3">
            <w:pPr>
              <w:pStyle w:val="TableText"/>
            </w:pPr>
            <w:r>
              <w:t>Serial 0/1</w:t>
            </w:r>
            <w:r w:rsidR="00EE0648">
              <w:t>/1 (S0/1</w:t>
            </w:r>
            <w:r w:rsidRPr="00763D8B">
              <w:t>/1)</w:t>
            </w:r>
          </w:p>
        </w:tc>
      </w:tr>
      <w:tr w:rsidR="00C07FD9" w14:paraId="6301ECA9" w14:textId="77777777" w:rsidTr="00F4135D">
        <w:trPr>
          <w:cantSplit/>
          <w:jc w:val="center"/>
        </w:trPr>
        <w:tc>
          <w:tcPr>
            <w:tcW w:w="1530" w:type="dxa"/>
          </w:tcPr>
          <w:p w14:paraId="0C0CDAA0" w14:textId="77777777" w:rsidR="00C07FD9" w:rsidRPr="00763D8B" w:rsidRDefault="00C07FD9" w:rsidP="00097163">
            <w:pPr>
              <w:pStyle w:val="TableText"/>
            </w:pPr>
            <w:r>
              <w:t>2811</w:t>
            </w:r>
          </w:p>
        </w:tc>
        <w:tc>
          <w:tcPr>
            <w:tcW w:w="2250" w:type="dxa"/>
          </w:tcPr>
          <w:p w14:paraId="642BE2E5" w14:textId="77777777" w:rsidR="00C07FD9" w:rsidRPr="00763D8B" w:rsidRDefault="00C07FD9" w:rsidP="00F10819">
            <w:pPr>
              <w:pStyle w:val="TableText"/>
            </w:pPr>
            <w:r w:rsidRPr="00763D8B">
              <w:t>Fast Ethernet 0/0 (F0/0)</w:t>
            </w:r>
          </w:p>
        </w:tc>
        <w:tc>
          <w:tcPr>
            <w:tcW w:w="2250" w:type="dxa"/>
          </w:tcPr>
          <w:p w14:paraId="02AC62EE" w14:textId="77777777" w:rsidR="00C07FD9" w:rsidRPr="00763D8B" w:rsidRDefault="00C07FD9" w:rsidP="00F10819">
            <w:pPr>
              <w:pStyle w:val="TableText"/>
            </w:pPr>
            <w:r w:rsidRPr="00763D8B">
              <w:t>Fast Ethernet 0/1 (F0/1)</w:t>
            </w:r>
          </w:p>
        </w:tc>
        <w:tc>
          <w:tcPr>
            <w:tcW w:w="2070" w:type="dxa"/>
          </w:tcPr>
          <w:p w14:paraId="2A5C01FB" w14:textId="77777777" w:rsidR="00C07FD9" w:rsidRPr="00763D8B" w:rsidRDefault="00C07FD9" w:rsidP="00097163">
            <w:pPr>
              <w:pStyle w:val="TableText"/>
            </w:pPr>
            <w:r w:rsidRPr="00763D8B">
              <w:t>Serial 0/0/0 (S0/0/0)</w:t>
            </w:r>
          </w:p>
        </w:tc>
        <w:tc>
          <w:tcPr>
            <w:tcW w:w="2160" w:type="dxa"/>
          </w:tcPr>
          <w:p w14:paraId="26C4B289" w14:textId="77777777" w:rsidR="00C07FD9" w:rsidRPr="00763D8B" w:rsidRDefault="00C07FD9" w:rsidP="00097163">
            <w:pPr>
              <w:pStyle w:val="TableText"/>
            </w:pPr>
            <w:r w:rsidRPr="00763D8B">
              <w:t>Serial 0/0/1 (S0/0/1)</w:t>
            </w:r>
          </w:p>
        </w:tc>
      </w:tr>
      <w:tr w:rsidR="00C07FD9" w14:paraId="480CAA81" w14:textId="77777777" w:rsidTr="00F4135D">
        <w:trPr>
          <w:cantSplit/>
          <w:jc w:val="center"/>
        </w:trPr>
        <w:tc>
          <w:tcPr>
            <w:tcW w:w="1530" w:type="dxa"/>
          </w:tcPr>
          <w:p w14:paraId="5BE106C1" w14:textId="77777777" w:rsidR="00C07FD9" w:rsidRPr="00763D8B" w:rsidRDefault="00C07FD9" w:rsidP="00097163">
            <w:pPr>
              <w:pStyle w:val="TableText"/>
            </w:pPr>
            <w:r w:rsidRPr="00763D8B">
              <w:t>2900</w:t>
            </w:r>
          </w:p>
        </w:tc>
        <w:tc>
          <w:tcPr>
            <w:tcW w:w="2250" w:type="dxa"/>
          </w:tcPr>
          <w:p w14:paraId="62CD0183" w14:textId="77777777" w:rsidR="00C07FD9" w:rsidRPr="00763D8B" w:rsidRDefault="00C07FD9" w:rsidP="00097163">
            <w:pPr>
              <w:pStyle w:val="TableText"/>
            </w:pPr>
            <w:r w:rsidRPr="00763D8B">
              <w:t>Gigabit Ethernet 0/0 (G0/0)</w:t>
            </w:r>
          </w:p>
        </w:tc>
        <w:tc>
          <w:tcPr>
            <w:tcW w:w="2250" w:type="dxa"/>
          </w:tcPr>
          <w:p w14:paraId="6DBFF1E7" w14:textId="77777777" w:rsidR="00C07FD9" w:rsidRPr="00763D8B" w:rsidRDefault="00C07FD9" w:rsidP="00097163">
            <w:pPr>
              <w:pStyle w:val="TableText"/>
            </w:pPr>
            <w:r w:rsidRPr="00763D8B">
              <w:t>Gigabit Ethernet 0/1 (G0/1)</w:t>
            </w:r>
          </w:p>
        </w:tc>
        <w:tc>
          <w:tcPr>
            <w:tcW w:w="2070" w:type="dxa"/>
          </w:tcPr>
          <w:p w14:paraId="77B019A9" w14:textId="77777777" w:rsidR="00C07FD9" w:rsidRPr="00763D8B" w:rsidRDefault="00C07FD9" w:rsidP="00097163">
            <w:pPr>
              <w:pStyle w:val="TableText"/>
            </w:pPr>
            <w:r w:rsidRPr="00763D8B">
              <w:t>Serial 0/0/0 (S0/0/0)</w:t>
            </w:r>
          </w:p>
        </w:tc>
        <w:tc>
          <w:tcPr>
            <w:tcW w:w="2160" w:type="dxa"/>
          </w:tcPr>
          <w:p w14:paraId="39D55438" w14:textId="77777777" w:rsidR="00C07FD9" w:rsidRPr="00763D8B" w:rsidRDefault="00C07FD9" w:rsidP="00097163">
            <w:pPr>
              <w:pStyle w:val="TableText"/>
            </w:pPr>
            <w:r w:rsidRPr="00763D8B">
              <w:t>Serial 0/0/1 (S0/0/1)</w:t>
            </w:r>
          </w:p>
        </w:tc>
      </w:tr>
      <w:tr w:rsidR="00C07FD9" w14:paraId="005C0155" w14:textId="77777777" w:rsidTr="00F4135D">
        <w:trPr>
          <w:cantSplit/>
          <w:jc w:val="center"/>
        </w:trPr>
        <w:tc>
          <w:tcPr>
            <w:tcW w:w="10260" w:type="dxa"/>
            <w:gridSpan w:val="5"/>
          </w:tcPr>
          <w:p w14:paraId="28F5FF9D"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EE0648">
              <w:t>nds to represent the interface.</w:t>
            </w:r>
          </w:p>
        </w:tc>
      </w:tr>
    </w:tbl>
    <w:p w14:paraId="64ABBE71" w14:textId="77777777" w:rsidR="0052093C" w:rsidRDefault="0015676D" w:rsidP="0014219C">
      <w:pPr>
        <w:pStyle w:val="LabSection"/>
        <w:rPr>
          <w:rStyle w:val="LabSectionGray"/>
        </w:rPr>
      </w:pPr>
      <w:r>
        <w:rPr>
          <w:rStyle w:val="LabSectionGray"/>
        </w:rPr>
        <w:t>Device Configs</w:t>
      </w:r>
    </w:p>
    <w:p w14:paraId="2BB5E778" w14:textId="77777777" w:rsidR="008C3966" w:rsidRDefault="008C3966" w:rsidP="008C3966">
      <w:pPr>
        <w:pStyle w:val="LabSection"/>
        <w:rPr>
          <w:rStyle w:val="LabSectionGray"/>
        </w:rPr>
      </w:pPr>
      <w:r w:rsidRPr="003B7605">
        <w:rPr>
          <w:rStyle w:val="LabSectionGray"/>
        </w:rPr>
        <w:t>Ro</w:t>
      </w:r>
      <w:r>
        <w:rPr>
          <w:rStyle w:val="LabSectionGray"/>
        </w:rPr>
        <w:t>uter Gateway</w:t>
      </w:r>
      <w:r w:rsidRPr="003B7605">
        <w:rPr>
          <w:rStyle w:val="LabSectionGray"/>
        </w:rPr>
        <w:t xml:space="preserve"> (A</w:t>
      </w:r>
      <w:r>
        <w:rPr>
          <w:rStyle w:val="LabSectionGray"/>
        </w:rPr>
        <w:t>fter Part</w:t>
      </w:r>
      <w:r w:rsidRPr="003B7605">
        <w:rPr>
          <w:rStyle w:val="LabSectionGray"/>
        </w:rPr>
        <w:t xml:space="preserve"> </w:t>
      </w:r>
      <w:r>
        <w:rPr>
          <w:rStyle w:val="LabSectionGray"/>
        </w:rPr>
        <w:t>2</w:t>
      </w:r>
      <w:r w:rsidRPr="003B7605">
        <w:rPr>
          <w:rStyle w:val="LabSectionGray"/>
        </w:rPr>
        <w:t>)</w:t>
      </w:r>
    </w:p>
    <w:p w14:paraId="7C7DB677" w14:textId="77777777" w:rsidR="00577E91" w:rsidRPr="00577E91" w:rsidRDefault="00577E91" w:rsidP="00577E91">
      <w:pPr>
        <w:pStyle w:val="DevConfigs"/>
        <w:rPr>
          <w:rStyle w:val="DevConfigGray"/>
        </w:rPr>
      </w:pPr>
      <w:r w:rsidRPr="00577E91">
        <w:rPr>
          <w:rStyle w:val="DevConfigGray"/>
        </w:rPr>
        <w:t>Gateway# show run</w:t>
      </w:r>
    </w:p>
    <w:p w14:paraId="7DCDE531" w14:textId="77777777" w:rsidR="00577E91" w:rsidRPr="00577E91" w:rsidRDefault="00577E91" w:rsidP="00577E91">
      <w:pPr>
        <w:pStyle w:val="DevConfigs"/>
        <w:rPr>
          <w:rStyle w:val="DevConfigGray"/>
        </w:rPr>
      </w:pPr>
      <w:r w:rsidRPr="00577E91">
        <w:rPr>
          <w:rStyle w:val="DevConfigGray"/>
        </w:rPr>
        <w:t>Building configuration...</w:t>
      </w:r>
    </w:p>
    <w:p w14:paraId="5EDE93A4" w14:textId="77777777" w:rsidR="00577E91" w:rsidRPr="00577E91" w:rsidRDefault="00577E91" w:rsidP="00577E91">
      <w:pPr>
        <w:pStyle w:val="DevConfigs"/>
        <w:rPr>
          <w:rStyle w:val="DevConfigGray"/>
        </w:rPr>
      </w:pPr>
    </w:p>
    <w:p w14:paraId="1BD2EAC0" w14:textId="77777777" w:rsidR="00577E91" w:rsidRPr="00577E91" w:rsidRDefault="00577E91" w:rsidP="00577E91">
      <w:pPr>
        <w:pStyle w:val="DevConfigs"/>
        <w:rPr>
          <w:rStyle w:val="DevConfigGray"/>
        </w:rPr>
      </w:pPr>
      <w:r w:rsidRPr="00577E91">
        <w:rPr>
          <w:rStyle w:val="DevConfigGray"/>
        </w:rPr>
        <w:t>Current configuration : 1790 bytes</w:t>
      </w:r>
    </w:p>
    <w:p w14:paraId="05847802" w14:textId="77777777" w:rsidR="00577E91" w:rsidRPr="00577E91" w:rsidRDefault="00577E91" w:rsidP="00577E91">
      <w:pPr>
        <w:pStyle w:val="DevConfigs"/>
        <w:rPr>
          <w:rStyle w:val="DevConfigGray"/>
        </w:rPr>
      </w:pPr>
      <w:r w:rsidRPr="00577E91">
        <w:rPr>
          <w:rStyle w:val="DevConfigGray"/>
        </w:rPr>
        <w:t>!</w:t>
      </w:r>
    </w:p>
    <w:p w14:paraId="45FC974E" w14:textId="77777777" w:rsidR="00577E91" w:rsidRPr="00577E91" w:rsidRDefault="00577E91" w:rsidP="00577E91">
      <w:pPr>
        <w:pStyle w:val="DevConfigs"/>
        <w:rPr>
          <w:rStyle w:val="DevConfigGray"/>
        </w:rPr>
      </w:pPr>
      <w:r w:rsidRPr="00577E91">
        <w:rPr>
          <w:rStyle w:val="DevConfigGray"/>
        </w:rPr>
        <w:t>version 15.2</w:t>
      </w:r>
    </w:p>
    <w:p w14:paraId="0645561E" w14:textId="77777777" w:rsidR="00577E91" w:rsidRPr="00577E91" w:rsidRDefault="00577E91" w:rsidP="00577E91">
      <w:pPr>
        <w:pStyle w:val="DevConfigs"/>
        <w:rPr>
          <w:rStyle w:val="DevConfigGray"/>
        </w:rPr>
      </w:pPr>
      <w:r w:rsidRPr="00577E91">
        <w:rPr>
          <w:rStyle w:val="DevConfigGray"/>
        </w:rPr>
        <w:lastRenderedPageBreak/>
        <w:t>service timestamps debug datetime msec</w:t>
      </w:r>
    </w:p>
    <w:p w14:paraId="2D057B04" w14:textId="77777777" w:rsidR="00577E91" w:rsidRPr="00577E91" w:rsidRDefault="00577E91" w:rsidP="00577E91">
      <w:pPr>
        <w:pStyle w:val="DevConfigs"/>
        <w:rPr>
          <w:rStyle w:val="DevConfigGray"/>
        </w:rPr>
      </w:pPr>
      <w:r w:rsidRPr="00577E91">
        <w:rPr>
          <w:rStyle w:val="DevConfigGray"/>
        </w:rPr>
        <w:t>service timestamps log datetime msec</w:t>
      </w:r>
    </w:p>
    <w:p w14:paraId="464D122F" w14:textId="77777777" w:rsidR="00577E91" w:rsidRPr="00577E91" w:rsidRDefault="00577E91" w:rsidP="00577E91">
      <w:pPr>
        <w:pStyle w:val="DevConfigs"/>
        <w:rPr>
          <w:rStyle w:val="DevConfigGray"/>
        </w:rPr>
      </w:pPr>
      <w:r w:rsidRPr="00577E91">
        <w:rPr>
          <w:rStyle w:val="DevConfigGray"/>
        </w:rPr>
        <w:t>no service password-encryption</w:t>
      </w:r>
    </w:p>
    <w:p w14:paraId="15BF64BA" w14:textId="77777777" w:rsidR="00577E91" w:rsidRPr="00577E91" w:rsidRDefault="00577E91" w:rsidP="00577E91">
      <w:pPr>
        <w:pStyle w:val="DevConfigs"/>
        <w:rPr>
          <w:rStyle w:val="DevConfigGray"/>
        </w:rPr>
      </w:pPr>
      <w:r w:rsidRPr="00577E91">
        <w:rPr>
          <w:rStyle w:val="DevConfigGray"/>
        </w:rPr>
        <w:t>!</w:t>
      </w:r>
    </w:p>
    <w:p w14:paraId="6A87EA44" w14:textId="77777777" w:rsidR="00577E91" w:rsidRPr="00577E91" w:rsidRDefault="00577E91" w:rsidP="00577E91">
      <w:pPr>
        <w:pStyle w:val="DevConfigs"/>
        <w:rPr>
          <w:rStyle w:val="DevConfigGray"/>
        </w:rPr>
      </w:pPr>
      <w:r w:rsidRPr="00577E91">
        <w:rPr>
          <w:rStyle w:val="DevConfigGray"/>
        </w:rPr>
        <w:t>hostname Gateway</w:t>
      </w:r>
    </w:p>
    <w:p w14:paraId="7B332378" w14:textId="77777777" w:rsidR="00577E91" w:rsidRPr="00577E91" w:rsidRDefault="00577E91" w:rsidP="00577E91">
      <w:pPr>
        <w:pStyle w:val="DevConfigs"/>
        <w:rPr>
          <w:rStyle w:val="DevConfigGray"/>
        </w:rPr>
      </w:pPr>
      <w:r w:rsidRPr="00577E91">
        <w:rPr>
          <w:rStyle w:val="DevConfigGray"/>
        </w:rPr>
        <w:t>!</w:t>
      </w:r>
    </w:p>
    <w:p w14:paraId="73E49A97" w14:textId="77777777" w:rsidR="00577E91" w:rsidRPr="00577E91" w:rsidRDefault="00577E91" w:rsidP="00577E91">
      <w:pPr>
        <w:pStyle w:val="DevConfigs"/>
        <w:rPr>
          <w:rStyle w:val="DevConfigGray"/>
        </w:rPr>
      </w:pPr>
      <w:r w:rsidRPr="00577E91">
        <w:rPr>
          <w:rStyle w:val="DevConfigGray"/>
        </w:rPr>
        <w:t>boot-start-marker</w:t>
      </w:r>
    </w:p>
    <w:p w14:paraId="240B978E" w14:textId="77777777" w:rsidR="00577E91" w:rsidRPr="00577E91" w:rsidRDefault="00577E91" w:rsidP="00577E91">
      <w:pPr>
        <w:pStyle w:val="DevConfigs"/>
        <w:rPr>
          <w:rStyle w:val="DevConfigGray"/>
        </w:rPr>
      </w:pPr>
      <w:r w:rsidRPr="00577E91">
        <w:rPr>
          <w:rStyle w:val="DevConfigGray"/>
        </w:rPr>
        <w:t>boot-end-marker</w:t>
      </w:r>
    </w:p>
    <w:p w14:paraId="6BC1F06F" w14:textId="77777777" w:rsidR="00577E91" w:rsidRPr="00577E91" w:rsidRDefault="00577E91" w:rsidP="00577E91">
      <w:pPr>
        <w:pStyle w:val="DevConfigs"/>
        <w:rPr>
          <w:rStyle w:val="DevConfigGray"/>
        </w:rPr>
      </w:pPr>
      <w:r w:rsidRPr="00577E91">
        <w:rPr>
          <w:rStyle w:val="DevConfigGray"/>
        </w:rPr>
        <w:t>!</w:t>
      </w:r>
    </w:p>
    <w:p w14:paraId="0A31C7F7" w14:textId="77777777" w:rsidR="00577E91" w:rsidRPr="00577E91" w:rsidRDefault="00577E91" w:rsidP="00577E91">
      <w:pPr>
        <w:pStyle w:val="DevConfigs"/>
        <w:rPr>
          <w:rStyle w:val="DevConfigGray"/>
        </w:rPr>
      </w:pPr>
      <w:r w:rsidRPr="00577E91">
        <w:rPr>
          <w:rStyle w:val="DevConfigGray"/>
        </w:rPr>
        <w:t>enable secret 4 06YFDUHH61wAE/kLkDq9BGho1QM5EnRtoyr8cHAUg.2</w:t>
      </w:r>
    </w:p>
    <w:p w14:paraId="32D1091A" w14:textId="77777777" w:rsidR="00577E91" w:rsidRPr="00577E91" w:rsidRDefault="00577E91" w:rsidP="00577E91">
      <w:pPr>
        <w:pStyle w:val="DevConfigs"/>
        <w:rPr>
          <w:rStyle w:val="DevConfigGray"/>
        </w:rPr>
      </w:pPr>
      <w:r w:rsidRPr="00577E91">
        <w:rPr>
          <w:rStyle w:val="DevConfigGray"/>
        </w:rPr>
        <w:t>!</w:t>
      </w:r>
    </w:p>
    <w:p w14:paraId="1856F108" w14:textId="77777777" w:rsidR="00577E91" w:rsidRPr="00577E91" w:rsidRDefault="00577E91" w:rsidP="00577E91">
      <w:pPr>
        <w:pStyle w:val="DevConfigs"/>
        <w:rPr>
          <w:rStyle w:val="DevConfigGray"/>
        </w:rPr>
      </w:pPr>
      <w:r w:rsidRPr="00577E91">
        <w:rPr>
          <w:rStyle w:val="DevConfigGray"/>
        </w:rPr>
        <w:t xml:space="preserve">no </w:t>
      </w:r>
      <w:proofErr w:type="spellStart"/>
      <w:r w:rsidRPr="00577E91">
        <w:rPr>
          <w:rStyle w:val="DevConfigGray"/>
        </w:rPr>
        <w:t>aaa</w:t>
      </w:r>
      <w:proofErr w:type="spellEnd"/>
      <w:r w:rsidRPr="00577E91">
        <w:rPr>
          <w:rStyle w:val="DevConfigGray"/>
        </w:rPr>
        <w:t xml:space="preserve"> </w:t>
      </w:r>
      <w:proofErr w:type="gramStart"/>
      <w:r w:rsidRPr="00577E91">
        <w:rPr>
          <w:rStyle w:val="DevConfigGray"/>
        </w:rPr>
        <w:t>new-model</w:t>
      </w:r>
      <w:proofErr w:type="gramEnd"/>
    </w:p>
    <w:p w14:paraId="5A69776D" w14:textId="77777777" w:rsidR="00577E91" w:rsidRPr="00577E91" w:rsidRDefault="00577E91" w:rsidP="00577E91">
      <w:pPr>
        <w:pStyle w:val="DevConfigs"/>
        <w:rPr>
          <w:rStyle w:val="DevConfigGray"/>
        </w:rPr>
      </w:pPr>
      <w:r w:rsidRPr="00577E91">
        <w:rPr>
          <w:rStyle w:val="DevConfigGray"/>
        </w:rPr>
        <w:t xml:space="preserve">memory-size </w:t>
      </w:r>
      <w:proofErr w:type="spellStart"/>
      <w:r w:rsidRPr="00577E91">
        <w:rPr>
          <w:rStyle w:val="DevConfigGray"/>
        </w:rPr>
        <w:t>iomem</w:t>
      </w:r>
      <w:proofErr w:type="spellEnd"/>
      <w:r w:rsidRPr="00577E91">
        <w:rPr>
          <w:rStyle w:val="DevConfigGray"/>
        </w:rPr>
        <w:t xml:space="preserve"> 15</w:t>
      </w:r>
    </w:p>
    <w:p w14:paraId="1B17814B" w14:textId="77777777" w:rsidR="00577E91" w:rsidRPr="00577E91" w:rsidRDefault="00577E91" w:rsidP="00577E91">
      <w:pPr>
        <w:pStyle w:val="DevConfigs"/>
        <w:rPr>
          <w:rStyle w:val="DevConfigGray"/>
        </w:rPr>
      </w:pPr>
      <w:r w:rsidRPr="00577E91">
        <w:rPr>
          <w:rStyle w:val="DevConfigGray"/>
        </w:rPr>
        <w:t>!</w:t>
      </w:r>
    </w:p>
    <w:p w14:paraId="6FC7D4EA" w14:textId="77777777" w:rsidR="00577E91" w:rsidRPr="00577E91" w:rsidRDefault="00577E91" w:rsidP="00577E91">
      <w:pPr>
        <w:pStyle w:val="DevConfigs"/>
        <w:rPr>
          <w:rStyle w:val="DevConfigGray"/>
        </w:rPr>
      </w:pPr>
      <w:r w:rsidRPr="00577E91">
        <w:rPr>
          <w:rStyle w:val="DevConfigGray"/>
        </w:rPr>
        <w:t xml:space="preserve">no </w:t>
      </w:r>
      <w:proofErr w:type="spellStart"/>
      <w:r w:rsidRPr="00577E91">
        <w:rPr>
          <w:rStyle w:val="DevConfigGray"/>
        </w:rPr>
        <w:t>ip</w:t>
      </w:r>
      <w:proofErr w:type="spellEnd"/>
      <w:r w:rsidRPr="00577E91">
        <w:rPr>
          <w:rStyle w:val="DevConfigGray"/>
        </w:rPr>
        <w:t xml:space="preserve"> domain lookup</w:t>
      </w:r>
    </w:p>
    <w:p w14:paraId="603FF776" w14:textId="77777777" w:rsidR="00577E91" w:rsidRPr="00577E91" w:rsidRDefault="00577E91" w:rsidP="00577E91">
      <w:pPr>
        <w:pStyle w:val="DevConfigs"/>
        <w:rPr>
          <w:rStyle w:val="DevConfigGray"/>
        </w:rPr>
      </w:pPr>
      <w:proofErr w:type="spellStart"/>
      <w:r w:rsidRPr="00577E91">
        <w:rPr>
          <w:rStyle w:val="DevConfigGray"/>
        </w:rPr>
        <w:t>ip</w:t>
      </w:r>
      <w:proofErr w:type="spellEnd"/>
      <w:r w:rsidRPr="00577E91">
        <w:rPr>
          <w:rStyle w:val="DevConfigGray"/>
        </w:rPr>
        <w:t xml:space="preserve"> </w:t>
      </w:r>
      <w:proofErr w:type="spellStart"/>
      <w:r w:rsidRPr="00577E91">
        <w:rPr>
          <w:rStyle w:val="DevConfigGray"/>
        </w:rPr>
        <w:t>cef</w:t>
      </w:r>
      <w:proofErr w:type="spellEnd"/>
    </w:p>
    <w:p w14:paraId="11055DC9" w14:textId="77777777" w:rsidR="00577E91" w:rsidRPr="00577E91" w:rsidRDefault="00577E91" w:rsidP="00577E91">
      <w:pPr>
        <w:pStyle w:val="DevConfigs"/>
        <w:rPr>
          <w:rStyle w:val="DevConfigGray"/>
        </w:rPr>
      </w:pPr>
      <w:r w:rsidRPr="00577E91">
        <w:rPr>
          <w:rStyle w:val="DevConfigGray"/>
        </w:rPr>
        <w:t xml:space="preserve">no ipv6 </w:t>
      </w:r>
      <w:proofErr w:type="spellStart"/>
      <w:r w:rsidRPr="00577E91">
        <w:rPr>
          <w:rStyle w:val="DevConfigGray"/>
        </w:rPr>
        <w:t>cef</w:t>
      </w:r>
      <w:proofErr w:type="spellEnd"/>
    </w:p>
    <w:p w14:paraId="15EB9B6C" w14:textId="77777777" w:rsidR="00577E91" w:rsidRPr="00577E91" w:rsidRDefault="00577E91" w:rsidP="00577E91">
      <w:pPr>
        <w:pStyle w:val="DevConfigs"/>
        <w:rPr>
          <w:rStyle w:val="DevConfigGray"/>
        </w:rPr>
      </w:pPr>
      <w:r w:rsidRPr="00577E91">
        <w:rPr>
          <w:rStyle w:val="DevConfigGray"/>
        </w:rPr>
        <w:t>multilink bundle-name authenticated</w:t>
      </w:r>
    </w:p>
    <w:p w14:paraId="0AB648F1" w14:textId="77777777" w:rsidR="00577E91" w:rsidRPr="00577E91" w:rsidRDefault="00577E91" w:rsidP="00577E91">
      <w:pPr>
        <w:pStyle w:val="DevConfigs"/>
        <w:rPr>
          <w:rStyle w:val="DevConfigGray"/>
        </w:rPr>
      </w:pPr>
      <w:r w:rsidRPr="00577E91">
        <w:rPr>
          <w:rStyle w:val="DevConfigGray"/>
        </w:rPr>
        <w:t>!</w:t>
      </w:r>
    </w:p>
    <w:p w14:paraId="0E18FCB4" w14:textId="77777777" w:rsidR="00577E91" w:rsidRPr="00577E91" w:rsidRDefault="00577E91" w:rsidP="00577E91">
      <w:pPr>
        <w:pStyle w:val="DevConfigs"/>
        <w:rPr>
          <w:rStyle w:val="DevConfigGray"/>
        </w:rPr>
      </w:pPr>
      <w:r w:rsidRPr="00577E91">
        <w:rPr>
          <w:rStyle w:val="DevConfigGray"/>
        </w:rPr>
        <w:t>interface Embedded-Service-Engine0/0</w:t>
      </w:r>
    </w:p>
    <w:p w14:paraId="6FA32CE0" w14:textId="77777777" w:rsidR="00577E91" w:rsidRPr="00577E91" w:rsidRDefault="00577E91" w:rsidP="00577E91">
      <w:pPr>
        <w:pStyle w:val="DevConfigs"/>
        <w:rPr>
          <w:rStyle w:val="DevConfigGray"/>
        </w:rPr>
      </w:pPr>
      <w:r w:rsidRPr="00577E91">
        <w:rPr>
          <w:rStyle w:val="DevConfigGray"/>
        </w:rPr>
        <w:t xml:space="preserve"> no </w:t>
      </w:r>
      <w:proofErr w:type="spellStart"/>
      <w:r w:rsidRPr="00577E91">
        <w:rPr>
          <w:rStyle w:val="DevConfigGray"/>
        </w:rPr>
        <w:t>ip</w:t>
      </w:r>
      <w:proofErr w:type="spellEnd"/>
      <w:r w:rsidRPr="00577E91">
        <w:rPr>
          <w:rStyle w:val="DevConfigGray"/>
        </w:rPr>
        <w:t xml:space="preserve"> address</w:t>
      </w:r>
    </w:p>
    <w:p w14:paraId="61FD8303" w14:textId="77777777" w:rsidR="00577E91" w:rsidRPr="00577E91" w:rsidRDefault="00577E91" w:rsidP="00577E91">
      <w:pPr>
        <w:pStyle w:val="DevConfigs"/>
        <w:rPr>
          <w:rStyle w:val="DevConfigGray"/>
        </w:rPr>
      </w:pPr>
      <w:r w:rsidRPr="00577E91">
        <w:rPr>
          <w:rStyle w:val="DevConfigGray"/>
        </w:rPr>
        <w:t xml:space="preserve"> shutdown</w:t>
      </w:r>
    </w:p>
    <w:p w14:paraId="5597EAD2" w14:textId="77777777" w:rsidR="00577E91" w:rsidRPr="00577E91" w:rsidRDefault="00577E91" w:rsidP="00577E91">
      <w:pPr>
        <w:pStyle w:val="DevConfigs"/>
        <w:rPr>
          <w:rStyle w:val="DevConfigGray"/>
        </w:rPr>
      </w:pPr>
      <w:r w:rsidRPr="00577E91">
        <w:rPr>
          <w:rStyle w:val="DevConfigGray"/>
        </w:rPr>
        <w:t>!</w:t>
      </w:r>
    </w:p>
    <w:p w14:paraId="4018673C" w14:textId="77777777" w:rsidR="00577E91" w:rsidRPr="00577E91" w:rsidRDefault="00577E91" w:rsidP="00577E91">
      <w:pPr>
        <w:pStyle w:val="DevConfigs"/>
        <w:rPr>
          <w:rStyle w:val="DevConfigGray"/>
        </w:rPr>
      </w:pPr>
      <w:r w:rsidRPr="00577E91">
        <w:rPr>
          <w:rStyle w:val="DevConfigGray"/>
        </w:rPr>
        <w:t>interface GigabitEthernet0/0</w:t>
      </w:r>
    </w:p>
    <w:p w14:paraId="033D46B0" w14:textId="77777777" w:rsidR="00577E91" w:rsidRPr="00577E91" w:rsidRDefault="00577E91" w:rsidP="00577E91">
      <w:pPr>
        <w:pStyle w:val="DevConfigs"/>
        <w:rPr>
          <w:rStyle w:val="DevConfigGray"/>
        </w:rPr>
      </w:pPr>
      <w:r w:rsidRPr="00577E91">
        <w:rPr>
          <w:rStyle w:val="DevConfigGray"/>
        </w:rPr>
        <w:t xml:space="preserve"> no </w:t>
      </w:r>
      <w:proofErr w:type="spellStart"/>
      <w:r w:rsidRPr="00577E91">
        <w:rPr>
          <w:rStyle w:val="DevConfigGray"/>
        </w:rPr>
        <w:t>ip</w:t>
      </w:r>
      <w:proofErr w:type="spellEnd"/>
      <w:r w:rsidRPr="00577E91">
        <w:rPr>
          <w:rStyle w:val="DevConfigGray"/>
        </w:rPr>
        <w:t xml:space="preserve"> address</w:t>
      </w:r>
    </w:p>
    <w:p w14:paraId="60CD71E7" w14:textId="77777777" w:rsidR="00577E91" w:rsidRPr="00577E91" w:rsidRDefault="00577E91" w:rsidP="00577E91">
      <w:pPr>
        <w:pStyle w:val="DevConfigs"/>
        <w:rPr>
          <w:rStyle w:val="DevConfigGray"/>
        </w:rPr>
      </w:pPr>
      <w:r w:rsidRPr="00577E91">
        <w:rPr>
          <w:rStyle w:val="DevConfigGray"/>
        </w:rPr>
        <w:t xml:space="preserve"> shutdown</w:t>
      </w:r>
    </w:p>
    <w:p w14:paraId="44978BF4" w14:textId="77777777" w:rsidR="00577E91" w:rsidRPr="00577E91" w:rsidRDefault="00577E91" w:rsidP="00577E91">
      <w:pPr>
        <w:pStyle w:val="DevConfigs"/>
        <w:rPr>
          <w:rStyle w:val="DevConfigGray"/>
        </w:rPr>
      </w:pPr>
      <w:r w:rsidRPr="00577E91">
        <w:rPr>
          <w:rStyle w:val="DevConfigGray"/>
        </w:rPr>
        <w:t xml:space="preserve"> duplex auto</w:t>
      </w:r>
    </w:p>
    <w:p w14:paraId="04E0E2BD" w14:textId="77777777" w:rsidR="00577E91" w:rsidRPr="00577E91" w:rsidRDefault="00577E91" w:rsidP="00577E91">
      <w:pPr>
        <w:pStyle w:val="DevConfigs"/>
        <w:rPr>
          <w:rStyle w:val="DevConfigGray"/>
        </w:rPr>
      </w:pPr>
      <w:r w:rsidRPr="00577E91">
        <w:rPr>
          <w:rStyle w:val="DevConfigGray"/>
        </w:rPr>
        <w:t xml:space="preserve"> speed auto</w:t>
      </w:r>
    </w:p>
    <w:p w14:paraId="426730FF" w14:textId="77777777" w:rsidR="00577E91" w:rsidRPr="00577E91" w:rsidRDefault="00577E91" w:rsidP="00577E91">
      <w:pPr>
        <w:pStyle w:val="DevConfigs"/>
        <w:rPr>
          <w:rStyle w:val="DevConfigGray"/>
        </w:rPr>
      </w:pPr>
      <w:r w:rsidRPr="00577E91">
        <w:rPr>
          <w:rStyle w:val="DevConfigGray"/>
        </w:rPr>
        <w:t>!</w:t>
      </w:r>
    </w:p>
    <w:p w14:paraId="0BCF734B" w14:textId="77777777" w:rsidR="00577E91" w:rsidRPr="00577E91" w:rsidRDefault="00577E91" w:rsidP="00577E91">
      <w:pPr>
        <w:pStyle w:val="DevConfigs"/>
        <w:rPr>
          <w:rStyle w:val="DevConfigGray"/>
        </w:rPr>
      </w:pPr>
      <w:r w:rsidRPr="00577E91">
        <w:rPr>
          <w:rStyle w:val="DevConfigGray"/>
        </w:rPr>
        <w:t>interface GigabitEthernet0/1</w:t>
      </w:r>
    </w:p>
    <w:p w14:paraId="3086B0C1" w14:textId="77777777" w:rsidR="00577E91" w:rsidRPr="00577E91" w:rsidRDefault="00577E91" w:rsidP="00577E91">
      <w:pPr>
        <w:pStyle w:val="DevConfigs"/>
        <w:rPr>
          <w:rStyle w:val="DevConfigGray"/>
        </w:rPr>
      </w:pPr>
      <w:r w:rsidRPr="00577E91">
        <w:rPr>
          <w:rStyle w:val="DevConfigGray"/>
        </w:rPr>
        <w:t xml:space="preserve"> </w:t>
      </w:r>
      <w:proofErr w:type="spellStart"/>
      <w:r w:rsidRPr="00577E91">
        <w:rPr>
          <w:rStyle w:val="DevConfigGray"/>
        </w:rPr>
        <w:t>ip</w:t>
      </w:r>
      <w:proofErr w:type="spellEnd"/>
      <w:r w:rsidRPr="00577E91">
        <w:rPr>
          <w:rStyle w:val="DevConfigGray"/>
        </w:rPr>
        <w:t xml:space="preserve"> address 192.168.1.1 255.255.255.0</w:t>
      </w:r>
    </w:p>
    <w:p w14:paraId="3A37B1E8" w14:textId="77777777" w:rsidR="00577E91" w:rsidRPr="00577E91" w:rsidRDefault="00577E91" w:rsidP="00577E91">
      <w:pPr>
        <w:pStyle w:val="DevConfigs"/>
        <w:rPr>
          <w:rStyle w:val="DevConfigGray"/>
        </w:rPr>
      </w:pPr>
      <w:r w:rsidRPr="00577E91">
        <w:rPr>
          <w:rStyle w:val="DevConfigGray"/>
        </w:rPr>
        <w:t xml:space="preserve"> </w:t>
      </w:r>
      <w:proofErr w:type="spellStart"/>
      <w:r w:rsidRPr="00577E91">
        <w:rPr>
          <w:rStyle w:val="DevConfigGray"/>
        </w:rPr>
        <w:t>ip</w:t>
      </w:r>
      <w:proofErr w:type="spellEnd"/>
      <w:r w:rsidRPr="00577E91">
        <w:rPr>
          <w:rStyle w:val="DevConfigGray"/>
        </w:rPr>
        <w:t xml:space="preserve"> </w:t>
      </w:r>
      <w:proofErr w:type="spellStart"/>
      <w:r w:rsidRPr="00577E91">
        <w:rPr>
          <w:rStyle w:val="DevConfigGray"/>
        </w:rPr>
        <w:t>nat</w:t>
      </w:r>
      <w:proofErr w:type="spellEnd"/>
      <w:r w:rsidRPr="00577E91">
        <w:rPr>
          <w:rStyle w:val="DevConfigGray"/>
        </w:rPr>
        <w:t xml:space="preserve"> inside</w:t>
      </w:r>
    </w:p>
    <w:p w14:paraId="05B0EA4D" w14:textId="77777777" w:rsidR="00577E91" w:rsidRPr="00577E91" w:rsidRDefault="00577E91" w:rsidP="00577E91">
      <w:pPr>
        <w:pStyle w:val="DevConfigs"/>
        <w:rPr>
          <w:rStyle w:val="DevConfigGray"/>
        </w:rPr>
      </w:pPr>
      <w:r w:rsidRPr="00577E91">
        <w:rPr>
          <w:rStyle w:val="DevConfigGray"/>
        </w:rPr>
        <w:t xml:space="preserve"> </w:t>
      </w:r>
      <w:proofErr w:type="spellStart"/>
      <w:r w:rsidRPr="00577E91">
        <w:rPr>
          <w:rStyle w:val="DevConfigGray"/>
        </w:rPr>
        <w:t>ip</w:t>
      </w:r>
      <w:proofErr w:type="spellEnd"/>
      <w:r w:rsidRPr="00577E91">
        <w:rPr>
          <w:rStyle w:val="DevConfigGray"/>
        </w:rPr>
        <w:t xml:space="preserve"> </w:t>
      </w:r>
      <w:proofErr w:type="gramStart"/>
      <w:r w:rsidRPr="00577E91">
        <w:rPr>
          <w:rStyle w:val="DevConfigGray"/>
        </w:rPr>
        <w:t>virtual-reassembly</w:t>
      </w:r>
      <w:proofErr w:type="gramEnd"/>
      <w:r w:rsidRPr="00577E91">
        <w:rPr>
          <w:rStyle w:val="DevConfigGray"/>
        </w:rPr>
        <w:t xml:space="preserve"> in</w:t>
      </w:r>
    </w:p>
    <w:p w14:paraId="6F19375B" w14:textId="77777777" w:rsidR="00577E91" w:rsidRPr="00577E91" w:rsidRDefault="00577E91" w:rsidP="00577E91">
      <w:pPr>
        <w:pStyle w:val="DevConfigs"/>
        <w:rPr>
          <w:rStyle w:val="DevConfigGray"/>
        </w:rPr>
      </w:pPr>
      <w:r w:rsidRPr="00577E91">
        <w:rPr>
          <w:rStyle w:val="DevConfigGray"/>
        </w:rPr>
        <w:t xml:space="preserve"> duplex auto</w:t>
      </w:r>
    </w:p>
    <w:p w14:paraId="356D7E6B" w14:textId="77777777" w:rsidR="00577E91" w:rsidRPr="00577E91" w:rsidRDefault="00577E91" w:rsidP="00577E91">
      <w:pPr>
        <w:pStyle w:val="DevConfigs"/>
        <w:rPr>
          <w:rStyle w:val="DevConfigGray"/>
        </w:rPr>
      </w:pPr>
      <w:r w:rsidRPr="00577E91">
        <w:rPr>
          <w:rStyle w:val="DevConfigGray"/>
        </w:rPr>
        <w:t xml:space="preserve"> speed auto</w:t>
      </w:r>
    </w:p>
    <w:p w14:paraId="44979920" w14:textId="77777777" w:rsidR="00577E91" w:rsidRPr="00577E91" w:rsidRDefault="00577E91" w:rsidP="00577E91">
      <w:pPr>
        <w:pStyle w:val="DevConfigs"/>
        <w:rPr>
          <w:rStyle w:val="DevConfigGray"/>
        </w:rPr>
      </w:pPr>
      <w:r w:rsidRPr="00577E91">
        <w:rPr>
          <w:rStyle w:val="DevConfigGray"/>
        </w:rPr>
        <w:t>!</w:t>
      </w:r>
    </w:p>
    <w:p w14:paraId="06DA3AB1" w14:textId="77777777" w:rsidR="00577E91" w:rsidRPr="00577E91" w:rsidRDefault="00577E91" w:rsidP="00577E91">
      <w:pPr>
        <w:pStyle w:val="DevConfigs"/>
        <w:rPr>
          <w:rStyle w:val="DevConfigGray"/>
        </w:rPr>
      </w:pPr>
      <w:r w:rsidRPr="00577E91">
        <w:rPr>
          <w:rStyle w:val="DevConfigGray"/>
        </w:rPr>
        <w:t>interface Serial0/0/0</w:t>
      </w:r>
    </w:p>
    <w:p w14:paraId="7D0A5883" w14:textId="77777777" w:rsidR="00577E91" w:rsidRPr="00577E91" w:rsidRDefault="00577E91" w:rsidP="00577E91">
      <w:pPr>
        <w:pStyle w:val="DevConfigs"/>
        <w:rPr>
          <w:rStyle w:val="DevConfigGray"/>
        </w:rPr>
      </w:pPr>
      <w:r w:rsidRPr="00577E91">
        <w:rPr>
          <w:rStyle w:val="DevConfigGray"/>
        </w:rPr>
        <w:t xml:space="preserve"> no </w:t>
      </w:r>
      <w:proofErr w:type="spellStart"/>
      <w:r w:rsidRPr="00577E91">
        <w:rPr>
          <w:rStyle w:val="DevConfigGray"/>
        </w:rPr>
        <w:t>ip</w:t>
      </w:r>
      <w:proofErr w:type="spellEnd"/>
      <w:r w:rsidRPr="00577E91">
        <w:rPr>
          <w:rStyle w:val="DevConfigGray"/>
        </w:rPr>
        <w:t xml:space="preserve"> address</w:t>
      </w:r>
    </w:p>
    <w:p w14:paraId="10F28CFC" w14:textId="77777777" w:rsidR="00577E91" w:rsidRPr="00577E91" w:rsidRDefault="00577E91" w:rsidP="00577E91">
      <w:pPr>
        <w:pStyle w:val="DevConfigs"/>
        <w:rPr>
          <w:rStyle w:val="DevConfigGray"/>
        </w:rPr>
      </w:pPr>
      <w:r w:rsidRPr="00577E91">
        <w:rPr>
          <w:rStyle w:val="DevConfigGray"/>
        </w:rPr>
        <w:t xml:space="preserve"> shutdown</w:t>
      </w:r>
    </w:p>
    <w:p w14:paraId="44174888" w14:textId="77777777" w:rsidR="00577E91" w:rsidRPr="00577E91" w:rsidRDefault="00577E91" w:rsidP="00577E91">
      <w:pPr>
        <w:pStyle w:val="DevConfigs"/>
        <w:rPr>
          <w:rStyle w:val="DevConfigGray"/>
        </w:rPr>
      </w:pPr>
      <w:r w:rsidRPr="00577E91">
        <w:rPr>
          <w:rStyle w:val="DevConfigGray"/>
        </w:rPr>
        <w:t>!</w:t>
      </w:r>
    </w:p>
    <w:p w14:paraId="4C4670F5" w14:textId="77777777" w:rsidR="00577E91" w:rsidRPr="00577E91" w:rsidRDefault="00577E91" w:rsidP="00577E91">
      <w:pPr>
        <w:pStyle w:val="DevConfigs"/>
        <w:rPr>
          <w:rStyle w:val="DevConfigGray"/>
        </w:rPr>
      </w:pPr>
      <w:r w:rsidRPr="00577E91">
        <w:rPr>
          <w:rStyle w:val="DevConfigGray"/>
        </w:rPr>
        <w:t>interface Serial0/0/1</w:t>
      </w:r>
    </w:p>
    <w:p w14:paraId="456841E4" w14:textId="77777777" w:rsidR="00577E91" w:rsidRPr="00577E91" w:rsidRDefault="00577E91" w:rsidP="00577E91">
      <w:pPr>
        <w:pStyle w:val="DevConfigs"/>
        <w:rPr>
          <w:rStyle w:val="DevConfigGray"/>
        </w:rPr>
      </w:pPr>
      <w:r w:rsidRPr="00577E91">
        <w:rPr>
          <w:rStyle w:val="DevConfigGray"/>
        </w:rPr>
        <w:t xml:space="preserve"> </w:t>
      </w:r>
      <w:proofErr w:type="spellStart"/>
      <w:r w:rsidRPr="00577E91">
        <w:rPr>
          <w:rStyle w:val="DevConfigGray"/>
        </w:rPr>
        <w:t>ip</w:t>
      </w:r>
      <w:proofErr w:type="spellEnd"/>
      <w:r w:rsidRPr="00577E91">
        <w:rPr>
          <w:rStyle w:val="DevConfigGray"/>
        </w:rPr>
        <w:t xml:space="preserve"> address 209.165.201.18 255.255.255.252</w:t>
      </w:r>
    </w:p>
    <w:p w14:paraId="4BB4AE54" w14:textId="77777777" w:rsidR="00577E91" w:rsidRPr="00577E91" w:rsidRDefault="00577E91" w:rsidP="00577E91">
      <w:pPr>
        <w:pStyle w:val="DevConfigs"/>
        <w:rPr>
          <w:rStyle w:val="DevConfigGray"/>
        </w:rPr>
      </w:pPr>
      <w:r w:rsidRPr="00577E91">
        <w:rPr>
          <w:rStyle w:val="DevConfigGray"/>
        </w:rPr>
        <w:t xml:space="preserve"> </w:t>
      </w:r>
      <w:proofErr w:type="spellStart"/>
      <w:r w:rsidRPr="00577E91">
        <w:rPr>
          <w:rStyle w:val="DevConfigGray"/>
        </w:rPr>
        <w:t>ip</w:t>
      </w:r>
      <w:proofErr w:type="spellEnd"/>
      <w:r w:rsidRPr="00577E91">
        <w:rPr>
          <w:rStyle w:val="DevConfigGray"/>
        </w:rPr>
        <w:t xml:space="preserve"> </w:t>
      </w:r>
      <w:proofErr w:type="spellStart"/>
      <w:r w:rsidRPr="00577E91">
        <w:rPr>
          <w:rStyle w:val="DevConfigGray"/>
        </w:rPr>
        <w:t>nat</w:t>
      </w:r>
      <w:proofErr w:type="spellEnd"/>
      <w:r w:rsidRPr="00577E91">
        <w:rPr>
          <w:rStyle w:val="DevConfigGray"/>
        </w:rPr>
        <w:t xml:space="preserve"> outside</w:t>
      </w:r>
    </w:p>
    <w:p w14:paraId="6D90B8EF" w14:textId="77777777" w:rsidR="00577E91" w:rsidRPr="00577E91" w:rsidRDefault="00577E91" w:rsidP="00577E91">
      <w:pPr>
        <w:pStyle w:val="DevConfigs"/>
        <w:rPr>
          <w:rStyle w:val="DevConfigGray"/>
        </w:rPr>
      </w:pPr>
      <w:r w:rsidRPr="00577E91">
        <w:rPr>
          <w:rStyle w:val="DevConfigGray"/>
        </w:rPr>
        <w:t xml:space="preserve"> </w:t>
      </w:r>
      <w:proofErr w:type="spellStart"/>
      <w:r w:rsidRPr="00577E91">
        <w:rPr>
          <w:rStyle w:val="DevConfigGray"/>
        </w:rPr>
        <w:t>ip</w:t>
      </w:r>
      <w:proofErr w:type="spellEnd"/>
      <w:r w:rsidRPr="00577E91">
        <w:rPr>
          <w:rStyle w:val="DevConfigGray"/>
        </w:rPr>
        <w:t xml:space="preserve"> </w:t>
      </w:r>
      <w:proofErr w:type="gramStart"/>
      <w:r w:rsidRPr="00577E91">
        <w:rPr>
          <w:rStyle w:val="DevConfigGray"/>
        </w:rPr>
        <w:t>virtual-reassembly</w:t>
      </w:r>
      <w:proofErr w:type="gramEnd"/>
      <w:r w:rsidRPr="00577E91">
        <w:rPr>
          <w:rStyle w:val="DevConfigGray"/>
        </w:rPr>
        <w:t xml:space="preserve"> in</w:t>
      </w:r>
    </w:p>
    <w:p w14:paraId="6413A2A8" w14:textId="77777777" w:rsidR="00577E91" w:rsidRPr="00577E91" w:rsidRDefault="00577E91" w:rsidP="00577E91">
      <w:pPr>
        <w:pStyle w:val="DevConfigs"/>
        <w:rPr>
          <w:rStyle w:val="DevConfigGray"/>
        </w:rPr>
      </w:pPr>
      <w:r w:rsidRPr="00577E91">
        <w:rPr>
          <w:rStyle w:val="DevConfigGray"/>
        </w:rPr>
        <w:t>!</w:t>
      </w:r>
    </w:p>
    <w:p w14:paraId="6053EE5B" w14:textId="77777777" w:rsidR="00577E91" w:rsidRPr="00577E91" w:rsidRDefault="00577E91" w:rsidP="00577E91">
      <w:pPr>
        <w:pStyle w:val="DevConfigs"/>
        <w:rPr>
          <w:rStyle w:val="DevConfigGray"/>
        </w:rPr>
      </w:pPr>
      <w:proofErr w:type="spellStart"/>
      <w:r w:rsidRPr="00577E91">
        <w:rPr>
          <w:rStyle w:val="DevConfigGray"/>
        </w:rPr>
        <w:t>ip</w:t>
      </w:r>
      <w:proofErr w:type="spellEnd"/>
      <w:r w:rsidRPr="00577E91">
        <w:rPr>
          <w:rStyle w:val="DevConfigGray"/>
        </w:rPr>
        <w:t xml:space="preserve"> forward-protocol </w:t>
      </w:r>
      <w:proofErr w:type="spellStart"/>
      <w:r w:rsidRPr="00577E91">
        <w:rPr>
          <w:rStyle w:val="DevConfigGray"/>
        </w:rPr>
        <w:t>nd</w:t>
      </w:r>
      <w:proofErr w:type="spellEnd"/>
    </w:p>
    <w:p w14:paraId="0EEC0569" w14:textId="77777777" w:rsidR="00577E91" w:rsidRPr="00577E91" w:rsidRDefault="00577E91" w:rsidP="00577E91">
      <w:pPr>
        <w:pStyle w:val="DevConfigs"/>
        <w:rPr>
          <w:rStyle w:val="DevConfigGray"/>
        </w:rPr>
      </w:pPr>
      <w:r w:rsidRPr="00577E91">
        <w:rPr>
          <w:rStyle w:val="DevConfigGray"/>
        </w:rPr>
        <w:t>!</w:t>
      </w:r>
    </w:p>
    <w:p w14:paraId="0F983349" w14:textId="77777777" w:rsidR="00577E91" w:rsidRPr="00577E91" w:rsidRDefault="00577E91" w:rsidP="00577E91">
      <w:pPr>
        <w:pStyle w:val="DevConfigs"/>
        <w:rPr>
          <w:rStyle w:val="DevConfigGray"/>
        </w:rPr>
      </w:pPr>
      <w:r w:rsidRPr="00577E91">
        <w:rPr>
          <w:rStyle w:val="DevConfigGray"/>
        </w:rPr>
        <w:t xml:space="preserve">no </w:t>
      </w:r>
      <w:proofErr w:type="spellStart"/>
      <w:r w:rsidRPr="00577E91">
        <w:rPr>
          <w:rStyle w:val="DevConfigGray"/>
        </w:rPr>
        <w:t>ip</w:t>
      </w:r>
      <w:proofErr w:type="spellEnd"/>
      <w:r w:rsidRPr="00577E91">
        <w:rPr>
          <w:rStyle w:val="DevConfigGray"/>
        </w:rPr>
        <w:t xml:space="preserve"> http server</w:t>
      </w:r>
    </w:p>
    <w:p w14:paraId="5CF43C74" w14:textId="77777777" w:rsidR="00577E91" w:rsidRPr="00577E91" w:rsidRDefault="00577E91" w:rsidP="00577E91">
      <w:pPr>
        <w:pStyle w:val="DevConfigs"/>
        <w:rPr>
          <w:rStyle w:val="DevConfigGray"/>
        </w:rPr>
      </w:pPr>
      <w:r w:rsidRPr="00577E91">
        <w:rPr>
          <w:rStyle w:val="DevConfigGray"/>
        </w:rPr>
        <w:t xml:space="preserve">no </w:t>
      </w:r>
      <w:proofErr w:type="spellStart"/>
      <w:r w:rsidRPr="00577E91">
        <w:rPr>
          <w:rStyle w:val="DevConfigGray"/>
        </w:rPr>
        <w:t>ip</w:t>
      </w:r>
      <w:proofErr w:type="spellEnd"/>
      <w:r w:rsidRPr="00577E91">
        <w:rPr>
          <w:rStyle w:val="DevConfigGray"/>
        </w:rPr>
        <w:t xml:space="preserve"> http </w:t>
      </w:r>
      <w:proofErr w:type="gramStart"/>
      <w:r w:rsidRPr="00577E91">
        <w:rPr>
          <w:rStyle w:val="DevConfigGray"/>
        </w:rPr>
        <w:t>secure-server</w:t>
      </w:r>
      <w:proofErr w:type="gramEnd"/>
    </w:p>
    <w:p w14:paraId="20C00C2E" w14:textId="77777777" w:rsidR="00577E91" w:rsidRPr="00577E91" w:rsidRDefault="00577E91" w:rsidP="00577E91">
      <w:pPr>
        <w:pStyle w:val="DevConfigs"/>
        <w:rPr>
          <w:rStyle w:val="DevConfigGray"/>
        </w:rPr>
      </w:pPr>
      <w:r w:rsidRPr="00577E91">
        <w:rPr>
          <w:rStyle w:val="DevConfigGray"/>
        </w:rPr>
        <w:lastRenderedPageBreak/>
        <w:t>!</w:t>
      </w:r>
    </w:p>
    <w:p w14:paraId="029FF29E" w14:textId="77777777" w:rsidR="00577E91" w:rsidRPr="00577E91" w:rsidRDefault="00577E91" w:rsidP="00577E91">
      <w:pPr>
        <w:pStyle w:val="DevConfigs"/>
        <w:rPr>
          <w:rStyle w:val="DevConfigGray"/>
        </w:rPr>
      </w:pPr>
      <w:proofErr w:type="spellStart"/>
      <w:r w:rsidRPr="00577E91">
        <w:rPr>
          <w:rStyle w:val="DevConfigGray"/>
        </w:rPr>
        <w:t>ip</w:t>
      </w:r>
      <w:proofErr w:type="spellEnd"/>
      <w:r w:rsidRPr="00577E91">
        <w:rPr>
          <w:rStyle w:val="DevConfigGray"/>
        </w:rPr>
        <w:t xml:space="preserve"> </w:t>
      </w:r>
      <w:proofErr w:type="spellStart"/>
      <w:r w:rsidRPr="00577E91">
        <w:rPr>
          <w:rStyle w:val="DevConfigGray"/>
        </w:rPr>
        <w:t>nat</w:t>
      </w:r>
      <w:proofErr w:type="spellEnd"/>
      <w:r w:rsidRPr="00577E91">
        <w:rPr>
          <w:rStyle w:val="DevConfigGray"/>
        </w:rPr>
        <w:t xml:space="preserve"> pool </w:t>
      </w:r>
      <w:proofErr w:type="spellStart"/>
      <w:r w:rsidRPr="00577E91">
        <w:rPr>
          <w:rStyle w:val="DevConfigGray"/>
        </w:rPr>
        <w:t>public_access</w:t>
      </w:r>
      <w:proofErr w:type="spellEnd"/>
      <w:r w:rsidRPr="00577E91">
        <w:rPr>
          <w:rStyle w:val="DevConfigGray"/>
        </w:rPr>
        <w:t xml:space="preserve"> 209.165.200.225 209.165.200.230 netmask 255.255.255.248</w:t>
      </w:r>
    </w:p>
    <w:p w14:paraId="4D2B49D3" w14:textId="77777777" w:rsidR="00577E91" w:rsidRPr="00577E91" w:rsidRDefault="00577E91" w:rsidP="00577E91">
      <w:pPr>
        <w:pStyle w:val="DevConfigs"/>
        <w:rPr>
          <w:rStyle w:val="DevConfigGray"/>
        </w:rPr>
      </w:pPr>
      <w:proofErr w:type="spellStart"/>
      <w:r w:rsidRPr="00577E91">
        <w:rPr>
          <w:rStyle w:val="DevConfigGray"/>
        </w:rPr>
        <w:t>ip</w:t>
      </w:r>
      <w:proofErr w:type="spellEnd"/>
      <w:r w:rsidRPr="00577E91">
        <w:rPr>
          <w:rStyle w:val="DevConfigGray"/>
        </w:rPr>
        <w:t xml:space="preserve"> </w:t>
      </w:r>
      <w:proofErr w:type="spellStart"/>
      <w:r w:rsidRPr="00577E91">
        <w:rPr>
          <w:rStyle w:val="DevConfigGray"/>
        </w:rPr>
        <w:t>nat</w:t>
      </w:r>
      <w:proofErr w:type="spellEnd"/>
      <w:r w:rsidRPr="00577E91">
        <w:rPr>
          <w:rStyle w:val="DevConfigGray"/>
        </w:rPr>
        <w:t xml:space="preserve"> inside source list 1 pool </w:t>
      </w:r>
      <w:proofErr w:type="spellStart"/>
      <w:r w:rsidRPr="00577E91">
        <w:rPr>
          <w:rStyle w:val="DevConfigGray"/>
        </w:rPr>
        <w:t>public_access</w:t>
      </w:r>
      <w:proofErr w:type="spellEnd"/>
      <w:r w:rsidRPr="00577E91">
        <w:rPr>
          <w:rStyle w:val="DevConfigGray"/>
        </w:rPr>
        <w:t xml:space="preserve"> overload</w:t>
      </w:r>
    </w:p>
    <w:p w14:paraId="10BC06DD" w14:textId="77777777" w:rsidR="00577E91" w:rsidRPr="00577E91" w:rsidRDefault="00577E91" w:rsidP="00577E91">
      <w:pPr>
        <w:pStyle w:val="DevConfigs"/>
        <w:rPr>
          <w:rStyle w:val="DevConfigGray"/>
        </w:rPr>
      </w:pPr>
      <w:proofErr w:type="spellStart"/>
      <w:r w:rsidRPr="00577E91">
        <w:rPr>
          <w:rStyle w:val="DevConfigGray"/>
        </w:rPr>
        <w:t>ip</w:t>
      </w:r>
      <w:proofErr w:type="spellEnd"/>
      <w:r w:rsidRPr="00577E91">
        <w:rPr>
          <w:rStyle w:val="DevConfigGray"/>
        </w:rPr>
        <w:t xml:space="preserve"> route 0.0.0.0 0.0.0.0 209.165.201.17</w:t>
      </w:r>
    </w:p>
    <w:p w14:paraId="18600349" w14:textId="77777777" w:rsidR="00577E91" w:rsidRPr="00577E91" w:rsidRDefault="00577E91" w:rsidP="00577E91">
      <w:pPr>
        <w:pStyle w:val="DevConfigs"/>
        <w:rPr>
          <w:rStyle w:val="DevConfigGray"/>
        </w:rPr>
      </w:pPr>
      <w:r w:rsidRPr="00577E91">
        <w:rPr>
          <w:rStyle w:val="DevConfigGray"/>
        </w:rPr>
        <w:t>!</w:t>
      </w:r>
    </w:p>
    <w:p w14:paraId="366AC76F" w14:textId="77777777" w:rsidR="00577E91" w:rsidRPr="00577E91" w:rsidRDefault="00577E91" w:rsidP="00577E91">
      <w:pPr>
        <w:pStyle w:val="DevConfigs"/>
        <w:rPr>
          <w:rStyle w:val="DevConfigGray"/>
        </w:rPr>
      </w:pPr>
      <w:r w:rsidRPr="00577E91">
        <w:rPr>
          <w:rStyle w:val="DevConfigGray"/>
        </w:rPr>
        <w:t>access-list 1 permit 192.168.1.0 0.0.0.255</w:t>
      </w:r>
    </w:p>
    <w:p w14:paraId="3971C4D7" w14:textId="77777777" w:rsidR="00577E91" w:rsidRPr="00577E91" w:rsidRDefault="00577E91" w:rsidP="00577E91">
      <w:pPr>
        <w:pStyle w:val="DevConfigs"/>
        <w:rPr>
          <w:rStyle w:val="DevConfigGray"/>
        </w:rPr>
      </w:pPr>
      <w:r w:rsidRPr="00577E91">
        <w:rPr>
          <w:rStyle w:val="DevConfigGray"/>
        </w:rPr>
        <w:t>!</w:t>
      </w:r>
    </w:p>
    <w:p w14:paraId="5C994BF0" w14:textId="77777777" w:rsidR="00577E91" w:rsidRPr="00577E91" w:rsidRDefault="00577E91" w:rsidP="00577E91">
      <w:pPr>
        <w:pStyle w:val="DevConfigs"/>
        <w:rPr>
          <w:rStyle w:val="DevConfigGray"/>
        </w:rPr>
      </w:pPr>
      <w:r w:rsidRPr="00577E91">
        <w:rPr>
          <w:rStyle w:val="DevConfigGray"/>
        </w:rPr>
        <w:t>line con 0</w:t>
      </w:r>
    </w:p>
    <w:p w14:paraId="00031C3E" w14:textId="77777777" w:rsidR="00577E91" w:rsidRPr="00577E91" w:rsidRDefault="00577E91" w:rsidP="00577E91">
      <w:pPr>
        <w:pStyle w:val="DevConfigs"/>
        <w:rPr>
          <w:rStyle w:val="DevConfigGray"/>
        </w:rPr>
      </w:pPr>
      <w:r w:rsidRPr="00577E91">
        <w:rPr>
          <w:rStyle w:val="DevConfigGray"/>
        </w:rPr>
        <w:t xml:space="preserve"> password cisco</w:t>
      </w:r>
    </w:p>
    <w:p w14:paraId="125F3923" w14:textId="77777777" w:rsidR="00577E91" w:rsidRPr="00577E91" w:rsidRDefault="00577E91" w:rsidP="00577E91">
      <w:pPr>
        <w:pStyle w:val="DevConfigs"/>
        <w:rPr>
          <w:rStyle w:val="DevConfigGray"/>
        </w:rPr>
      </w:pPr>
      <w:r w:rsidRPr="00577E91">
        <w:rPr>
          <w:rStyle w:val="DevConfigGray"/>
        </w:rPr>
        <w:t xml:space="preserve"> logging synchronous</w:t>
      </w:r>
    </w:p>
    <w:p w14:paraId="6A1FB98C" w14:textId="77777777" w:rsidR="00577E91" w:rsidRPr="00577E91" w:rsidRDefault="00577E91" w:rsidP="00577E91">
      <w:pPr>
        <w:pStyle w:val="DevConfigs"/>
        <w:rPr>
          <w:rStyle w:val="DevConfigGray"/>
        </w:rPr>
      </w:pPr>
      <w:r w:rsidRPr="00577E91">
        <w:rPr>
          <w:rStyle w:val="DevConfigGray"/>
        </w:rPr>
        <w:t xml:space="preserve"> login</w:t>
      </w:r>
    </w:p>
    <w:p w14:paraId="5E1E229C" w14:textId="77777777" w:rsidR="00577E91" w:rsidRPr="00577E91" w:rsidRDefault="00577E91" w:rsidP="00577E91">
      <w:pPr>
        <w:pStyle w:val="DevConfigs"/>
        <w:rPr>
          <w:rStyle w:val="DevConfigGray"/>
        </w:rPr>
      </w:pPr>
      <w:r w:rsidRPr="00577E91">
        <w:rPr>
          <w:rStyle w:val="DevConfigGray"/>
        </w:rPr>
        <w:t>line aux 0</w:t>
      </w:r>
    </w:p>
    <w:p w14:paraId="4522AEA9" w14:textId="77777777" w:rsidR="00577E91" w:rsidRPr="00577E91" w:rsidRDefault="00577E91" w:rsidP="00577E91">
      <w:pPr>
        <w:pStyle w:val="DevConfigs"/>
        <w:rPr>
          <w:rStyle w:val="DevConfigGray"/>
        </w:rPr>
      </w:pPr>
      <w:r w:rsidRPr="00577E91">
        <w:rPr>
          <w:rStyle w:val="DevConfigGray"/>
        </w:rPr>
        <w:t>line 2</w:t>
      </w:r>
    </w:p>
    <w:p w14:paraId="5E936A20" w14:textId="77777777" w:rsidR="00577E91" w:rsidRPr="00577E91" w:rsidRDefault="00577E91" w:rsidP="00577E91">
      <w:pPr>
        <w:pStyle w:val="DevConfigs"/>
        <w:rPr>
          <w:rStyle w:val="DevConfigGray"/>
        </w:rPr>
      </w:pPr>
      <w:r w:rsidRPr="00577E91">
        <w:rPr>
          <w:rStyle w:val="DevConfigGray"/>
        </w:rPr>
        <w:t xml:space="preserve"> no activation-character</w:t>
      </w:r>
    </w:p>
    <w:p w14:paraId="585B3A92" w14:textId="77777777" w:rsidR="00577E91" w:rsidRPr="00577E91" w:rsidRDefault="00577E91" w:rsidP="00577E91">
      <w:pPr>
        <w:pStyle w:val="DevConfigs"/>
        <w:rPr>
          <w:rStyle w:val="DevConfigGray"/>
        </w:rPr>
      </w:pPr>
      <w:r w:rsidRPr="00577E91">
        <w:rPr>
          <w:rStyle w:val="DevConfigGray"/>
        </w:rPr>
        <w:t xml:space="preserve"> no exec</w:t>
      </w:r>
    </w:p>
    <w:p w14:paraId="3EE2D0ED" w14:textId="77777777" w:rsidR="00577E91" w:rsidRPr="00577E91" w:rsidRDefault="00577E91" w:rsidP="00577E91">
      <w:pPr>
        <w:pStyle w:val="DevConfigs"/>
        <w:rPr>
          <w:rStyle w:val="DevConfigGray"/>
        </w:rPr>
      </w:pPr>
      <w:r w:rsidRPr="00577E91">
        <w:rPr>
          <w:rStyle w:val="DevConfigGray"/>
        </w:rPr>
        <w:t xml:space="preserve"> transport preferred none</w:t>
      </w:r>
    </w:p>
    <w:p w14:paraId="1E75DE6E" w14:textId="77777777" w:rsidR="00577E91" w:rsidRPr="00577E91" w:rsidRDefault="00577E91" w:rsidP="00577E91">
      <w:pPr>
        <w:pStyle w:val="DevConfigs"/>
        <w:rPr>
          <w:rStyle w:val="DevConfigGray"/>
        </w:rPr>
      </w:pPr>
      <w:r w:rsidRPr="00577E91">
        <w:rPr>
          <w:rStyle w:val="DevConfigGray"/>
        </w:rPr>
        <w:t xml:space="preserve"> transport input all</w:t>
      </w:r>
    </w:p>
    <w:p w14:paraId="2AE2DCA2" w14:textId="77777777" w:rsidR="00577E91" w:rsidRPr="00577E91" w:rsidRDefault="00577E91" w:rsidP="00577E91">
      <w:pPr>
        <w:pStyle w:val="DevConfigs"/>
        <w:rPr>
          <w:rStyle w:val="DevConfigGray"/>
        </w:rPr>
      </w:pPr>
      <w:r w:rsidRPr="00577E91">
        <w:rPr>
          <w:rStyle w:val="DevConfigGray"/>
        </w:rPr>
        <w:t xml:space="preserve"> transport output pad telnet rlogin </w:t>
      </w:r>
      <w:proofErr w:type="spellStart"/>
      <w:r w:rsidRPr="00577E91">
        <w:rPr>
          <w:rStyle w:val="DevConfigGray"/>
        </w:rPr>
        <w:t>lapb</w:t>
      </w:r>
      <w:proofErr w:type="spellEnd"/>
      <w:r w:rsidRPr="00577E91">
        <w:rPr>
          <w:rStyle w:val="DevConfigGray"/>
        </w:rPr>
        <w:t xml:space="preserve">-ta mop </w:t>
      </w:r>
      <w:proofErr w:type="spellStart"/>
      <w:r w:rsidRPr="00577E91">
        <w:rPr>
          <w:rStyle w:val="DevConfigGray"/>
        </w:rPr>
        <w:t>udptn</w:t>
      </w:r>
      <w:proofErr w:type="spellEnd"/>
      <w:r w:rsidRPr="00577E91">
        <w:rPr>
          <w:rStyle w:val="DevConfigGray"/>
        </w:rPr>
        <w:t xml:space="preserve"> v120 </w:t>
      </w:r>
      <w:proofErr w:type="spellStart"/>
      <w:r w:rsidRPr="00577E91">
        <w:rPr>
          <w:rStyle w:val="DevConfigGray"/>
        </w:rPr>
        <w:t>ssh</w:t>
      </w:r>
      <w:proofErr w:type="spellEnd"/>
    </w:p>
    <w:p w14:paraId="5C36EEF1" w14:textId="77777777" w:rsidR="00577E91" w:rsidRPr="00577E91" w:rsidRDefault="00577E91" w:rsidP="00577E91">
      <w:pPr>
        <w:pStyle w:val="DevConfigs"/>
        <w:rPr>
          <w:rStyle w:val="DevConfigGray"/>
        </w:rPr>
      </w:pPr>
      <w:r w:rsidRPr="00577E91">
        <w:rPr>
          <w:rStyle w:val="DevConfigGray"/>
        </w:rPr>
        <w:t xml:space="preserve"> </w:t>
      </w:r>
      <w:proofErr w:type="spellStart"/>
      <w:r w:rsidRPr="00577E91">
        <w:rPr>
          <w:rStyle w:val="DevConfigGray"/>
        </w:rPr>
        <w:t>stopbits</w:t>
      </w:r>
      <w:proofErr w:type="spellEnd"/>
      <w:r w:rsidRPr="00577E91">
        <w:rPr>
          <w:rStyle w:val="DevConfigGray"/>
        </w:rPr>
        <w:t xml:space="preserve"> 1</w:t>
      </w:r>
    </w:p>
    <w:p w14:paraId="42798751" w14:textId="77777777" w:rsidR="00577E91" w:rsidRPr="00577E91" w:rsidRDefault="00577E91" w:rsidP="00577E91">
      <w:pPr>
        <w:pStyle w:val="DevConfigs"/>
        <w:rPr>
          <w:rStyle w:val="DevConfigGray"/>
        </w:rPr>
      </w:pPr>
      <w:r w:rsidRPr="00577E91">
        <w:rPr>
          <w:rStyle w:val="DevConfigGray"/>
        </w:rPr>
        <w:t xml:space="preserve">line </w:t>
      </w:r>
      <w:proofErr w:type="spellStart"/>
      <w:r w:rsidRPr="00577E91">
        <w:rPr>
          <w:rStyle w:val="DevConfigGray"/>
        </w:rPr>
        <w:t>vty</w:t>
      </w:r>
      <w:proofErr w:type="spellEnd"/>
      <w:r w:rsidRPr="00577E91">
        <w:rPr>
          <w:rStyle w:val="DevConfigGray"/>
        </w:rPr>
        <w:t xml:space="preserve"> 0 4</w:t>
      </w:r>
    </w:p>
    <w:p w14:paraId="4B48FA41" w14:textId="77777777" w:rsidR="00577E91" w:rsidRPr="00577E91" w:rsidRDefault="00577E91" w:rsidP="00577E91">
      <w:pPr>
        <w:pStyle w:val="DevConfigs"/>
        <w:rPr>
          <w:rStyle w:val="DevConfigGray"/>
        </w:rPr>
      </w:pPr>
      <w:r w:rsidRPr="00577E91">
        <w:rPr>
          <w:rStyle w:val="DevConfigGray"/>
        </w:rPr>
        <w:t xml:space="preserve"> password cisco</w:t>
      </w:r>
    </w:p>
    <w:p w14:paraId="49B5628F" w14:textId="77777777" w:rsidR="00577E91" w:rsidRPr="00577E91" w:rsidRDefault="00577E91" w:rsidP="00577E91">
      <w:pPr>
        <w:pStyle w:val="DevConfigs"/>
        <w:rPr>
          <w:rStyle w:val="DevConfigGray"/>
        </w:rPr>
      </w:pPr>
      <w:r w:rsidRPr="00577E91">
        <w:rPr>
          <w:rStyle w:val="DevConfigGray"/>
        </w:rPr>
        <w:t>login</w:t>
      </w:r>
    </w:p>
    <w:p w14:paraId="4E92E4B6" w14:textId="77777777" w:rsidR="00577E91" w:rsidRPr="00577E91" w:rsidRDefault="00577E91" w:rsidP="00577E91">
      <w:pPr>
        <w:pStyle w:val="DevConfigs"/>
        <w:rPr>
          <w:rStyle w:val="DevConfigGray"/>
        </w:rPr>
      </w:pPr>
      <w:r w:rsidRPr="00577E91">
        <w:rPr>
          <w:rStyle w:val="DevConfigGray"/>
        </w:rPr>
        <w:t xml:space="preserve"> transport input all</w:t>
      </w:r>
    </w:p>
    <w:p w14:paraId="745CEF02" w14:textId="77777777" w:rsidR="00577E91" w:rsidRPr="00577E91" w:rsidRDefault="00577E91" w:rsidP="00577E91">
      <w:pPr>
        <w:pStyle w:val="DevConfigs"/>
        <w:rPr>
          <w:rStyle w:val="DevConfigGray"/>
        </w:rPr>
      </w:pPr>
      <w:r w:rsidRPr="00577E91">
        <w:rPr>
          <w:rStyle w:val="DevConfigGray"/>
        </w:rPr>
        <w:t>!</w:t>
      </w:r>
    </w:p>
    <w:p w14:paraId="2C4A1836" w14:textId="77777777" w:rsidR="00577E91" w:rsidRPr="00577E91" w:rsidRDefault="00577E91" w:rsidP="00577E91">
      <w:pPr>
        <w:pStyle w:val="DevConfigs"/>
        <w:rPr>
          <w:rStyle w:val="DevConfigGray"/>
        </w:rPr>
      </w:pPr>
      <w:r w:rsidRPr="00577E91">
        <w:rPr>
          <w:rStyle w:val="DevConfigGray"/>
        </w:rPr>
        <w:t>scheduler allocate 20000 1000</w:t>
      </w:r>
    </w:p>
    <w:p w14:paraId="318FAC74" w14:textId="77777777" w:rsidR="00577E91" w:rsidRPr="00577E91" w:rsidRDefault="00577E91" w:rsidP="00577E91">
      <w:pPr>
        <w:pStyle w:val="DevConfigs"/>
        <w:rPr>
          <w:rStyle w:val="DevConfigGray"/>
        </w:rPr>
      </w:pPr>
      <w:r w:rsidRPr="00577E91">
        <w:rPr>
          <w:rStyle w:val="DevConfigGray"/>
        </w:rPr>
        <w:t>!</w:t>
      </w:r>
    </w:p>
    <w:p w14:paraId="6FD7BA00" w14:textId="77777777" w:rsidR="00577E91" w:rsidRPr="00577E91" w:rsidRDefault="00577E91" w:rsidP="00577E91">
      <w:pPr>
        <w:pStyle w:val="DevConfigs"/>
        <w:rPr>
          <w:rStyle w:val="DevConfigGray"/>
        </w:rPr>
      </w:pPr>
      <w:r w:rsidRPr="00577E91">
        <w:rPr>
          <w:rStyle w:val="DevConfigGray"/>
        </w:rPr>
        <w:t>end</w:t>
      </w:r>
    </w:p>
    <w:p w14:paraId="4207865D" w14:textId="77777777" w:rsidR="001F0171" w:rsidRPr="003559CC" w:rsidRDefault="001F0171" w:rsidP="0014219C">
      <w:pPr>
        <w:pStyle w:val="LabSection"/>
        <w:rPr>
          <w:rStyle w:val="DevConfigGray"/>
          <w:rFonts w:ascii="Arial" w:hAnsi="Arial"/>
          <w:sz w:val="24"/>
        </w:rPr>
      </w:pPr>
      <w:r w:rsidRPr="003B7605">
        <w:rPr>
          <w:rStyle w:val="LabSectionGray"/>
        </w:rPr>
        <w:t>Ro</w:t>
      </w:r>
      <w:r w:rsidR="0015676D">
        <w:rPr>
          <w:rStyle w:val="LabSectionGray"/>
        </w:rPr>
        <w:t>uter Gateway</w:t>
      </w:r>
      <w:r w:rsidRPr="003B7605">
        <w:rPr>
          <w:rStyle w:val="LabSectionGray"/>
        </w:rPr>
        <w:t xml:space="preserve"> (A</w:t>
      </w:r>
      <w:r w:rsidR="0015676D">
        <w:rPr>
          <w:rStyle w:val="LabSectionGray"/>
        </w:rPr>
        <w:t>fter Part</w:t>
      </w:r>
      <w:r w:rsidR="0052093C" w:rsidRPr="003B7605">
        <w:rPr>
          <w:rStyle w:val="LabSectionGray"/>
        </w:rPr>
        <w:t xml:space="preserve"> </w:t>
      </w:r>
      <w:r w:rsidR="0015676D">
        <w:rPr>
          <w:rStyle w:val="LabSectionGray"/>
        </w:rPr>
        <w:t>3</w:t>
      </w:r>
      <w:r w:rsidR="0052093C" w:rsidRPr="003B7605">
        <w:rPr>
          <w:rStyle w:val="LabSectionGray"/>
        </w:rPr>
        <w:t>)</w:t>
      </w:r>
    </w:p>
    <w:p w14:paraId="35BA7B12" w14:textId="77777777" w:rsidR="00432FBC" w:rsidRPr="00432FBC" w:rsidRDefault="00577E91" w:rsidP="00432FBC">
      <w:pPr>
        <w:pStyle w:val="DevConfigs"/>
        <w:rPr>
          <w:rStyle w:val="DevConfigGray"/>
        </w:rPr>
      </w:pPr>
      <w:r>
        <w:rPr>
          <w:rStyle w:val="DevConfigGray"/>
        </w:rPr>
        <w:t>Gateway#</w:t>
      </w:r>
      <w:r w:rsidR="00432FBC" w:rsidRPr="00432FBC">
        <w:rPr>
          <w:rStyle w:val="DevConfigGray"/>
        </w:rPr>
        <w:t xml:space="preserve"> show run</w:t>
      </w:r>
    </w:p>
    <w:p w14:paraId="4E1040D9" w14:textId="77777777" w:rsidR="00432FBC" w:rsidRPr="00432FBC" w:rsidRDefault="00432FBC" w:rsidP="00432FBC">
      <w:pPr>
        <w:pStyle w:val="DevConfigs"/>
        <w:rPr>
          <w:rStyle w:val="DevConfigGray"/>
        </w:rPr>
      </w:pPr>
      <w:r w:rsidRPr="00432FBC">
        <w:rPr>
          <w:rStyle w:val="DevConfigGray"/>
        </w:rPr>
        <w:t>Building configuration...</w:t>
      </w:r>
    </w:p>
    <w:p w14:paraId="6094A078" w14:textId="77777777" w:rsidR="00432FBC" w:rsidRPr="00432FBC" w:rsidRDefault="00432FBC" w:rsidP="00432FBC">
      <w:pPr>
        <w:pStyle w:val="DevConfigs"/>
        <w:rPr>
          <w:rStyle w:val="DevConfigGray"/>
        </w:rPr>
      </w:pPr>
    </w:p>
    <w:p w14:paraId="40DCFB0D" w14:textId="77777777" w:rsidR="00432FBC" w:rsidRPr="00432FBC" w:rsidRDefault="00432FBC" w:rsidP="00432FBC">
      <w:pPr>
        <w:pStyle w:val="DevConfigs"/>
        <w:rPr>
          <w:rStyle w:val="DevConfigGray"/>
        </w:rPr>
      </w:pPr>
      <w:r w:rsidRPr="00432FBC">
        <w:rPr>
          <w:rStyle w:val="DevConfigGray"/>
        </w:rPr>
        <w:t>Current configuration : 1711 bytes</w:t>
      </w:r>
    </w:p>
    <w:p w14:paraId="78980B4B" w14:textId="77777777" w:rsidR="00432FBC" w:rsidRPr="00432FBC" w:rsidRDefault="00432FBC" w:rsidP="00432FBC">
      <w:pPr>
        <w:pStyle w:val="DevConfigs"/>
        <w:rPr>
          <w:rStyle w:val="DevConfigGray"/>
        </w:rPr>
      </w:pPr>
      <w:r w:rsidRPr="00432FBC">
        <w:rPr>
          <w:rStyle w:val="DevConfigGray"/>
        </w:rPr>
        <w:t>!</w:t>
      </w:r>
    </w:p>
    <w:p w14:paraId="7BF639D3" w14:textId="77777777" w:rsidR="00432FBC" w:rsidRPr="00432FBC" w:rsidRDefault="00432FBC" w:rsidP="00432FBC">
      <w:pPr>
        <w:pStyle w:val="DevConfigs"/>
        <w:rPr>
          <w:rStyle w:val="DevConfigGray"/>
        </w:rPr>
      </w:pPr>
      <w:r w:rsidRPr="00432FBC">
        <w:rPr>
          <w:rStyle w:val="DevConfigGray"/>
        </w:rPr>
        <w:t>version 15.2</w:t>
      </w:r>
    </w:p>
    <w:p w14:paraId="30153DFA" w14:textId="77777777" w:rsidR="00432FBC" w:rsidRPr="00432FBC" w:rsidRDefault="00432FBC" w:rsidP="00432FBC">
      <w:pPr>
        <w:pStyle w:val="DevConfigs"/>
        <w:rPr>
          <w:rStyle w:val="DevConfigGray"/>
        </w:rPr>
      </w:pPr>
      <w:r w:rsidRPr="00432FBC">
        <w:rPr>
          <w:rStyle w:val="DevConfigGray"/>
        </w:rPr>
        <w:t>service timestamps debug datetime msec</w:t>
      </w:r>
    </w:p>
    <w:p w14:paraId="39F77012" w14:textId="77777777" w:rsidR="00432FBC" w:rsidRPr="00432FBC" w:rsidRDefault="00432FBC" w:rsidP="00432FBC">
      <w:pPr>
        <w:pStyle w:val="DevConfigs"/>
        <w:rPr>
          <w:rStyle w:val="DevConfigGray"/>
        </w:rPr>
      </w:pPr>
      <w:r w:rsidRPr="00432FBC">
        <w:rPr>
          <w:rStyle w:val="DevConfigGray"/>
        </w:rPr>
        <w:t>service timestamps log datetime msec</w:t>
      </w:r>
    </w:p>
    <w:p w14:paraId="64932A9E" w14:textId="77777777" w:rsidR="00432FBC" w:rsidRPr="00432FBC" w:rsidRDefault="00432FBC" w:rsidP="00432FBC">
      <w:pPr>
        <w:pStyle w:val="DevConfigs"/>
        <w:rPr>
          <w:rStyle w:val="DevConfigGray"/>
        </w:rPr>
      </w:pPr>
      <w:r w:rsidRPr="00432FBC">
        <w:rPr>
          <w:rStyle w:val="DevConfigGray"/>
        </w:rPr>
        <w:t>no service password-encryption</w:t>
      </w:r>
    </w:p>
    <w:p w14:paraId="7CD6E58F" w14:textId="77777777" w:rsidR="00432FBC" w:rsidRPr="00432FBC" w:rsidRDefault="00432FBC" w:rsidP="00432FBC">
      <w:pPr>
        <w:pStyle w:val="DevConfigs"/>
        <w:rPr>
          <w:rStyle w:val="DevConfigGray"/>
        </w:rPr>
      </w:pPr>
      <w:r w:rsidRPr="00432FBC">
        <w:rPr>
          <w:rStyle w:val="DevConfigGray"/>
        </w:rPr>
        <w:t>!</w:t>
      </w:r>
    </w:p>
    <w:p w14:paraId="5B3189F2" w14:textId="77777777" w:rsidR="00432FBC" w:rsidRPr="00432FBC" w:rsidRDefault="00432FBC" w:rsidP="00432FBC">
      <w:pPr>
        <w:pStyle w:val="DevConfigs"/>
        <w:rPr>
          <w:rStyle w:val="DevConfigGray"/>
        </w:rPr>
      </w:pPr>
      <w:r w:rsidRPr="00432FBC">
        <w:rPr>
          <w:rStyle w:val="DevConfigGray"/>
        </w:rPr>
        <w:t>hostname Gateway</w:t>
      </w:r>
    </w:p>
    <w:p w14:paraId="1685F171" w14:textId="77777777" w:rsidR="00432FBC" w:rsidRPr="00432FBC" w:rsidRDefault="00432FBC" w:rsidP="00432FBC">
      <w:pPr>
        <w:pStyle w:val="DevConfigs"/>
        <w:rPr>
          <w:rStyle w:val="DevConfigGray"/>
        </w:rPr>
      </w:pPr>
      <w:r w:rsidRPr="00432FBC">
        <w:rPr>
          <w:rStyle w:val="DevConfigGray"/>
        </w:rPr>
        <w:t>!</w:t>
      </w:r>
    </w:p>
    <w:p w14:paraId="2B8C3E70" w14:textId="77777777" w:rsidR="00432FBC" w:rsidRPr="00432FBC" w:rsidRDefault="00432FBC" w:rsidP="00432FBC">
      <w:pPr>
        <w:pStyle w:val="DevConfigs"/>
        <w:rPr>
          <w:rStyle w:val="DevConfigGray"/>
        </w:rPr>
      </w:pPr>
      <w:r w:rsidRPr="00432FBC">
        <w:rPr>
          <w:rStyle w:val="DevConfigGray"/>
        </w:rPr>
        <w:t>boot-start-marker</w:t>
      </w:r>
    </w:p>
    <w:p w14:paraId="3E4425FB" w14:textId="77777777" w:rsidR="00432FBC" w:rsidRPr="00432FBC" w:rsidRDefault="00432FBC" w:rsidP="00432FBC">
      <w:pPr>
        <w:pStyle w:val="DevConfigs"/>
        <w:rPr>
          <w:rStyle w:val="DevConfigGray"/>
        </w:rPr>
      </w:pPr>
      <w:r w:rsidRPr="00432FBC">
        <w:rPr>
          <w:rStyle w:val="DevConfigGray"/>
        </w:rPr>
        <w:t>boot-end-marker</w:t>
      </w:r>
    </w:p>
    <w:p w14:paraId="5771D91C" w14:textId="77777777" w:rsidR="00432FBC" w:rsidRPr="00432FBC" w:rsidRDefault="00432FBC" w:rsidP="00432FBC">
      <w:pPr>
        <w:pStyle w:val="DevConfigs"/>
        <w:rPr>
          <w:rStyle w:val="DevConfigGray"/>
        </w:rPr>
      </w:pPr>
      <w:r w:rsidRPr="00432FBC">
        <w:rPr>
          <w:rStyle w:val="DevConfigGray"/>
        </w:rPr>
        <w:t>!</w:t>
      </w:r>
    </w:p>
    <w:p w14:paraId="45A2F996" w14:textId="77777777" w:rsidR="00432FBC" w:rsidRPr="00432FBC" w:rsidRDefault="00432FBC" w:rsidP="00432FBC">
      <w:pPr>
        <w:pStyle w:val="DevConfigs"/>
        <w:rPr>
          <w:rStyle w:val="DevConfigGray"/>
        </w:rPr>
      </w:pPr>
      <w:r w:rsidRPr="00432FBC">
        <w:rPr>
          <w:rStyle w:val="DevConfigGray"/>
        </w:rPr>
        <w:t>enable secret 4 06YFDUHH61wAE/kLkDq9BGho1QM5EnRtoyr8cHAUg.2</w:t>
      </w:r>
    </w:p>
    <w:p w14:paraId="184DD758" w14:textId="77777777" w:rsidR="00432FBC" w:rsidRPr="00432FBC" w:rsidRDefault="00432FBC" w:rsidP="00432FBC">
      <w:pPr>
        <w:pStyle w:val="DevConfigs"/>
        <w:rPr>
          <w:rStyle w:val="DevConfigGray"/>
        </w:rPr>
      </w:pPr>
      <w:r w:rsidRPr="00432FBC">
        <w:rPr>
          <w:rStyle w:val="DevConfigGray"/>
        </w:rPr>
        <w:t>!</w:t>
      </w:r>
    </w:p>
    <w:p w14:paraId="7D4B1B5D" w14:textId="77777777" w:rsidR="00432FBC" w:rsidRPr="00432FBC" w:rsidRDefault="00432FBC" w:rsidP="00432FBC">
      <w:pPr>
        <w:pStyle w:val="DevConfigs"/>
        <w:rPr>
          <w:rStyle w:val="DevConfigGray"/>
        </w:rPr>
      </w:pPr>
      <w:r w:rsidRPr="00432FBC">
        <w:rPr>
          <w:rStyle w:val="DevConfigGray"/>
        </w:rPr>
        <w:t xml:space="preserve">no </w:t>
      </w:r>
      <w:proofErr w:type="spellStart"/>
      <w:r w:rsidRPr="00432FBC">
        <w:rPr>
          <w:rStyle w:val="DevConfigGray"/>
        </w:rPr>
        <w:t>aaa</w:t>
      </w:r>
      <w:proofErr w:type="spellEnd"/>
      <w:r w:rsidRPr="00432FBC">
        <w:rPr>
          <w:rStyle w:val="DevConfigGray"/>
        </w:rPr>
        <w:t xml:space="preserve"> </w:t>
      </w:r>
      <w:proofErr w:type="gramStart"/>
      <w:r w:rsidRPr="00432FBC">
        <w:rPr>
          <w:rStyle w:val="DevConfigGray"/>
        </w:rPr>
        <w:t>new-model</w:t>
      </w:r>
      <w:proofErr w:type="gramEnd"/>
    </w:p>
    <w:p w14:paraId="4565BB2B" w14:textId="77777777" w:rsidR="00432FBC" w:rsidRPr="00432FBC" w:rsidRDefault="00432FBC" w:rsidP="00432FBC">
      <w:pPr>
        <w:pStyle w:val="DevConfigs"/>
        <w:rPr>
          <w:rStyle w:val="DevConfigGray"/>
        </w:rPr>
      </w:pPr>
      <w:r w:rsidRPr="00432FBC">
        <w:rPr>
          <w:rStyle w:val="DevConfigGray"/>
        </w:rPr>
        <w:t xml:space="preserve">memory-size </w:t>
      </w:r>
      <w:proofErr w:type="spellStart"/>
      <w:r w:rsidRPr="00432FBC">
        <w:rPr>
          <w:rStyle w:val="DevConfigGray"/>
        </w:rPr>
        <w:t>iomem</w:t>
      </w:r>
      <w:proofErr w:type="spellEnd"/>
      <w:r w:rsidRPr="00432FBC">
        <w:rPr>
          <w:rStyle w:val="DevConfigGray"/>
        </w:rPr>
        <w:t xml:space="preserve"> 15</w:t>
      </w:r>
    </w:p>
    <w:p w14:paraId="6ACA282D" w14:textId="77777777" w:rsidR="00432FBC" w:rsidRPr="00432FBC" w:rsidRDefault="00432FBC" w:rsidP="00432FBC">
      <w:pPr>
        <w:pStyle w:val="DevConfigs"/>
        <w:rPr>
          <w:rStyle w:val="DevConfigGray"/>
        </w:rPr>
      </w:pPr>
      <w:r w:rsidRPr="00432FBC">
        <w:rPr>
          <w:rStyle w:val="DevConfigGray"/>
        </w:rPr>
        <w:t>!</w:t>
      </w:r>
    </w:p>
    <w:p w14:paraId="68743218" w14:textId="77777777" w:rsidR="00432FBC" w:rsidRPr="00432FBC" w:rsidRDefault="00432FBC" w:rsidP="00432FBC">
      <w:pPr>
        <w:pStyle w:val="DevConfigs"/>
        <w:rPr>
          <w:rStyle w:val="DevConfigGray"/>
        </w:rPr>
      </w:pPr>
      <w:r w:rsidRPr="00432FBC">
        <w:rPr>
          <w:rStyle w:val="DevConfigGray"/>
        </w:rPr>
        <w:lastRenderedPageBreak/>
        <w:t xml:space="preserve">no </w:t>
      </w:r>
      <w:proofErr w:type="spellStart"/>
      <w:r w:rsidRPr="00432FBC">
        <w:rPr>
          <w:rStyle w:val="DevConfigGray"/>
        </w:rPr>
        <w:t>ip</w:t>
      </w:r>
      <w:proofErr w:type="spellEnd"/>
      <w:r w:rsidRPr="00432FBC">
        <w:rPr>
          <w:rStyle w:val="DevConfigGray"/>
        </w:rPr>
        <w:t xml:space="preserve"> domain lookup</w:t>
      </w:r>
    </w:p>
    <w:p w14:paraId="4CB2A45A" w14:textId="77777777" w:rsidR="00432FBC" w:rsidRPr="00432FBC" w:rsidRDefault="00432FBC" w:rsidP="00432FBC">
      <w:pPr>
        <w:pStyle w:val="DevConfigs"/>
        <w:rPr>
          <w:rStyle w:val="DevConfigGray"/>
        </w:rPr>
      </w:pPr>
      <w:proofErr w:type="spellStart"/>
      <w:r w:rsidRPr="00432FBC">
        <w:rPr>
          <w:rStyle w:val="DevConfigGray"/>
        </w:rPr>
        <w:t>ip</w:t>
      </w:r>
      <w:proofErr w:type="spellEnd"/>
      <w:r w:rsidRPr="00432FBC">
        <w:rPr>
          <w:rStyle w:val="DevConfigGray"/>
        </w:rPr>
        <w:t xml:space="preserve"> </w:t>
      </w:r>
      <w:proofErr w:type="spellStart"/>
      <w:r w:rsidRPr="00432FBC">
        <w:rPr>
          <w:rStyle w:val="DevConfigGray"/>
        </w:rPr>
        <w:t>cef</w:t>
      </w:r>
      <w:proofErr w:type="spellEnd"/>
    </w:p>
    <w:p w14:paraId="7C57DE2B" w14:textId="77777777" w:rsidR="00432FBC" w:rsidRPr="00432FBC" w:rsidRDefault="00432FBC" w:rsidP="00432FBC">
      <w:pPr>
        <w:pStyle w:val="DevConfigs"/>
        <w:rPr>
          <w:rStyle w:val="DevConfigGray"/>
        </w:rPr>
      </w:pPr>
      <w:r w:rsidRPr="00432FBC">
        <w:rPr>
          <w:rStyle w:val="DevConfigGray"/>
        </w:rPr>
        <w:t xml:space="preserve">no ipv6 </w:t>
      </w:r>
      <w:proofErr w:type="spellStart"/>
      <w:r w:rsidRPr="00432FBC">
        <w:rPr>
          <w:rStyle w:val="DevConfigGray"/>
        </w:rPr>
        <w:t>cef</w:t>
      </w:r>
      <w:proofErr w:type="spellEnd"/>
    </w:p>
    <w:p w14:paraId="51F310C8" w14:textId="77777777" w:rsidR="00432FBC" w:rsidRPr="00432FBC" w:rsidRDefault="00432FBC" w:rsidP="00432FBC">
      <w:pPr>
        <w:pStyle w:val="DevConfigs"/>
        <w:rPr>
          <w:rStyle w:val="DevConfigGray"/>
        </w:rPr>
      </w:pPr>
      <w:r w:rsidRPr="00432FBC">
        <w:rPr>
          <w:rStyle w:val="DevConfigGray"/>
        </w:rPr>
        <w:t>multilink bundle-name authenticated</w:t>
      </w:r>
    </w:p>
    <w:p w14:paraId="74D7978E" w14:textId="77777777" w:rsidR="00432FBC" w:rsidRPr="00432FBC" w:rsidRDefault="00432FBC" w:rsidP="00432FBC">
      <w:pPr>
        <w:pStyle w:val="DevConfigs"/>
        <w:rPr>
          <w:rStyle w:val="DevConfigGray"/>
        </w:rPr>
      </w:pPr>
      <w:r w:rsidRPr="00432FBC">
        <w:rPr>
          <w:rStyle w:val="DevConfigGray"/>
        </w:rPr>
        <w:t>!</w:t>
      </w:r>
    </w:p>
    <w:p w14:paraId="0DDE06B2" w14:textId="77777777" w:rsidR="00432FBC" w:rsidRPr="00432FBC" w:rsidRDefault="00432FBC" w:rsidP="00432FBC">
      <w:pPr>
        <w:pStyle w:val="DevConfigs"/>
        <w:rPr>
          <w:rStyle w:val="DevConfigGray"/>
        </w:rPr>
      </w:pPr>
      <w:r w:rsidRPr="00432FBC">
        <w:rPr>
          <w:rStyle w:val="DevConfigGray"/>
        </w:rPr>
        <w:t>interface Embedded-Service-Engine0/0</w:t>
      </w:r>
    </w:p>
    <w:p w14:paraId="19B3818E" w14:textId="77777777" w:rsidR="00432FBC" w:rsidRPr="00432FBC" w:rsidRDefault="00432FBC" w:rsidP="00432FBC">
      <w:pPr>
        <w:pStyle w:val="DevConfigs"/>
        <w:rPr>
          <w:rStyle w:val="DevConfigGray"/>
        </w:rPr>
      </w:pPr>
      <w:r w:rsidRPr="00432FBC">
        <w:rPr>
          <w:rStyle w:val="DevConfigGray"/>
        </w:rPr>
        <w:t xml:space="preserve"> no </w:t>
      </w:r>
      <w:proofErr w:type="spellStart"/>
      <w:r w:rsidRPr="00432FBC">
        <w:rPr>
          <w:rStyle w:val="DevConfigGray"/>
        </w:rPr>
        <w:t>ip</w:t>
      </w:r>
      <w:proofErr w:type="spellEnd"/>
      <w:r w:rsidRPr="00432FBC">
        <w:rPr>
          <w:rStyle w:val="DevConfigGray"/>
        </w:rPr>
        <w:t xml:space="preserve"> address</w:t>
      </w:r>
    </w:p>
    <w:p w14:paraId="167DE27B" w14:textId="77777777" w:rsidR="00432FBC" w:rsidRPr="00432FBC" w:rsidRDefault="00432FBC" w:rsidP="00432FBC">
      <w:pPr>
        <w:pStyle w:val="DevConfigs"/>
        <w:rPr>
          <w:rStyle w:val="DevConfigGray"/>
        </w:rPr>
      </w:pPr>
      <w:r w:rsidRPr="00432FBC">
        <w:rPr>
          <w:rStyle w:val="DevConfigGray"/>
        </w:rPr>
        <w:t xml:space="preserve"> shutdown</w:t>
      </w:r>
    </w:p>
    <w:p w14:paraId="76663D81" w14:textId="77777777" w:rsidR="00432FBC" w:rsidRPr="00432FBC" w:rsidRDefault="00432FBC" w:rsidP="00432FBC">
      <w:pPr>
        <w:pStyle w:val="DevConfigs"/>
        <w:rPr>
          <w:rStyle w:val="DevConfigGray"/>
        </w:rPr>
      </w:pPr>
      <w:r w:rsidRPr="00432FBC">
        <w:rPr>
          <w:rStyle w:val="DevConfigGray"/>
        </w:rPr>
        <w:t>!</w:t>
      </w:r>
    </w:p>
    <w:p w14:paraId="4B52803D" w14:textId="77777777" w:rsidR="00432FBC" w:rsidRPr="00432FBC" w:rsidRDefault="00432FBC" w:rsidP="00432FBC">
      <w:pPr>
        <w:pStyle w:val="DevConfigs"/>
        <w:rPr>
          <w:rStyle w:val="DevConfigGray"/>
        </w:rPr>
      </w:pPr>
      <w:r w:rsidRPr="00432FBC">
        <w:rPr>
          <w:rStyle w:val="DevConfigGray"/>
        </w:rPr>
        <w:t>interface GigabitEthernet0/0</w:t>
      </w:r>
    </w:p>
    <w:p w14:paraId="370E8019" w14:textId="77777777" w:rsidR="00432FBC" w:rsidRPr="00432FBC" w:rsidRDefault="00432FBC" w:rsidP="00432FBC">
      <w:pPr>
        <w:pStyle w:val="DevConfigs"/>
        <w:rPr>
          <w:rStyle w:val="DevConfigGray"/>
        </w:rPr>
      </w:pPr>
      <w:r w:rsidRPr="00432FBC">
        <w:rPr>
          <w:rStyle w:val="DevConfigGray"/>
        </w:rPr>
        <w:t xml:space="preserve"> no </w:t>
      </w:r>
      <w:proofErr w:type="spellStart"/>
      <w:r w:rsidRPr="00432FBC">
        <w:rPr>
          <w:rStyle w:val="DevConfigGray"/>
        </w:rPr>
        <w:t>ip</w:t>
      </w:r>
      <w:proofErr w:type="spellEnd"/>
      <w:r w:rsidRPr="00432FBC">
        <w:rPr>
          <w:rStyle w:val="DevConfigGray"/>
        </w:rPr>
        <w:t xml:space="preserve"> address</w:t>
      </w:r>
    </w:p>
    <w:p w14:paraId="4255140D" w14:textId="77777777" w:rsidR="00432FBC" w:rsidRPr="00432FBC" w:rsidRDefault="00432FBC" w:rsidP="00432FBC">
      <w:pPr>
        <w:pStyle w:val="DevConfigs"/>
        <w:rPr>
          <w:rStyle w:val="DevConfigGray"/>
        </w:rPr>
      </w:pPr>
      <w:r w:rsidRPr="00432FBC">
        <w:rPr>
          <w:rStyle w:val="DevConfigGray"/>
        </w:rPr>
        <w:t xml:space="preserve"> shutdown</w:t>
      </w:r>
    </w:p>
    <w:p w14:paraId="54EF0FD0" w14:textId="77777777" w:rsidR="00432FBC" w:rsidRPr="00432FBC" w:rsidRDefault="00432FBC" w:rsidP="00432FBC">
      <w:pPr>
        <w:pStyle w:val="DevConfigs"/>
        <w:rPr>
          <w:rStyle w:val="DevConfigGray"/>
        </w:rPr>
      </w:pPr>
      <w:r w:rsidRPr="00432FBC">
        <w:rPr>
          <w:rStyle w:val="DevConfigGray"/>
        </w:rPr>
        <w:t xml:space="preserve"> duplex auto</w:t>
      </w:r>
    </w:p>
    <w:p w14:paraId="723E7746" w14:textId="77777777" w:rsidR="00432FBC" w:rsidRPr="00432FBC" w:rsidRDefault="00432FBC" w:rsidP="00432FBC">
      <w:pPr>
        <w:pStyle w:val="DevConfigs"/>
        <w:rPr>
          <w:rStyle w:val="DevConfigGray"/>
        </w:rPr>
      </w:pPr>
      <w:r w:rsidRPr="00432FBC">
        <w:rPr>
          <w:rStyle w:val="DevConfigGray"/>
        </w:rPr>
        <w:t xml:space="preserve"> speed auto</w:t>
      </w:r>
    </w:p>
    <w:p w14:paraId="6172BB07" w14:textId="77777777" w:rsidR="00432FBC" w:rsidRPr="00432FBC" w:rsidRDefault="00432FBC" w:rsidP="00432FBC">
      <w:pPr>
        <w:pStyle w:val="DevConfigs"/>
        <w:rPr>
          <w:rStyle w:val="DevConfigGray"/>
        </w:rPr>
      </w:pPr>
      <w:r w:rsidRPr="00432FBC">
        <w:rPr>
          <w:rStyle w:val="DevConfigGray"/>
        </w:rPr>
        <w:t>!</w:t>
      </w:r>
    </w:p>
    <w:p w14:paraId="097DEC77" w14:textId="77777777" w:rsidR="00432FBC" w:rsidRPr="00432FBC" w:rsidRDefault="00432FBC" w:rsidP="00432FBC">
      <w:pPr>
        <w:pStyle w:val="DevConfigs"/>
        <w:rPr>
          <w:rStyle w:val="DevConfigGray"/>
        </w:rPr>
      </w:pPr>
      <w:r w:rsidRPr="00432FBC">
        <w:rPr>
          <w:rStyle w:val="DevConfigGray"/>
        </w:rPr>
        <w:t>interface GigabitEthernet0/1</w:t>
      </w:r>
    </w:p>
    <w:p w14:paraId="3EE53A71" w14:textId="77777777" w:rsidR="00432FBC" w:rsidRPr="00432FBC" w:rsidRDefault="00432FBC" w:rsidP="00432FBC">
      <w:pPr>
        <w:pStyle w:val="DevConfigs"/>
        <w:rPr>
          <w:rStyle w:val="DevConfigGray"/>
        </w:rPr>
      </w:pPr>
      <w:r w:rsidRPr="00432FBC">
        <w:rPr>
          <w:rStyle w:val="DevConfigGray"/>
        </w:rPr>
        <w:t xml:space="preserve"> </w:t>
      </w:r>
      <w:proofErr w:type="spellStart"/>
      <w:r w:rsidRPr="00432FBC">
        <w:rPr>
          <w:rStyle w:val="DevConfigGray"/>
        </w:rPr>
        <w:t>ip</w:t>
      </w:r>
      <w:proofErr w:type="spellEnd"/>
      <w:r w:rsidRPr="00432FBC">
        <w:rPr>
          <w:rStyle w:val="DevConfigGray"/>
        </w:rPr>
        <w:t xml:space="preserve"> address 192.168.1.1 255.255.255.0</w:t>
      </w:r>
    </w:p>
    <w:p w14:paraId="7AFFD724" w14:textId="77777777" w:rsidR="00432FBC" w:rsidRPr="00432FBC" w:rsidRDefault="00432FBC" w:rsidP="00432FBC">
      <w:pPr>
        <w:pStyle w:val="DevConfigs"/>
        <w:rPr>
          <w:rStyle w:val="DevConfigGray"/>
        </w:rPr>
      </w:pPr>
      <w:r w:rsidRPr="00432FBC">
        <w:rPr>
          <w:rStyle w:val="DevConfigGray"/>
        </w:rPr>
        <w:t xml:space="preserve"> </w:t>
      </w:r>
      <w:proofErr w:type="spellStart"/>
      <w:r w:rsidRPr="00432FBC">
        <w:rPr>
          <w:rStyle w:val="DevConfigGray"/>
        </w:rPr>
        <w:t>ip</w:t>
      </w:r>
      <w:proofErr w:type="spellEnd"/>
      <w:r w:rsidRPr="00432FBC">
        <w:rPr>
          <w:rStyle w:val="DevConfigGray"/>
        </w:rPr>
        <w:t xml:space="preserve"> </w:t>
      </w:r>
      <w:proofErr w:type="spellStart"/>
      <w:r w:rsidRPr="00432FBC">
        <w:rPr>
          <w:rStyle w:val="DevConfigGray"/>
        </w:rPr>
        <w:t>nat</w:t>
      </w:r>
      <w:proofErr w:type="spellEnd"/>
      <w:r w:rsidRPr="00432FBC">
        <w:rPr>
          <w:rStyle w:val="DevConfigGray"/>
        </w:rPr>
        <w:t xml:space="preserve"> inside</w:t>
      </w:r>
    </w:p>
    <w:p w14:paraId="43ED74F7" w14:textId="77777777" w:rsidR="00432FBC" w:rsidRPr="00432FBC" w:rsidRDefault="00432FBC" w:rsidP="00432FBC">
      <w:pPr>
        <w:pStyle w:val="DevConfigs"/>
        <w:rPr>
          <w:rStyle w:val="DevConfigGray"/>
        </w:rPr>
      </w:pPr>
      <w:r w:rsidRPr="00432FBC">
        <w:rPr>
          <w:rStyle w:val="DevConfigGray"/>
        </w:rPr>
        <w:t xml:space="preserve"> </w:t>
      </w:r>
      <w:proofErr w:type="spellStart"/>
      <w:r w:rsidRPr="00432FBC">
        <w:rPr>
          <w:rStyle w:val="DevConfigGray"/>
        </w:rPr>
        <w:t>ip</w:t>
      </w:r>
      <w:proofErr w:type="spellEnd"/>
      <w:r w:rsidRPr="00432FBC">
        <w:rPr>
          <w:rStyle w:val="DevConfigGray"/>
        </w:rPr>
        <w:t xml:space="preserve"> </w:t>
      </w:r>
      <w:proofErr w:type="gramStart"/>
      <w:r w:rsidRPr="00432FBC">
        <w:rPr>
          <w:rStyle w:val="DevConfigGray"/>
        </w:rPr>
        <w:t>virtual-reassembly</w:t>
      </w:r>
      <w:proofErr w:type="gramEnd"/>
      <w:r w:rsidRPr="00432FBC">
        <w:rPr>
          <w:rStyle w:val="DevConfigGray"/>
        </w:rPr>
        <w:t xml:space="preserve"> in</w:t>
      </w:r>
    </w:p>
    <w:p w14:paraId="07AD0F5C" w14:textId="77777777" w:rsidR="00432FBC" w:rsidRPr="00432FBC" w:rsidRDefault="00432FBC" w:rsidP="00432FBC">
      <w:pPr>
        <w:pStyle w:val="DevConfigs"/>
        <w:rPr>
          <w:rStyle w:val="DevConfigGray"/>
        </w:rPr>
      </w:pPr>
      <w:r w:rsidRPr="00432FBC">
        <w:rPr>
          <w:rStyle w:val="DevConfigGray"/>
        </w:rPr>
        <w:t xml:space="preserve"> duplex auto</w:t>
      </w:r>
    </w:p>
    <w:p w14:paraId="1532F7EB" w14:textId="77777777" w:rsidR="00432FBC" w:rsidRPr="00432FBC" w:rsidRDefault="00432FBC" w:rsidP="00432FBC">
      <w:pPr>
        <w:pStyle w:val="DevConfigs"/>
        <w:rPr>
          <w:rStyle w:val="DevConfigGray"/>
        </w:rPr>
      </w:pPr>
      <w:r w:rsidRPr="00432FBC">
        <w:rPr>
          <w:rStyle w:val="DevConfigGray"/>
        </w:rPr>
        <w:t xml:space="preserve"> speed auto</w:t>
      </w:r>
    </w:p>
    <w:p w14:paraId="5F5DAE63" w14:textId="77777777" w:rsidR="00432FBC" w:rsidRPr="00432FBC" w:rsidRDefault="00432FBC" w:rsidP="00432FBC">
      <w:pPr>
        <w:pStyle w:val="DevConfigs"/>
        <w:rPr>
          <w:rStyle w:val="DevConfigGray"/>
        </w:rPr>
      </w:pPr>
      <w:r w:rsidRPr="00432FBC">
        <w:rPr>
          <w:rStyle w:val="DevConfigGray"/>
        </w:rPr>
        <w:t>!</w:t>
      </w:r>
    </w:p>
    <w:p w14:paraId="27F7F8C3" w14:textId="77777777" w:rsidR="00432FBC" w:rsidRPr="00432FBC" w:rsidRDefault="00432FBC" w:rsidP="00432FBC">
      <w:pPr>
        <w:pStyle w:val="DevConfigs"/>
        <w:rPr>
          <w:rStyle w:val="DevConfigGray"/>
        </w:rPr>
      </w:pPr>
      <w:r w:rsidRPr="00432FBC">
        <w:rPr>
          <w:rStyle w:val="DevConfigGray"/>
        </w:rPr>
        <w:t>interface Serial0/0/0</w:t>
      </w:r>
    </w:p>
    <w:p w14:paraId="6F0F20C9" w14:textId="77777777" w:rsidR="00432FBC" w:rsidRPr="00432FBC" w:rsidRDefault="00432FBC" w:rsidP="00432FBC">
      <w:pPr>
        <w:pStyle w:val="DevConfigs"/>
        <w:rPr>
          <w:rStyle w:val="DevConfigGray"/>
        </w:rPr>
      </w:pPr>
      <w:r w:rsidRPr="00432FBC">
        <w:rPr>
          <w:rStyle w:val="DevConfigGray"/>
        </w:rPr>
        <w:t xml:space="preserve"> no </w:t>
      </w:r>
      <w:proofErr w:type="spellStart"/>
      <w:r w:rsidRPr="00432FBC">
        <w:rPr>
          <w:rStyle w:val="DevConfigGray"/>
        </w:rPr>
        <w:t>ip</w:t>
      </w:r>
      <w:proofErr w:type="spellEnd"/>
      <w:r w:rsidRPr="00432FBC">
        <w:rPr>
          <w:rStyle w:val="DevConfigGray"/>
        </w:rPr>
        <w:t xml:space="preserve"> address</w:t>
      </w:r>
    </w:p>
    <w:p w14:paraId="3269B7F4" w14:textId="77777777" w:rsidR="00432FBC" w:rsidRPr="00432FBC" w:rsidRDefault="00432FBC" w:rsidP="00432FBC">
      <w:pPr>
        <w:pStyle w:val="DevConfigs"/>
        <w:rPr>
          <w:rStyle w:val="DevConfigGray"/>
        </w:rPr>
      </w:pPr>
      <w:r w:rsidRPr="00432FBC">
        <w:rPr>
          <w:rStyle w:val="DevConfigGray"/>
        </w:rPr>
        <w:t xml:space="preserve"> shutdown</w:t>
      </w:r>
    </w:p>
    <w:p w14:paraId="1CC2EC13" w14:textId="77777777" w:rsidR="00432FBC" w:rsidRPr="00432FBC" w:rsidRDefault="00432FBC" w:rsidP="00432FBC">
      <w:pPr>
        <w:pStyle w:val="DevConfigs"/>
        <w:rPr>
          <w:rStyle w:val="DevConfigGray"/>
        </w:rPr>
      </w:pPr>
      <w:r w:rsidRPr="00432FBC">
        <w:rPr>
          <w:rStyle w:val="DevConfigGray"/>
        </w:rPr>
        <w:t>!</w:t>
      </w:r>
    </w:p>
    <w:p w14:paraId="7CE765F9" w14:textId="77777777" w:rsidR="00432FBC" w:rsidRPr="00432FBC" w:rsidRDefault="00432FBC" w:rsidP="00432FBC">
      <w:pPr>
        <w:pStyle w:val="DevConfigs"/>
        <w:rPr>
          <w:rStyle w:val="DevConfigGray"/>
        </w:rPr>
      </w:pPr>
      <w:r w:rsidRPr="00432FBC">
        <w:rPr>
          <w:rStyle w:val="DevConfigGray"/>
        </w:rPr>
        <w:t>interface Serial0/0/1</w:t>
      </w:r>
    </w:p>
    <w:p w14:paraId="543FEFD3" w14:textId="77777777" w:rsidR="00432FBC" w:rsidRPr="00432FBC" w:rsidRDefault="00432FBC" w:rsidP="00432FBC">
      <w:pPr>
        <w:pStyle w:val="DevConfigs"/>
        <w:rPr>
          <w:rStyle w:val="DevConfigGray"/>
        </w:rPr>
      </w:pPr>
      <w:r w:rsidRPr="00432FBC">
        <w:rPr>
          <w:rStyle w:val="DevConfigGray"/>
        </w:rPr>
        <w:t xml:space="preserve"> </w:t>
      </w:r>
      <w:proofErr w:type="spellStart"/>
      <w:r w:rsidRPr="00432FBC">
        <w:rPr>
          <w:rStyle w:val="DevConfigGray"/>
        </w:rPr>
        <w:t>ip</w:t>
      </w:r>
      <w:proofErr w:type="spellEnd"/>
      <w:r w:rsidRPr="00432FBC">
        <w:rPr>
          <w:rStyle w:val="DevConfigGray"/>
        </w:rPr>
        <w:t xml:space="preserve"> address 209.165.201.18 255.255.255.252</w:t>
      </w:r>
    </w:p>
    <w:p w14:paraId="33E060EC" w14:textId="77777777" w:rsidR="00432FBC" w:rsidRPr="00432FBC" w:rsidRDefault="00432FBC" w:rsidP="00432FBC">
      <w:pPr>
        <w:pStyle w:val="DevConfigs"/>
        <w:rPr>
          <w:rStyle w:val="DevConfigGray"/>
        </w:rPr>
      </w:pPr>
      <w:r w:rsidRPr="00432FBC">
        <w:rPr>
          <w:rStyle w:val="DevConfigGray"/>
        </w:rPr>
        <w:t xml:space="preserve"> </w:t>
      </w:r>
      <w:proofErr w:type="spellStart"/>
      <w:r w:rsidRPr="00432FBC">
        <w:rPr>
          <w:rStyle w:val="DevConfigGray"/>
        </w:rPr>
        <w:t>ip</w:t>
      </w:r>
      <w:proofErr w:type="spellEnd"/>
      <w:r w:rsidRPr="00432FBC">
        <w:rPr>
          <w:rStyle w:val="DevConfigGray"/>
        </w:rPr>
        <w:t xml:space="preserve"> </w:t>
      </w:r>
      <w:proofErr w:type="spellStart"/>
      <w:r w:rsidRPr="00432FBC">
        <w:rPr>
          <w:rStyle w:val="DevConfigGray"/>
        </w:rPr>
        <w:t>nat</w:t>
      </w:r>
      <w:proofErr w:type="spellEnd"/>
      <w:r w:rsidRPr="00432FBC">
        <w:rPr>
          <w:rStyle w:val="DevConfigGray"/>
        </w:rPr>
        <w:t xml:space="preserve"> outside</w:t>
      </w:r>
    </w:p>
    <w:p w14:paraId="41F30D75" w14:textId="77777777" w:rsidR="00432FBC" w:rsidRPr="00432FBC" w:rsidRDefault="00432FBC" w:rsidP="00432FBC">
      <w:pPr>
        <w:pStyle w:val="DevConfigs"/>
        <w:rPr>
          <w:rStyle w:val="DevConfigGray"/>
        </w:rPr>
      </w:pPr>
      <w:r w:rsidRPr="00432FBC">
        <w:rPr>
          <w:rStyle w:val="DevConfigGray"/>
        </w:rPr>
        <w:t xml:space="preserve"> </w:t>
      </w:r>
      <w:proofErr w:type="spellStart"/>
      <w:r w:rsidRPr="00432FBC">
        <w:rPr>
          <w:rStyle w:val="DevConfigGray"/>
        </w:rPr>
        <w:t>ip</w:t>
      </w:r>
      <w:proofErr w:type="spellEnd"/>
      <w:r w:rsidRPr="00432FBC">
        <w:rPr>
          <w:rStyle w:val="DevConfigGray"/>
        </w:rPr>
        <w:t xml:space="preserve"> </w:t>
      </w:r>
      <w:proofErr w:type="gramStart"/>
      <w:r w:rsidRPr="00432FBC">
        <w:rPr>
          <w:rStyle w:val="DevConfigGray"/>
        </w:rPr>
        <w:t>virtual-reassembly</w:t>
      </w:r>
      <w:proofErr w:type="gramEnd"/>
      <w:r w:rsidRPr="00432FBC">
        <w:rPr>
          <w:rStyle w:val="DevConfigGray"/>
        </w:rPr>
        <w:t xml:space="preserve"> in</w:t>
      </w:r>
    </w:p>
    <w:p w14:paraId="24582589" w14:textId="77777777" w:rsidR="00432FBC" w:rsidRPr="00432FBC" w:rsidRDefault="00432FBC" w:rsidP="00432FBC">
      <w:pPr>
        <w:pStyle w:val="DevConfigs"/>
        <w:rPr>
          <w:rStyle w:val="DevConfigGray"/>
        </w:rPr>
      </w:pPr>
      <w:r w:rsidRPr="00432FBC">
        <w:rPr>
          <w:rStyle w:val="DevConfigGray"/>
        </w:rPr>
        <w:t>!</w:t>
      </w:r>
    </w:p>
    <w:p w14:paraId="64A4BF0D" w14:textId="77777777" w:rsidR="00432FBC" w:rsidRPr="00432FBC" w:rsidRDefault="00432FBC" w:rsidP="00432FBC">
      <w:pPr>
        <w:pStyle w:val="DevConfigs"/>
        <w:rPr>
          <w:rStyle w:val="DevConfigGray"/>
        </w:rPr>
      </w:pPr>
      <w:proofErr w:type="spellStart"/>
      <w:r w:rsidRPr="00432FBC">
        <w:rPr>
          <w:rStyle w:val="DevConfigGray"/>
        </w:rPr>
        <w:t>ip</w:t>
      </w:r>
      <w:proofErr w:type="spellEnd"/>
      <w:r w:rsidRPr="00432FBC">
        <w:rPr>
          <w:rStyle w:val="DevConfigGray"/>
        </w:rPr>
        <w:t xml:space="preserve"> forward-protocol </w:t>
      </w:r>
      <w:proofErr w:type="spellStart"/>
      <w:r w:rsidRPr="00432FBC">
        <w:rPr>
          <w:rStyle w:val="DevConfigGray"/>
        </w:rPr>
        <w:t>nd</w:t>
      </w:r>
      <w:proofErr w:type="spellEnd"/>
    </w:p>
    <w:p w14:paraId="1F423E1A" w14:textId="77777777" w:rsidR="00432FBC" w:rsidRPr="00432FBC" w:rsidRDefault="00432FBC" w:rsidP="00432FBC">
      <w:pPr>
        <w:pStyle w:val="DevConfigs"/>
        <w:rPr>
          <w:rStyle w:val="DevConfigGray"/>
        </w:rPr>
      </w:pPr>
      <w:r w:rsidRPr="00432FBC">
        <w:rPr>
          <w:rStyle w:val="DevConfigGray"/>
        </w:rPr>
        <w:t>!</w:t>
      </w:r>
    </w:p>
    <w:p w14:paraId="4B551FE5" w14:textId="77777777" w:rsidR="00432FBC" w:rsidRPr="00432FBC" w:rsidRDefault="00432FBC" w:rsidP="00432FBC">
      <w:pPr>
        <w:pStyle w:val="DevConfigs"/>
        <w:rPr>
          <w:rStyle w:val="DevConfigGray"/>
        </w:rPr>
      </w:pPr>
      <w:r w:rsidRPr="00432FBC">
        <w:rPr>
          <w:rStyle w:val="DevConfigGray"/>
        </w:rPr>
        <w:t xml:space="preserve">no </w:t>
      </w:r>
      <w:proofErr w:type="spellStart"/>
      <w:r w:rsidRPr="00432FBC">
        <w:rPr>
          <w:rStyle w:val="DevConfigGray"/>
        </w:rPr>
        <w:t>ip</w:t>
      </w:r>
      <w:proofErr w:type="spellEnd"/>
      <w:r w:rsidRPr="00432FBC">
        <w:rPr>
          <w:rStyle w:val="DevConfigGray"/>
        </w:rPr>
        <w:t xml:space="preserve"> http server</w:t>
      </w:r>
    </w:p>
    <w:p w14:paraId="1BB573BA" w14:textId="77777777" w:rsidR="00432FBC" w:rsidRPr="00432FBC" w:rsidRDefault="00432FBC" w:rsidP="00432FBC">
      <w:pPr>
        <w:pStyle w:val="DevConfigs"/>
        <w:rPr>
          <w:rStyle w:val="DevConfigGray"/>
        </w:rPr>
      </w:pPr>
      <w:r w:rsidRPr="00432FBC">
        <w:rPr>
          <w:rStyle w:val="DevConfigGray"/>
        </w:rPr>
        <w:t xml:space="preserve">no </w:t>
      </w:r>
      <w:proofErr w:type="spellStart"/>
      <w:r w:rsidRPr="00432FBC">
        <w:rPr>
          <w:rStyle w:val="DevConfigGray"/>
        </w:rPr>
        <w:t>ip</w:t>
      </w:r>
      <w:proofErr w:type="spellEnd"/>
      <w:r w:rsidRPr="00432FBC">
        <w:rPr>
          <w:rStyle w:val="DevConfigGray"/>
        </w:rPr>
        <w:t xml:space="preserve"> http </w:t>
      </w:r>
      <w:proofErr w:type="gramStart"/>
      <w:r w:rsidRPr="00432FBC">
        <w:rPr>
          <w:rStyle w:val="DevConfigGray"/>
        </w:rPr>
        <w:t>secure-server</w:t>
      </w:r>
      <w:proofErr w:type="gramEnd"/>
    </w:p>
    <w:p w14:paraId="1B2570C0" w14:textId="77777777" w:rsidR="00432FBC" w:rsidRPr="00432FBC" w:rsidRDefault="00432FBC" w:rsidP="00432FBC">
      <w:pPr>
        <w:pStyle w:val="DevConfigs"/>
        <w:rPr>
          <w:rStyle w:val="DevConfigGray"/>
        </w:rPr>
      </w:pPr>
      <w:r w:rsidRPr="00432FBC">
        <w:rPr>
          <w:rStyle w:val="DevConfigGray"/>
        </w:rPr>
        <w:t>!</w:t>
      </w:r>
    </w:p>
    <w:p w14:paraId="066348D9" w14:textId="77777777" w:rsidR="00432FBC" w:rsidRPr="00432FBC" w:rsidRDefault="00432FBC" w:rsidP="00432FBC">
      <w:pPr>
        <w:pStyle w:val="DevConfigs"/>
        <w:rPr>
          <w:rStyle w:val="DevConfigGray"/>
        </w:rPr>
      </w:pPr>
      <w:proofErr w:type="spellStart"/>
      <w:r w:rsidRPr="00432FBC">
        <w:rPr>
          <w:rStyle w:val="DevConfigGray"/>
        </w:rPr>
        <w:t>ip</w:t>
      </w:r>
      <w:proofErr w:type="spellEnd"/>
      <w:r w:rsidRPr="00432FBC">
        <w:rPr>
          <w:rStyle w:val="DevConfigGray"/>
        </w:rPr>
        <w:t xml:space="preserve"> </w:t>
      </w:r>
      <w:proofErr w:type="spellStart"/>
      <w:r w:rsidRPr="00432FBC">
        <w:rPr>
          <w:rStyle w:val="DevConfigGray"/>
        </w:rPr>
        <w:t>nat</w:t>
      </w:r>
      <w:proofErr w:type="spellEnd"/>
      <w:r w:rsidRPr="00432FBC">
        <w:rPr>
          <w:rStyle w:val="DevConfigGray"/>
        </w:rPr>
        <w:t xml:space="preserve"> inside source list 1 interface Serial0/0/1 overload</w:t>
      </w:r>
    </w:p>
    <w:p w14:paraId="29EE712B" w14:textId="77777777" w:rsidR="00432FBC" w:rsidRPr="00432FBC" w:rsidRDefault="00432FBC" w:rsidP="00432FBC">
      <w:pPr>
        <w:pStyle w:val="DevConfigs"/>
        <w:rPr>
          <w:rStyle w:val="DevConfigGray"/>
        </w:rPr>
      </w:pPr>
      <w:proofErr w:type="spellStart"/>
      <w:r w:rsidRPr="00432FBC">
        <w:rPr>
          <w:rStyle w:val="DevConfigGray"/>
        </w:rPr>
        <w:t>ip</w:t>
      </w:r>
      <w:proofErr w:type="spellEnd"/>
      <w:r w:rsidRPr="00432FBC">
        <w:rPr>
          <w:rStyle w:val="DevConfigGray"/>
        </w:rPr>
        <w:t xml:space="preserve"> route 0.0.0.0 0.0.0.0 209.165.201.17</w:t>
      </w:r>
    </w:p>
    <w:p w14:paraId="3B784B46" w14:textId="77777777" w:rsidR="00432FBC" w:rsidRPr="00432FBC" w:rsidRDefault="00432FBC" w:rsidP="00432FBC">
      <w:pPr>
        <w:pStyle w:val="DevConfigs"/>
        <w:rPr>
          <w:rStyle w:val="DevConfigGray"/>
        </w:rPr>
      </w:pPr>
      <w:r w:rsidRPr="00432FBC">
        <w:rPr>
          <w:rStyle w:val="DevConfigGray"/>
        </w:rPr>
        <w:t>!</w:t>
      </w:r>
    </w:p>
    <w:p w14:paraId="10EC8F4E" w14:textId="77777777" w:rsidR="00432FBC" w:rsidRPr="00432FBC" w:rsidRDefault="00432FBC" w:rsidP="00432FBC">
      <w:pPr>
        <w:pStyle w:val="DevConfigs"/>
        <w:rPr>
          <w:rStyle w:val="DevConfigGray"/>
        </w:rPr>
      </w:pPr>
      <w:r w:rsidRPr="00432FBC">
        <w:rPr>
          <w:rStyle w:val="DevConfigGray"/>
        </w:rPr>
        <w:t>access-list 1 permit 192.168.1.0 0.0.0.255</w:t>
      </w:r>
    </w:p>
    <w:p w14:paraId="5E4252C4" w14:textId="77777777" w:rsidR="00432FBC" w:rsidRPr="00432FBC" w:rsidRDefault="00432FBC" w:rsidP="00432FBC">
      <w:pPr>
        <w:pStyle w:val="DevConfigs"/>
        <w:rPr>
          <w:rStyle w:val="DevConfigGray"/>
        </w:rPr>
      </w:pPr>
      <w:r w:rsidRPr="00432FBC">
        <w:rPr>
          <w:rStyle w:val="DevConfigGray"/>
        </w:rPr>
        <w:t>!</w:t>
      </w:r>
    </w:p>
    <w:p w14:paraId="316E0238" w14:textId="77777777" w:rsidR="00432FBC" w:rsidRPr="00432FBC" w:rsidRDefault="00362C12" w:rsidP="00432FBC">
      <w:pPr>
        <w:pStyle w:val="DevConfigs"/>
        <w:rPr>
          <w:rStyle w:val="DevConfigGray"/>
        </w:rPr>
      </w:pPr>
      <w:r w:rsidRPr="00432FBC">
        <w:rPr>
          <w:rStyle w:val="DevConfigGray"/>
        </w:rPr>
        <w:t>C</w:t>
      </w:r>
      <w:r w:rsidR="00432FBC" w:rsidRPr="00432FBC">
        <w:rPr>
          <w:rStyle w:val="DevConfigGray"/>
        </w:rPr>
        <w:t>ontrol-plane</w:t>
      </w:r>
    </w:p>
    <w:p w14:paraId="6457F017" w14:textId="77777777" w:rsidR="00432FBC" w:rsidRPr="00432FBC" w:rsidRDefault="00432FBC" w:rsidP="00432FBC">
      <w:pPr>
        <w:pStyle w:val="DevConfigs"/>
        <w:rPr>
          <w:rStyle w:val="DevConfigGray"/>
        </w:rPr>
      </w:pPr>
      <w:r w:rsidRPr="00432FBC">
        <w:rPr>
          <w:rStyle w:val="DevConfigGray"/>
        </w:rPr>
        <w:t>!</w:t>
      </w:r>
    </w:p>
    <w:p w14:paraId="1CA282B7" w14:textId="77777777" w:rsidR="00432FBC" w:rsidRPr="00432FBC" w:rsidRDefault="00432FBC" w:rsidP="00432FBC">
      <w:pPr>
        <w:pStyle w:val="DevConfigs"/>
        <w:rPr>
          <w:rStyle w:val="DevConfigGray"/>
        </w:rPr>
      </w:pPr>
      <w:r w:rsidRPr="00432FBC">
        <w:rPr>
          <w:rStyle w:val="DevConfigGray"/>
        </w:rPr>
        <w:t>line con 0</w:t>
      </w:r>
    </w:p>
    <w:p w14:paraId="217D7096" w14:textId="77777777" w:rsidR="00432FBC" w:rsidRPr="00432FBC" w:rsidRDefault="00432FBC" w:rsidP="00432FBC">
      <w:pPr>
        <w:pStyle w:val="DevConfigs"/>
        <w:rPr>
          <w:rStyle w:val="DevConfigGray"/>
        </w:rPr>
      </w:pPr>
      <w:r w:rsidRPr="00432FBC">
        <w:rPr>
          <w:rStyle w:val="DevConfigGray"/>
        </w:rPr>
        <w:t xml:space="preserve"> password cisco</w:t>
      </w:r>
    </w:p>
    <w:p w14:paraId="6454F69E" w14:textId="77777777" w:rsidR="00432FBC" w:rsidRPr="00432FBC" w:rsidRDefault="00432FBC" w:rsidP="00432FBC">
      <w:pPr>
        <w:pStyle w:val="DevConfigs"/>
        <w:rPr>
          <w:rStyle w:val="DevConfigGray"/>
        </w:rPr>
      </w:pPr>
      <w:r w:rsidRPr="00432FBC">
        <w:rPr>
          <w:rStyle w:val="DevConfigGray"/>
        </w:rPr>
        <w:t xml:space="preserve"> logging synchronous</w:t>
      </w:r>
    </w:p>
    <w:p w14:paraId="2A85FA38" w14:textId="77777777" w:rsidR="00432FBC" w:rsidRPr="00432FBC" w:rsidRDefault="00432FBC" w:rsidP="00432FBC">
      <w:pPr>
        <w:pStyle w:val="DevConfigs"/>
        <w:rPr>
          <w:rStyle w:val="DevConfigGray"/>
        </w:rPr>
      </w:pPr>
      <w:r w:rsidRPr="00432FBC">
        <w:rPr>
          <w:rStyle w:val="DevConfigGray"/>
        </w:rPr>
        <w:t xml:space="preserve"> login</w:t>
      </w:r>
    </w:p>
    <w:p w14:paraId="70DD029E" w14:textId="77777777" w:rsidR="00432FBC" w:rsidRPr="00432FBC" w:rsidRDefault="00432FBC" w:rsidP="00432FBC">
      <w:pPr>
        <w:pStyle w:val="DevConfigs"/>
        <w:rPr>
          <w:rStyle w:val="DevConfigGray"/>
        </w:rPr>
      </w:pPr>
      <w:r w:rsidRPr="00432FBC">
        <w:rPr>
          <w:rStyle w:val="DevConfigGray"/>
        </w:rPr>
        <w:t>line aux 0</w:t>
      </w:r>
    </w:p>
    <w:p w14:paraId="69BA6427" w14:textId="77777777" w:rsidR="00432FBC" w:rsidRPr="00432FBC" w:rsidRDefault="00432FBC" w:rsidP="00432FBC">
      <w:pPr>
        <w:pStyle w:val="DevConfigs"/>
        <w:rPr>
          <w:rStyle w:val="DevConfigGray"/>
        </w:rPr>
      </w:pPr>
      <w:r w:rsidRPr="00432FBC">
        <w:rPr>
          <w:rStyle w:val="DevConfigGray"/>
        </w:rPr>
        <w:t>line 2</w:t>
      </w:r>
    </w:p>
    <w:p w14:paraId="2EA116A4" w14:textId="77777777" w:rsidR="00432FBC" w:rsidRPr="00432FBC" w:rsidRDefault="00432FBC" w:rsidP="00432FBC">
      <w:pPr>
        <w:pStyle w:val="DevConfigs"/>
        <w:rPr>
          <w:rStyle w:val="DevConfigGray"/>
        </w:rPr>
      </w:pPr>
      <w:r w:rsidRPr="00432FBC">
        <w:rPr>
          <w:rStyle w:val="DevConfigGray"/>
        </w:rPr>
        <w:lastRenderedPageBreak/>
        <w:t xml:space="preserve"> no activation-character</w:t>
      </w:r>
    </w:p>
    <w:p w14:paraId="74EE6FAF" w14:textId="77777777" w:rsidR="00432FBC" w:rsidRPr="00432FBC" w:rsidRDefault="00432FBC" w:rsidP="00432FBC">
      <w:pPr>
        <w:pStyle w:val="DevConfigs"/>
        <w:rPr>
          <w:rStyle w:val="DevConfigGray"/>
        </w:rPr>
      </w:pPr>
      <w:r w:rsidRPr="00432FBC">
        <w:rPr>
          <w:rStyle w:val="DevConfigGray"/>
        </w:rPr>
        <w:t xml:space="preserve"> no exec</w:t>
      </w:r>
    </w:p>
    <w:p w14:paraId="7A3F922B" w14:textId="77777777" w:rsidR="00432FBC" w:rsidRPr="00432FBC" w:rsidRDefault="00432FBC" w:rsidP="00432FBC">
      <w:pPr>
        <w:pStyle w:val="DevConfigs"/>
        <w:rPr>
          <w:rStyle w:val="DevConfigGray"/>
        </w:rPr>
      </w:pPr>
      <w:r w:rsidRPr="00432FBC">
        <w:rPr>
          <w:rStyle w:val="DevConfigGray"/>
        </w:rPr>
        <w:t xml:space="preserve"> transport preferred none</w:t>
      </w:r>
    </w:p>
    <w:p w14:paraId="73D776BA" w14:textId="77777777" w:rsidR="00432FBC" w:rsidRPr="00432FBC" w:rsidRDefault="00432FBC" w:rsidP="00432FBC">
      <w:pPr>
        <w:pStyle w:val="DevConfigs"/>
        <w:rPr>
          <w:rStyle w:val="DevConfigGray"/>
        </w:rPr>
      </w:pPr>
      <w:r w:rsidRPr="00432FBC">
        <w:rPr>
          <w:rStyle w:val="DevConfigGray"/>
        </w:rPr>
        <w:t xml:space="preserve"> transport input all</w:t>
      </w:r>
    </w:p>
    <w:p w14:paraId="2BF2A832" w14:textId="77777777" w:rsidR="00432FBC" w:rsidRPr="00432FBC" w:rsidRDefault="00432FBC" w:rsidP="00432FBC">
      <w:pPr>
        <w:pStyle w:val="DevConfigs"/>
        <w:rPr>
          <w:rStyle w:val="DevConfigGray"/>
        </w:rPr>
      </w:pPr>
      <w:r w:rsidRPr="00432FBC">
        <w:rPr>
          <w:rStyle w:val="DevConfigGray"/>
        </w:rPr>
        <w:t xml:space="preserve"> transport output pad telnet rlogin </w:t>
      </w:r>
      <w:proofErr w:type="spellStart"/>
      <w:r w:rsidRPr="00432FBC">
        <w:rPr>
          <w:rStyle w:val="DevConfigGray"/>
        </w:rPr>
        <w:t>lapb</w:t>
      </w:r>
      <w:proofErr w:type="spellEnd"/>
      <w:r w:rsidRPr="00432FBC">
        <w:rPr>
          <w:rStyle w:val="DevConfigGray"/>
        </w:rPr>
        <w:t xml:space="preserve">-ta mop </w:t>
      </w:r>
      <w:proofErr w:type="spellStart"/>
      <w:r w:rsidRPr="00432FBC">
        <w:rPr>
          <w:rStyle w:val="DevConfigGray"/>
        </w:rPr>
        <w:t>udptn</w:t>
      </w:r>
      <w:proofErr w:type="spellEnd"/>
      <w:r w:rsidRPr="00432FBC">
        <w:rPr>
          <w:rStyle w:val="DevConfigGray"/>
        </w:rPr>
        <w:t xml:space="preserve"> v120 </w:t>
      </w:r>
      <w:proofErr w:type="spellStart"/>
      <w:r w:rsidRPr="00432FBC">
        <w:rPr>
          <w:rStyle w:val="DevConfigGray"/>
        </w:rPr>
        <w:t>ssh</w:t>
      </w:r>
      <w:proofErr w:type="spellEnd"/>
    </w:p>
    <w:p w14:paraId="172B4BED" w14:textId="77777777" w:rsidR="00432FBC" w:rsidRPr="00432FBC" w:rsidRDefault="00432FBC" w:rsidP="00432FBC">
      <w:pPr>
        <w:pStyle w:val="DevConfigs"/>
        <w:rPr>
          <w:rStyle w:val="DevConfigGray"/>
        </w:rPr>
      </w:pPr>
      <w:r w:rsidRPr="00432FBC">
        <w:rPr>
          <w:rStyle w:val="DevConfigGray"/>
        </w:rPr>
        <w:t xml:space="preserve"> </w:t>
      </w:r>
      <w:proofErr w:type="spellStart"/>
      <w:r w:rsidRPr="00432FBC">
        <w:rPr>
          <w:rStyle w:val="DevConfigGray"/>
        </w:rPr>
        <w:t>stopbits</w:t>
      </w:r>
      <w:proofErr w:type="spellEnd"/>
      <w:r w:rsidRPr="00432FBC">
        <w:rPr>
          <w:rStyle w:val="DevConfigGray"/>
        </w:rPr>
        <w:t xml:space="preserve"> 1</w:t>
      </w:r>
    </w:p>
    <w:p w14:paraId="730C7AB1" w14:textId="77777777" w:rsidR="00432FBC" w:rsidRPr="00432FBC" w:rsidRDefault="00432FBC" w:rsidP="00432FBC">
      <w:pPr>
        <w:pStyle w:val="DevConfigs"/>
        <w:rPr>
          <w:rStyle w:val="DevConfigGray"/>
        </w:rPr>
      </w:pPr>
      <w:r w:rsidRPr="00432FBC">
        <w:rPr>
          <w:rStyle w:val="DevConfigGray"/>
        </w:rPr>
        <w:t xml:space="preserve">line </w:t>
      </w:r>
      <w:proofErr w:type="spellStart"/>
      <w:r w:rsidRPr="00432FBC">
        <w:rPr>
          <w:rStyle w:val="DevConfigGray"/>
        </w:rPr>
        <w:t>vty</w:t>
      </w:r>
      <w:proofErr w:type="spellEnd"/>
      <w:r w:rsidRPr="00432FBC">
        <w:rPr>
          <w:rStyle w:val="DevConfigGray"/>
        </w:rPr>
        <w:t xml:space="preserve"> 0 4</w:t>
      </w:r>
    </w:p>
    <w:p w14:paraId="40CBCFF6" w14:textId="77777777" w:rsidR="00432FBC" w:rsidRPr="00432FBC" w:rsidRDefault="00432FBC" w:rsidP="00432FBC">
      <w:pPr>
        <w:pStyle w:val="DevConfigs"/>
        <w:rPr>
          <w:rStyle w:val="DevConfigGray"/>
        </w:rPr>
      </w:pPr>
      <w:r w:rsidRPr="00432FBC">
        <w:rPr>
          <w:rStyle w:val="DevConfigGray"/>
        </w:rPr>
        <w:t xml:space="preserve"> password cisco</w:t>
      </w:r>
    </w:p>
    <w:p w14:paraId="65F5ED5A" w14:textId="77777777" w:rsidR="00432FBC" w:rsidRPr="00432FBC" w:rsidRDefault="00432FBC" w:rsidP="00432FBC">
      <w:pPr>
        <w:pStyle w:val="DevConfigs"/>
        <w:rPr>
          <w:rStyle w:val="DevConfigGray"/>
        </w:rPr>
      </w:pPr>
      <w:r w:rsidRPr="00432FBC">
        <w:rPr>
          <w:rStyle w:val="DevConfigGray"/>
        </w:rPr>
        <w:t>login</w:t>
      </w:r>
    </w:p>
    <w:p w14:paraId="269F7F7F" w14:textId="77777777" w:rsidR="00432FBC" w:rsidRPr="00432FBC" w:rsidRDefault="00432FBC" w:rsidP="00432FBC">
      <w:pPr>
        <w:pStyle w:val="DevConfigs"/>
        <w:rPr>
          <w:rStyle w:val="DevConfigGray"/>
        </w:rPr>
      </w:pPr>
      <w:r w:rsidRPr="00432FBC">
        <w:rPr>
          <w:rStyle w:val="DevConfigGray"/>
        </w:rPr>
        <w:t xml:space="preserve"> transport input all</w:t>
      </w:r>
    </w:p>
    <w:p w14:paraId="4FEAF0E5" w14:textId="77777777" w:rsidR="00432FBC" w:rsidRPr="00432FBC" w:rsidRDefault="00432FBC" w:rsidP="00432FBC">
      <w:pPr>
        <w:pStyle w:val="DevConfigs"/>
        <w:rPr>
          <w:rStyle w:val="DevConfigGray"/>
        </w:rPr>
      </w:pPr>
      <w:r w:rsidRPr="00432FBC">
        <w:rPr>
          <w:rStyle w:val="DevConfigGray"/>
        </w:rPr>
        <w:t>!</w:t>
      </w:r>
    </w:p>
    <w:p w14:paraId="03285F28" w14:textId="77777777" w:rsidR="00432FBC" w:rsidRPr="00432FBC" w:rsidRDefault="00432FBC" w:rsidP="00432FBC">
      <w:pPr>
        <w:pStyle w:val="DevConfigs"/>
        <w:rPr>
          <w:rStyle w:val="DevConfigGray"/>
        </w:rPr>
      </w:pPr>
      <w:r w:rsidRPr="00432FBC">
        <w:rPr>
          <w:rStyle w:val="DevConfigGray"/>
        </w:rPr>
        <w:t>scheduler allocate 20000 1000</w:t>
      </w:r>
    </w:p>
    <w:p w14:paraId="3ED72C77" w14:textId="77777777" w:rsidR="00432FBC" w:rsidRPr="00432FBC" w:rsidRDefault="00432FBC" w:rsidP="00432FBC">
      <w:pPr>
        <w:pStyle w:val="DevConfigs"/>
        <w:rPr>
          <w:rStyle w:val="DevConfigGray"/>
        </w:rPr>
      </w:pPr>
      <w:r w:rsidRPr="00432FBC">
        <w:rPr>
          <w:rStyle w:val="DevConfigGray"/>
        </w:rPr>
        <w:t>!</w:t>
      </w:r>
    </w:p>
    <w:p w14:paraId="5FD1AE24" w14:textId="77777777" w:rsidR="007A3B2A" w:rsidRDefault="00895350" w:rsidP="00432FBC">
      <w:pPr>
        <w:pStyle w:val="DevConfigs"/>
        <w:rPr>
          <w:rStyle w:val="DevConfigGray"/>
        </w:rPr>
      </w:pPr>
      <w:r>
        <w:rPr>
          <w:rStyle w:val="DevConfigGray"/>
        </w:rPr>
        <w:t>e</w:t>
      </w:r>
      <w:r w:rsidR="00432FBC" w:rsidRPr="00432FBC">
        <w:rPr>
          <w:rStyle w:val="DevConfigGray"/>
        </w:rPr>
        <w:t>nd</w:t>
      </w:r>
    </w:p>
    <w:p w14:paraId="0A1294EA" w14:textId="77777777" w:rsidR="00895350" w:rsidRPr="008C3966" w:rsidRDefault="00895350" w:rsidP="00895350">
      <w:pPr>
        <w:pStyle w:val="LabSection"/>
        <w:rPr>
          <w:rStyle w:val="LabSectionGray"/>
        </w:rPr>
      </w:pPr>
      <w:r w:rsidRPr="008C3966">
        <w:rPr>
          <w:rStyle w:val="LabSectionGray"/>
        </w:rPr>
        <w:t>Router ISP</w:t>
      </w:r>
    </w:p>
    <w:p w14:paraId="05E795D3" w14:textId="77777777" w:rsidR="00895350" w:rsidRPr="008C3966" w:rsidRDefault="00895350" w:rsidP="00895350">
      <w:pPr>
        <w:pStyle w:val="DevConfigs"/>
        <w:rPr>
          <w:rStyle w:val="DevConfigGray"/>
        </w:rPr>
      </w:pPr>
      <w:r w:rsidRPr="008C3966">
        <w:rPr>
          <w:rStyle w:val="DevConfigGray"/>
        </w:rPr>
        <w:t xml:space="preserve">ISP# </w:t>
      </w:r>
      <w:r w:rsidRPr="008C3966">
        <w:rPr>
          <w:rStyle w:val="DevConfigGray"/>
          <w:b/>
        </w:rPr>
        <w:t>show run</w:t>
      </w:r>
    </w:p>
    <w:p w14:paraId="206B77B3" w14:textId="77777777" w:rsidR="00895350" w:rsidRPr="008C3966" w:rsidRDefault="00895350" w:rsidP="00895350">
      <w:pPr>
        <w:pStyle w:val="DevConfigs"/>
        <w:rPr>
          <w:rStyle w:val="DevConfigGray"/>
        </w:rPr>
      </w:pPr>
      <w:r w:rsidRPr="008C3966">
        <w:rPr>
          <w:rStyle w:val="DevConfigGray"/>
        </w:rPr>
        <w:t>Building configuration...</w:t>
      </w:r>
    </w:p>
    <w:p w14:paraId="55DBE2C5" w14:textId="77777777" w:rsidR="00895350" w:rsidRPr="008C3966" w:rsidRDefault="00895350" w:rsidP="00895350">
      <w:pPr>
        <w:pStyle w:val="DevConfigs"/>
        <w:rPr>
          <w:rStyle w:val="DevConfigGray"/>
        </w:rPr>
      </w:pPr>
    </w:p>
    <w:p w14:paraId="6F978A1D" w14:textId="77777777" w:rsidR="00895350" w:rsidRPr="008C3966" w:rsidRDefault="00895350" w:rsidP="00895350">
      <w:pPr>
        <w:pStyle w:val="DevConfigs"/>
        <w:rPr>
          <w:rStyle w:val="DevConfigGray"/>
        </w:rPr>
      </w:pPr>
      <w:r w:rsidRPr="008C3966">
        <w:rPr>
          <w:rStyle w:val="DevConfigGray"/>
        </w:rPr>
        <w:t>Current configuration : 1487 bytes</w:t>
      </w:r>
    </w:p>
    <w:p w14:paraId="239A5F9E" w14:textId="77777777" w:rsidR="00895350" w:rsidRPr="008C3966" w:rsidRDefault="00895350" w:rsidP="00895350">
      <w:pPr>
        <w:pStyle w:val="DevConfigs"/>
        <w:rPr>
          <w:rStyle w:val="DevConfigGray"/>
        </w:rPr>
      </w:pPr>
      <w:r w:rsidRPr="008C3966">
        <w:rPr>
          <w:rStyle w:val="DevConfigGray"/>
        </w:rPr>
        <w:t>!</w:t>
      </w:r>
    </w:p>
    <w:p w14:paraId="7452E538" w14:textId="77777777" w:rsidR="00895350" w:rsidRPr="008C3966" w:rsidRDefault="00895350" w:rsidP="00895350">
      <w:pPr>
        <w:pStyle w:val="DevConfigs"/>
        <w:rPr>
          <w:rStyle w:val="DevConfigGray"/>
        </w:rPr>
      </w:pPr>
      <w:r w:rsidRPr="008C3966">
        <w:rPr>
          <w:rStyle w:val="DevConfigGray"/>
        </w:rPr>
        <w:t>version 15.2</w:t>
      </w:r>
    </w:p>
    <w:p w14:paraId="2B3097B8" w14:textId="77777777" w:rsidR="00895350" w:rsidRPr="008C3966" w:rsidRDefault="00895350" w:rsidP="00895350">
      <w:pPr>
        <w:pStyle w:val="DevConfigs"/>
        <w:rPr>
          <w:rStyle w:val="DevConfigGray"/>
        </w:rPr>
      </w:pPr>
      <w:r w:rsidRPr="008C3966">
        <w:rPr>
          <w:rStyle w:val="DevConfigGray"/>
        </w:rPr>
        <w:t>service timestamps debug datetime msec</w:t>
      </w:r>
    </w:p>
    <w:p w14:paraId="023949C9" w14:textId="77777777" w:rsidR="00895350" w:rsidRPr="008C3966" w:rsidRDefault="00895350" w:rsidP="00895350">
      <w:pPr>
        <w:pStyle w:val="DevConfigs"/>
        <w:rPr>
          <w:rStyle w:val="DevConfigGray"/>
        </w:rPr>
      </w:pPr>
      <w:r w:rsidRPr="008C3966">
        <w:rPr>
          <w:rStyle w:val="DevConfigGray"/>
        </w:rPr>
        <w:t>service timestamps log datetime msec</w:t>
      </w:r>
    </w:p>
    <w:p w14:paraId="6AD0529F" w14:textId="77777777" w:rsidR="00895350" w:rsidRPr="008C3966" w:rsidRDefault="00895350" w:rsidP="00895350">
      <w:pPr>
        <w:pStyle w:val="DevConfigs"/>
        <w:rPr>
          <w:rStyle w:val="DevConfigGray"/>
        </w:rPr>
      </w:pPr>
      <w:r w:rsidRPr="008C3966">
        <w:rPr>
          <w:rStyle w:val="DevConfigGray"/>
        </w:rPr>
        <w:t>no service password-encryption</w:t>
      </w:r>
    </w:p>
    <w:p w14:paraId="54FE9D37" w14:textId="77777777" w:rsidR="00895350" w:rsidRPr="008C3966" w:rsidRDefault="00895350" w:rsidP="00895350">
      <w:pPr>
        <w:pStyle w:val="DevConfigs"/>
        <w:rPr>
          <w:rStyle w:val="DevConfigGray"/>
        </w:rPr>
      </w:pPr>
      <w:r w:rsidRPr="008C3966">
        <w:rPr>
          <w:rStyle w:val="DevConfigGray"/>
        </w:rPr>
        <w:t>!</w:t>
      </w:r>
    </w:p>
    <w:p w14:paraId="46E236B3" w14:textId="77777777" w:rsidR="00895350" w:rsidRPr="008C3966" w:rsidRDefault="00895350" w:rsidP="00895350">
      <w:pPr>
        <w:pStyle w:val="DevConfigs"/>
        <w:rPr>
          <w:rStyle w:val="DevConfigGray"/>
        </w:rPr>
      </w:pPr>
      <w:r w:rsidRPr="008C3966">
        <w:rPr>
          <w:rStyle w:val="DevConfigGray"/>
        </w:rPr>
        <w:t>hostname ISP</w:t>
      </w:r>
    </w:p>
    <w:p w14:paraId="6F594432" w14:textId="77777777" w:rsidR="00895350" w:rsidRPr="008C3966" w:rsidRDefault="00895350" w:rsidP="00895350">
      <w:pPr>
        <w:pStyle w:val="DevConfigs"/>
        <w:rPr>
          <w:rStyle w:val="DevConfigGray"/>
        </w:rPr>
      </w:pPr>
      <w:r w:rsidRPr="008C3966">
        <w:rPr>
          <w:rStyle w:val="DevConfigGray"/>
        </w:rPr>
        <w:t>!</w:t>
      </w:r>
    </w:p>
    <w:p w14:paraId="4E9A23D4" w14:textId="77777777" w:rsidR="00895350" w:rsidRPr="008C3966" w:rsidRDefault="00895350" w:rsidP="00895350">
      <w:pPr>
        <w:pStyle w:val="DevConfigs"/>
        <w:rPr>
          <w:rStyle w:val="DevConfigGray"/>
        </w:rPr>
      </w:pPr>
      <w:r w:rsidRPr="008C3966">
        <w:rPr>
          <w:rStyle w:val="DevConfigGray"/>
        </w:rPr>
        <w:t>boot-start-marker</w:t>
      </w:r>
    </w:p>
    <w:p w14:paraId="0A5D6AFD" w14:textId="77777777" w:rsidR="00895350" w:rsidRPr="008C3966" w:rsidRDefault="00895350" w:rsidP="00895350">
      <w:pPr>
        <w:pStyle w:val="DevConfigs"/>
        <w:rPr>
          <w:rStyle w:val="DevConfigGray"/>
        </w:rPr>
      </w:pPr>
      <w:r w:rsidRPr="008C3966">
        <w:rPr>
          <w:rStyle w:val="DevConfigGray"/>
        </w:rPr>
        <w:t>boot-end-marker</w:t>
      </w:r>
    </w:p>
    <w:p w14:paraId="3CDE1FC3" w14:textId="77777777" w:rsidR="00895350" w:rsidRPr="008C3966" w:rsidRDefault="00895350" w:rsidP="00895350">
      <w:pPr>
        <w:pStyle w:val="DevConfigs"/>
        <w:rPr>
          <w:rStyle w:val="DevConfigGray"/>
        </w:rPr>
      </w:pPr>
      <w:r w:rsidRPr="008C3966">
        <w:rPr>
          <w:rStyle w:val="DevConfigGray"/>
        </w:rPr>
        <w:t>!</w:t>
      </w:r>
    </w:p>
    <w:p w14:paraId="307549FE" w14:textId="77777777" w:rsidR="00895350" w:rsidRPr="008C3966" w:rsidRDefault="00895350" w:rsidP="00895350">
      <w:pPr>
        <w:pStyle w:val="DevConfigs"/>
        <w:rPr>
          <w:rStyle w:val="DevConfigGray"/>
        </w:rPr>
      </w:pPr>
      <w:r w:rsidRPr="008C3966">
        <w:rPr>
          <w:rStyle w:val="DevConfigGray"/>
        </w:rPr>
        <w:t>enable secret 4 06YFDUHH61wAE/kLkDq9BGho1QM5EnRtoyr8cHAUg.2</w:t>
      </w:r>
    </w:p>
    <w:p w14:paraId="1EA45A0F" w14:textId="77777777" w:rsidR="00895350" w:rsidRPr="008C3966" w:rsidRDefault="00895350" w:rsidP="00895350">
      <w:pPr>
        <w:pStyle w:val="DevConfigs"/>
        <w:rPr>
          <w:rStyle w:val="DevConfigGray"/>
        </w:rPr>
      </w:pPr>
      <w:r w:rsidRPr="008C3966">
        <w:rPr>
          <w:rStyle w:val="DevConfigGray"/>
        </w:rPr>
        <w:t>!</w:t>
      </w:r>
    </w:p>
    <w:p w14:paraId="221FC18D" w14:textId="77777777" w:rsidR="00895350" w:rsidRPr="008C3966" w:rsidRDefault="00895350" w:rsidP="00895350">
      <w:pPr>
        <w:pStyle w:val="DevConfigs"/>
        <w:rPr>
          <w:rStyle w:val="DevConfigGray"/>
        </w:rPr>
      </w:pPr>
      <w:r w:rsidRPr="008C3966">
        <w:rPr>
          <w:rStyle w:val="DevConfigGray"/>
        </w:rPr>
        <w:t xml:space="preserve">no </w:t>
      </w:r>
      <w:proofErr w:type="spellStart"/>
      <w:r w:rsidRPr="008C3966">
        <w:rPr>
          <w:rStyle w:val="DevConfigGray"/>
        </w:rPr>
        <w:t>aaa</w:t>
      </w:r>
      <w:proofErr w:type="spellEnd"/>
      <w:r w:rsidRPr="008C3966">
        <w:rPr>
          <w:rStyle w:val="DevConfigGray"/>
        </w:rPr>
        <w:t xml:space="preserve"> </w:t>
      </w:r>
      <w:proofErr w:type="gramStart"/>
      <w:r w:rsidRPr="008C3966">
        <w:rPr>
          <w:rStyle w:val="DevConfigGray"/>
        </w:rPr>
        <w:t>new-model</w:t>
      </w:r>
      <w:proofErr w:type="gramEnd"/>
    </w:p>
    <w:p w14:paraId="3750F85E" w14:textId="77777777" w:rsidR="00895350" w:rsidRPr="008C3966" w:rsidRDefault="00895350" w:rsidP="00895350">
      <w:pPr>
        <w:pStyle w:val="DevConfigs"/>
        <w:rPr>
          <w:rStyle w:val="DevConfigGray"/>
        </w:rPr>
      </w:pPr>
      <w:r w:rsidRPr="008C3966">
        <w:rPr>
          <w:rStyle w:val="DevConfigGray"/>
        </w:rPr>
        <w:t xml:space="preserve">memory-size </w:t>
      </w:r>
      <w:proofErr w:type="spellStart"/>
      <w:r w:rsidRPr="008C3966">
        <w:rPr>
          <w:rStyle w:val="DevConfigGray"/>
        </w:rPr>
        <w:t>iomem</w:t>
      </w:r>
      <w:proofErr w:type="spellEnd"/>
      <w:r w:rsidRPr="008C3966">
        <w:rPr>
          <w:rStyle w:val="DevConfigGray"/>
        </w:rPr>
        <w:t xml:space="preserve"> 10</w:t>
      </w:r>
    </w:p>
    <w:p w14:paraId="38550631" w14:textId="77777777" w:rsidR="00895350" w:rsidRPr="008C3966" w:rsidRDefault="00895350" w:rsidP="00895350">
      <w:pPr>
        <w:pStyle w:val="DevConfigs"/>
        <w:rPr>
          <w:rStyle w:val="DevConfigGray"/>
        </w:rPr>
      </w:pPr>
      <w:r w:rsidRPr="008C3966">
        <w:rPr>
          <w:rStyle w:val="DevConfigGray"/>
        </w:rPr>
        <w:t>!</w:t>
      </w:r>
    </w:p>
    <w:p w14:paraId="30DB49B0" w14:textId="77777777" w:rsidR="00895350" w:rsidRPr="008C3966" w:rsidRDefault="00895350" w:rsidP="00895350">
      <w:pPr>
        <w:pStyle w:val="DevConfigs"/>
        <w:rPr>
          <w:rStyle w:val="DevConfigGray"/>
        </w:rPr>
      </w:pPr>
      <w:r w:rsidRPr="008C3966">
        <w:rPr>
          <w:rStyle w:val="DevConfigGray"/>
        </w:rPr>
        <w:t xml:space="preserve">no </w:t>
      </w:r>
      <w:proofErr w:type="spellStart"/>
      <w:r w:rsidRPr="008C3966">
        <w:rPr>
          <w:rStyle w:val="DevConfigGray"/>
        </w:rPr>
        <w:t>ip</w:t>
      </w:r>
      <w:proofErr w:type="spellEnd"/>
      <w:r w:rsidRPr="008C3966">
        <w:rPr>
          <w:rStyle w:val="DevConfigGray"/>
        </w:rPr>
        <w:t xml:space="preserve"> domain lookup</w:t>
      </w:r>
    </w:p>
    <w:p w14:paraId="67A6AE24" w14:textId="77777777" w:rsidR="00895350" w:rsidRPr="008C3966" w:rsidRDefault="00895350" w:rsidP="00895350">
      <w:pPr>
        <w:pStyle w:val="DevConfigs"/>
        <w:rPr>
          <w:rStyle w:val="DevConfigGray"/>
        </w:rPr>
      </w:pPr>
      <w:proofErr w:type="spellStart"/>
      <w:r w:rsidRPr="008C3966">
        <w:rPr>
          <w:rStyle w:val="DevConfigGray"/>
        </w:rPr>
        <w:t>ip</w:t>
      </w:r>
      <w:proofErr w:type="spellEnd"/>
      <w:r w:rsidRPr="008C3966">
        <w:rPr>
          <w:rStyle w:val="DevConfigGray"/>
        </w:rPr>
        <w:t xml:space="preserve"> </w:t>
      </w:r>
      <w:proofErr w:type="spellStart"/>
      <w:r w:rsidRPr="008C3966">
        <w:rPr>
          <w:rStyle w:val="DevConfigGray"/>
        </w:rPr>
        <w:t>cef</w:t>
      </w:r>
      <w:proofErr w:type="spellEnd"/>
    </w:p>
    <w:p w14:paraId="007386AE" w14:textId="77777777" w:rsidR="00895350" w:rsidRPr="008C3966" w:rsidRDefault="00895350" w:rsidP="00895350">
      <w:pPr>
        <w:pStyle w:val="DevConfigs"/>
        <w:rPr>
          <w:rStyle w:val="DevConfigGray"/>
        </w:rPr>
      </w:pPr>
      <w:r w:rsidRPr="008C3966">
        <w:rPr>
          <w:rStyle w:val="DevConfigGray"/>
        </w:rPr>
        <w:t xml:space="preserve">no ipv6 </w:t>
      </w:r>
      <w:proofErr w:type="spellStart"/>
      <w:r w:rsidRPr="008C3966">
        <w:rPr>
          <w:rStyle w:val="DevConfigGray"/>
        </w:rPr>
        <w:t>cef</w:t>
      </w:r>
      <w:proofErr w:type="spellEnd"/>
    </w:p>
    <w:p w14:paraId="6B026E64" w14:textId="77777777" w:rsidR="00895350" w:rsidRPr="008C3966" w:rsidRDefault="00895350" w:rsidP="00895350">
      <w:pPr>
        <w:pStyle w:val="DevConfigs"/>
        <w:rPr>
          <w:rStyle w:val="DevConfigGray"/>
        </w:rPr>
      </w:pPr>
      <w:r w:rsidRPr="008C3966">
        <w:rPr>
          <w:rStyle w:val="DevConfigGray"/>
        </w:rPr>
        <w:t>multilink bundle-name authenticated</w:t>
      </w:r>
    </w:p>
    <w:p w14:paraId="5751E079" w14:textId="77777777" w:rsidR="00895350" w:rsidRPr="008C3966" w:rsidRDefault="00895350" w:rsidP="00895350">
      <w:pPr>
        <w:pStyle w:val="DevConfigs"/>
        <w:rPr>
          <w:rStyle w:val="DevConfigGray"/>
        </w:rPr>
      </w:pPr>
      <w:r w:rsidRPr="008C3966">
        <w:rPr>
          <w:rStyle w:val="DevConfigGray"/>
        </w:rPr>
        <w:t>!</w:t>
      </w:r>
    </w:p>
    <w:p w14:paraId="7B1D67C8" w14:textId="77777777" w:rsidR="00895350" w:rsidRPr="008C3966" w:rsidRDefault="00895350" w:rsidP="00895350">
      <w:pPr>
        <w:pStyle w:val="DevConfigs"/>
        <w:rPr>
          <w:rStyle w:val="DevConfigGray"/>
        </w:rPr>
      </w:pPr>
      <w:r w:rsidRPr="008C3966">
        <w:rPr>
          <w:rStyle w:val="DevConfigGray"/>
        </w:rPr>
        <w:t>interface Loopback0</w:t>
      </w:r>
    </w:p>
    <w:p w14:paraId="32235E17" w14:textId="77777777" w:rsidR="00895350" w:rsidRPr="008C3966" w:rsidRDefault="00895350" w:rsidP="00895350">
      <w:pPr>
        <w:pStyle w:val="DevConfigs"/>
        <w:rPr>
          <w:rStyle w:val="DevConfigGray"/>
        </w:rPr>
      </w:pPr>
      <w:r w:rsidRPr="008C3966">
        <w:rPr>
          <w:rStyle w:val="DevConfigGray"/>
        </w:rPr>
        <w:t xml:space="preserve"> </w:t>
      </w:r>
      <w:proofErr w:type="spellStart"/>
      <w:r w:rsidRPr="008C3966">
        <w:rPr>
          <w:rStyle w:val="DevConfigGray"/>
        </w:rPr>
        <w:t>ip</w:t>
      </w:r>
      <w:proofErr w:type="spellEnd"/>
      <w:r w:rsidRPr="008C3966">
        <w:rPr>
          <w:rStyle w:val="DevConfigGray"/>
        </w:rPr>
        <w:t xml:space="preserve"> address </w:t>
      </w:r>
      <w:r>
        <w:rPr>
          <w:rStyle w:val="DevConfigGray"/>
        </w:rPr>
        <w:t>192.31.7.1</w:t>
      </w:r>
      <w:r w:rsidRPr="008C3966">
        <w:rPr>
          <w:rStyle w:val="DevConfigGray"/>
        </w:rPr>
        <w:t xml:space="preserve"> 255.255.255.255</w:t>
      </w:r>
    </w:p>
    <w:p w14:paraId="11DD6AB4" w14:textId="77777777" w:rsidR="00895350" w:rsidRPr="008C3966" w:rsidRDefault="00895350" w:rsidP="00895350">
      <w:pPr>
        <w:pStyle w:val="DevConfigs"/>
        <w:rPr>
          <w:rStyle w:val="DevConfigGray"/>
        </w:rPr>
      </w:pPr>
      <w:r w:rsidRPr="008C3966">
        <w:rPr>
          <w:rStyle w:val="DevConfigGray"/>
        </w:rPr>
        <w:t>!</w:t>
      </w:r>
    </w:p>
    <w:p w14:paraId="765346C4" w14:textId="77777777" w:rsidR="00895350" w:rsidRPr="008C3966" w:rsidRDefault="00895350" w:rsidP="00895350">
      <w:pPr>
        <w:pStyle w:val="DevConfigs"/>
        <w:rPr>
          <w:rStyle w:val="DevConfigGray"/>
        </w:rPr>
      </w:pPr>
      <w:r w:rsidRPr="008C3966">
        <w:rPr>
          <w:rStyle w:val="DevConfigGray"/>
        </w:rPr>
        <w:t>interface Embedded-Service-Engine0/0</w:t>
      </w:r>
    </w:p>
    <w:p w14:paraId="73CEC310" w14:textId="77777777" w:rsidR="00895350" w:rsidRPr="008C3966" w:rsidRDefault="00895350" w:rsidP="00895350">
      <w:pPr>
        <w:pStyle w:val="DevConfigs"/>
        <w:rPr>
          <w:rStyle w:val="DevConfigGray"/>
        </w:rPr>
      </w:pPr>
      <w:r w:rsidRPr="008C3966">
        <w:rPr>
          <w:rStyle w:val="DevConfigGray"/>
        </w:rPr>
        <w:t xml:space="preserve"> no </w:t>
      </w:r>
      <w:proofErr w:type="spellStart"/>
      <w:r w:rsidRPr="008C3966">
        <w:rPr>
          <w:rStyle w:val="DevConfigGray"/>
        </w:rPr>
        <w:t>ip</w:t>
      </w:r>
      <w:proofErr w:type="spellEnd"/>
      <w:r w:rsidRPr="008C3966">
        <w:rPr>
          <w:rStyle w:val="DevConfigGray"/>
        </w:rPr>
        <w:t xml:space="preserve"> address</w:t>
      </w:r>
    </w:p>
    <w:p w14:paraId="5E1E3260" w14:textId="77777777" w:rsidR="00895350" w:rsidRPr="008C3966" w:rsidRDefault="00895350" w:rsidP="00895350">
      <w:pPr>
        <w:pStyle w:val="DevConfigs"/>
        <w:rPr>
          <w:rStyle w:val="DevConfigGray"/>
        </w:rPr>
      </w:pPr>
      <w:r w:rsidRPr="008C3966">
        <w:rPr>
          <w:rStyle w:val="DevConfigGray"/>
        </w:rPr>
        <w:t xml:space="preserve"> shutdown</w:t>
      </w:r>
    </w:p>
    <w:p w14:paraId="477F6690" w14:textId="77777777" w:rsidR="00895350" w:rsidRPr="008C3966" w:rsidRDefault="00895350" w:rsidP="00895350">
      <w:pPr>
        <w:pStyle w:val="DevConfigs"/>
        <w:rPr>
          <w:rStyle w:val="DevConfigGray"/>
        </w:rPr>
      </w:pPr>
      <w:r w:rsidRPr="008C3966">
        <w:rPr>
          <w:rStyle w:val="DevConfigGray"/>
        </w:rPr>
        <w:t>!</w:t>
      </w:r>
    </w:p>
    <w:p w14:paraId="7D8E8C68" w14:textId="77777777" w:rsidR="00895350" w:rsidRPr="008C3966" w:rsidRDefault="00895350" w:rsidP="00895350">
      <w:pPr>
        <w:pStyle w:val="DevConfigs"/>
        <w:rPr>
          <w:rStyle w:val="DevConfigGray"/>
        </w:rPr>
      </w:pPr>
      <w:r w:rsidRPr="008C3966">
        <w:rPr>
          <w:rStyle w:val="DevConfigGray"/>
        </w:rPr>
        <w:t>interface GigabitEthernet0/0</w:t>
      </w:r>
    </w:p>
    <w:p w14:paraId="60AD79C6" w14:textId="77777777" w:rsidR="00895350" w:rsidRPr="008C3966" w:rsidRDefault="00895350" w:rsidP="00895350">
      <w:pPr>
        <w:pStyle w:val="DevConfigs"/>
        <w:rPr>
          <w:rStyle w:val="DevConfigGray"/>
        </w:rPr>
      </w:pPr>
      <w:r w:rsidRPr="008C3966">
        <w:rPr>
          <w:rStyle w:val="DevConfigGray"/>
        </w:rPr>
        <w:lastRenderedPageBreak/>
        <w:t xml:space="preserve"> no </w:t>
      </w:r>
      <w:proofErr w:type="spellStart"/>
      <w:r w:rsidRPr="008C3966">
        <w:rPr>
          <w:rStyle w:val="DevConfigGray"/>
        </w:rPr>
        <w:t>ip</w:t>
      </w:r>
      <w:proofErr w:type="spellEnd"/>
      <w:r w:rsidRPr="008C3966">
        <w:rPr>
          <w:rStyle w:val="DevConfigGray"/>
        </w:rPr>
        <w:t xml:space="preserve"> address</w:t>
      </w:r>
    </w:p>
    <w:p w14:paraId="7A2594D7" w14:textId="77777777" w:rsidR="00895350" w:rsidRPr="008C3966" w:rsidRDefault="00895350" w:rsidP="00895350">
      <w:pPr>
        <w:pStyle w:val="DevConfigs"/>
        <w:rPr>
          <w:rStyle w:val="DevConfigGray"/>
        </w:rPr>
      </w:pPr>
      <w:r w:rsidRPr="008C3966">
        <w:rPr>
          <w:rStyle w:val="DevConfigGray"/>
        </w:rPr>
        <w:t xml:space="preserve"> shutdown</w:t>
      </w:r>
    </w:p>
    <w:p w14:paraId="0ECBFC3C" w14:textId="77777777" w:rsidR="00895350" w:rsidRPr="008C3966" w:rsidRDefault="00895350" w:rsidP="00895350">
      <w:pPr>
        <w:pStyle w:val="DevConfigs"/>
        <w:rPr>
          <w:rStyle w:val="DevConfigGray"/>
        </w:rPr>
      </w:pPr>
      <w:r w:rsidRPr="008C3966">
        <w:rPr>
          <w:rStyle w:val="DevConfigGray"/>
        </w:rPr>
        <w:t xml:space="preserve"> duplex auto</w:t>
      </w:r>
    </w:p>
    <w:p w14:paraId="429854A7" w14:textId="77777777" w:rsidR="00895350" w:rsidRPr="008C3966" w:rsidRDefault="00895350" w:rsidP="00895350">
      <w:pPr>
        <w:pStyle w:val="DevConfigs"/>
        <w:rPr>
          <w:rStyle w:val="DevConfigGray"/>
        </w:rPr>
      </w:pPr>
      <w:r w:rsidRPr="008C3966">
        <w:rPr>
          <w:rStyle w:val="DevConfigGray"/>
        </w:rPr>
        <w:t xml:space="preserve"> speed auto</w:t>
      </w:r>
    </w:p>
    <w:p w14:paraId="68F44FC0" w14:textId="77777777" w:rsidR="00895350" w:rsidRPr="008C3966" w:rsidRDefault="00895350" w:rsidP="00895350">
      <w:pPr>
        <w:pStyle w:val="DevConfigs"/>
        <w:rPr>
          <w:rStyle w:val="DevConfigGray"/>
        </w:rPr>
      </w:pPr>
      <w:r w:rsidRPr="008C3966">
        <w:rPr>
          <w:rStyle w:val="DevConfigGray"/>
        </w:rPr>
        <w:t>!</w:t>
      </w:r>
    </w:p>
    <w:p w14:paraId="7FA464B8" w14:textId="77777777" w:rsidR="00895350" w:rsidRPr="008C3966" w:rsidRDefault="00895350" w:rsidP="00895350">
      <w:pPr>
        <w:pStyle w:val="DevConfigs"/>
        <w:rPr>
          <w:rStyle w:val="DevConfigGray"/>
        </w:rPr>
      </w:pPr>
      <w:r w:rsidRPr="008C3966">
        <w:rPr>
          <w:rStyle w:val="DevConfigGray"/>
        </w:rPr>
        <w:t>interface GigabitEthernet0/1</w:t>
      </w:r>
    </w:p>
    <w:p w14:paraId="60B8DD3B" w14:textId="77777777" w:rsidR="00895350" w:rsidRPr="008C3966" w:rsidRDefault="00895350" w:rsidP="00895350">
      <w:pPr>
        <w:pStyle w:val="DevConfigs"/>
        <w:rPr>
          <w:rStyle w:val="DevConfigGray"/>
        </w:rPr>
      </w:pPr>
      <w:r w:rsidRPr="008C3966">
        <w:rPr>
          <w:rStyle w:val="DevConfigGray"/>
        </w:rPr>
        <w:t xml:space="preserve"> no </w:t>
      </w:r>
      <w:proofErr w:type="spellStart"/>
      <w:r w:rsidRPr="008C3966">
        <w:rPr>
          <w:rStyle w:val="DevConfigGray"/>
        </w:rPr>
        <w:t>ip</w:t>
      </w:r>
      <w:proofErr w:type="spellEnd"/>
      <w:r w:rsidRPr="008C3966">
        <w:rPr>
          <w:rStyle w:val="DevConfigGray"/>
        </w:rPr>
        <w:t xml:space="preserve"> address</w:t>
      </w:r>
    </w:p>
    <w:p w14:paraId="2F0BF9F9" w14:textId="77777777" w:rsidR="00895350" w:rsidRPr="008C3966" w:rsidRDefault="00895350" w:rsidP="00895350">
      <w:pPr>
        <w:pStyle w:val="DevConfigs"/>
        <w:rPr>
          <w:rStyle w:val="DevConfigGray"/>
        </w:rPr>
      </w:pPr>
      <w:r w:rsidRPr="008C3966">
        <w:rPr>
          <w:rStyle w:val="DevConfigGray"/>
        </w:rPr>
        <w:t xml:space="preserve"> shutdown</w:t>
      </w:r>
    </w:p>
    <w:p w14:paraId="7981A19E" w14:textId="77777777" w:rsidR="00895350" w:rsidRPr="008C3966" w:rsidRDefault="00895350" w:rsidP="00895350">
      <w:pPr>
        <w:pStyle w:val="DevConfigs"/>
        <w:rPr>
          <w:rStyle w:val="DevConfigGray"/>
        </w:rPr>
      </w:pPr>
      <w:r w:rsidRPr="008C3966">
        <w:rPr>
          <w:rStyle w:val="DevConfigGray"/>
        </w:rPr>
        <w:t xml:space="preserve"> duplex auto</w:t>
      </w:r>
    </w:p>
    <w:p w14:paraId="7D221445" w14:textId="77777777" w:rsidR="00895350" w:rsidRPr="008C3966" w:rsidRDefault="00895350" w:rsidP="00895350">
      <w:pPr>
        <w:pStyle w:val="DevConfigs"/>
        <w:rPr>
          <w:rStyle w:val="DevConfigGray"/>
        </w:rPr>
      </w:pPr>
      <w:r w:rsidRPr="008C3966">
        <w:rPr>
          <w:rStyle w:val="DevConfigGray"/>
        </w:rPr>
        <w:t xml:space="preserve"> speed auto</w:t>
      </w:r>
    </w:p>
    <w:p w14:paraId="1F708E3C" w14:textId="77777777" w:rsidR="00895350" w:rsidRPr="008C3966" w:rsidRDefault="00895350" w:rsidP="00895350">
      <w:pPr>
        <w:pStyle w:val="DevConfigs"/>
        <w:rPr>
          <w:rStyle w:val="DevConfigGray"/>
        </w:rPr>
      </w:pPr>
      <w:r w:rsidRPr="008C3966">
        <w:rPr>
          <w:rStyle w:val="DevConfigGray"/>
        </w:rPr>
        <w:t>!</w:t>
      </w:r>
    </w:p>
    <w:p w14:paraId="3C0D4E51" w14:textId="77777777" w:rsidR="00895350" w:rsidRPr="008C3966" w:rsidRDefault="00895350" w:rsidP="00895350">
      <w:pPr>
        <w:pStyle w:val="DevConfigs"/>
        <w:rPr>
          <w:rStyle w:val="DevConfigGray"/>
        </w:rPr>
      </w:pPr>
      <w:r w:rsidRPr="008C3966">
        <w:rPr>
          <w:rStyle w:val="DevConfigGray"/>
        </w:rPr>
        <w:t>interface Serial0/0/0</w:t>
      </w:r>
    </w:p>
    <w:p w14:paraId="65824DF1" w14:textId="77777777" w:rsidR="00895350" w:rsidRPr="008C3966" w:rsidRDefault="00895350" w:rsidP="00895350">
      <w:pPr>
        <w:pStyle w:val="DevConfigs"/>
        <w:rPr>
          <w:rStyle w:val="DevConfigGray"/>
        </w:rPr>
      </w:pPr>
      <w:r w:rsidRPr="008C3966">
        <w:rPr>
          <w:rStyle w:val="DevConfigGray"/>
        </w:rPr>
        <w:t xml:space="preserve"> </w:t>
      </w:r>
      <w:proofErr w:type="spellStart"/>
      <w:r w:rsidRPr="008C3966">
        <w:rPr>
          <w:rStyle w:val="DevConfigGray"/>
        </w:rPr>
        <w:t>ip</w:t>
      </w:r>
      <w:proofErr w:type="spellEnd"/>
      <w:r w:rsidRPr="008C3966">
        <w:rPr>
          <w:rStyle w:val="DevConfigGray"/>
        </w:rPr>
        <w:t xml:space="preserve"> address 209.165.201.17 255.255.255.252</w:t>
      </w:r>
    </w:p>
    <w:p w14:paraId="52F5128E" w14:textId="77777777" w:rsidR="00895350" w:rsidRPr="008C3966" w:rsidRDefault="00895350" w:rsidP="00895350">
      <w:pPr>
        <w:pStyle w:val="DevConfigs"/>
        <w:rPr>
          <w:rStyle w:val="DevConfigGray"/>
        </w:rPr>
      </w:pPr>
      <w:r w:rsidRPr="008C3966">
        <w:rPr>
          <w:rStyle w:val="DevConfigGray"/>
        </w:rPr>
        <w:t xml:space="preserve"> clock rate 128000</w:t>
      </w:r>
    </w:p>
    <w:p w14:paraId="1ED5C308" w14:textId="77777777" w:rsidR="00895350" w:rsidRPr="008C3966" w:rsidRDefault="00895350" w:rsidP="00895350">
      <w:pPr>
        <w:pStyle w:val="DevConfigs"/>
        <w:rPr>
          <w:rStyle w:val="DevConfigGray"/>
        </w:rPr>
      </w:pPr>
      <w:r w:rsidRPr="008C3966">
        <w:rPr>
          <w:rStyle w:val="DevConfigGray"/>
        </w:rPr>
        <w:t>!</w:t>
      </w:r>
    </w:p>
    <w:p w14:paraId="09A7BD89" w14:textId="77777777" w:rsidR="00895350" w:rsidRPr="008C3966" w:rsidRDefault="00895350" w:rsidP="00895350">
      <w:pPr>
        <w:pStyle w:val="DevConfigs"/>
        <w:rPr>
          <w:rStyle w:val="DevConfigGray"/>
        </w:rPr>
      </w:pPr>
      <w:r w:rsidRPr="008C3966">
        <w:rPr>
          <w:rStyle w:val="DevConfigGray"/>
        </w:rPr>
        <w:t>interface Serial0/0/1</w:t>
      </w:r>
    </w:p>
    <w:p w14:paraId="031EEA05" w14:textId="77777777" w:rsidR="00895350" w:rsidRPr="008C3966" w:rsidRDefault="00895350" w:rsidP="00895350">
      <w:pPr>
        <w:pStyle w:val="DevConfigs"/>
        <w:rPr>
          <w:rStyle w:val="DevConfigGray"/>
        </w:rPr>
      </w:pPr>
      <w:r w:rsidRPr="008C3966">
        <w:rPr>
          <w:rStyle w:val="DevConfigGray"/>
        </w:rPr>
        <w:t xml:space="preserve"> no </w:t>
      </w:r>
      <w:proofErr w:type="spellStart"/>
      <w:r w:rsidRPr="008C3966">
        <w:rPr>
          <w:rStyle w:val="DevConfigGray"/>
        </w:rPr>
        <w:t>ip</w:t>
      </w:r>
      <w:proofErr w:type="spellEnd"/>
      <w:r w:rsidRPr="008C3966">
        <w:rPr>
          <w:rStyle w:val="DevConfigGray"/>
        </w:rPr>
        <w:t xml:space="preserve"> address</w:t>
      </w:r>
    </w:p>
    <w:p w14:paraId="54046C99" w14:textId="77777777" w:rsidR="00895350" w:rsidRPr="008C3966" w:rsidRDefault="00895350" w:rsidP="00895350">
      <w:pPr>
        <w:pStyle w:val="DevConfigs"/>
        <w:rPr>
          <w:rStyle w:val="DevConfigGray"/>
        </w:rPr>
      </w:pPr>
      <w:r w:rsidRPr="008C3966">
        <w:rPr>
          <w:rStyle w:val="DevConfigGray"/>
        </w:rPr>
        <w:t xml:space="preserve"> shutdown</w:t>
      </w:r>
    </w:p>
    <w:p w14:paraId="48C71EEC" w14:textId="77777777" w:rsidR="00895350" w:rsidRPr="008C3966" w:rsidRDefault="00895350" w:rsidP="00895350">
      <w:pPr>
        <w:pStyle w:val="DevConfigs"/>
        <w:rPr>
          <w:rStyle w:val="DevConfigGray"/>
        </w:rPr>
      </w:pPr>
      <w:r w:rsidRPr="008C3966">
        <w:rPr>
          <w:rStyle w:val="DevConfigGray"/>
        </w:rPr>
        <w:t>!</w:t>
      </w:r>
    </w:p>
    <w:p w14:paraId="19FA1F73" w14:textId="77777777" w:rsidR="00895350" w:rsidRPr="008C3966" w:rsidRDefault="00895350" w:rsidP="00895350">
      <w:pPr>
        <w:pStyle w:val="DevConfigs"/>
        <w:rPr>
          <w:rStyle w:val="DevConfigGray"/>
        </w:rPr>
      </w:pPr>
      <w:proofErr w:type="spellStart"/>
      <w:r w:rsidRPr="008C3966">
        <w:rPr>
          <w:rStyle w:val="DevConfigGray"/>
        </w:rPr>
        <w:t>ip</w:t>
      </w:r>
      <w:proofErr w:type="spellEnd"/>
      <w:r w:rsidRPr="008C3966">
        <w:rPr>
          <w:rStyle w:val="DevConfigGray"/>
        </w:rPr>
        <w:t xml:space="preserve"> forward-protocol </w:t>
      </w:r>
      <w:proofErr w:type="spellStart"/>
      <w:r w:rsidRPr="008C3966">
        <w:rPr>
          <w:rStyle w:val="DevConfigGray"/>
        </w:rPr>
        <w:t>nd</w:t>
      </w:r>
      <w:proofErr w:type="spellEnd"/>
    </w:p>
    <w:p w14:paraId="2B953ED8" w14:textId="77777777" w:rsidR="00895350" w:rsidRPr="008C3966" w:rsidRDefault="00895350" w:rsidP="00895350">
      <w:pPr>
        <w:pStyle w:val="DevConfigs"/>
        <w:rPr>
          <w:rStyle w:val="DevConfigGray"/>
        </w:rPr>
      </w:pPr>
      <w:r w:rsidRPr="008C3966">
        <w:rPr>
          <w:rStyle w:val="DevConfigGray"/>
        </w:rPr>
        <w:t>!</w:t>
      </w:r>
    </w:p>
    <w:p w14:paraId="1798A390" w14:textId="77777777" w:rsidR="00895350" w:rsidRPr="008C3966" w:rsidRDefault="00895350" w:rsidP="00895350">
      <w:pPr>
        <w:pStyle w:val="DevConfigs"/>
        <w:rPr>
          <w:rStyle w:val="DevConfigGray"/>
        </w:rPr>
      </w:pPr>
      <w:r w:rsidRPr="008C3966">
        <w:rPr>
          <w:rStyle w:val="DevConfigGray"/>
        </w:rPr>
        <w:t xml:space="preserve">no </w:t>
      </w:r>
      <w:proofErr w:type="spellStart"/>
      <w:r w:rsidRPr="008C3966">
        <w:rPr>
          <w:rStyle w:val="DevConfigGray"/>
        </w:rPr>
        <w:t>ip</w:t>
      </w:r>
      <w:proofErr w:type="spellEnd"/>
      <w:r w:rsidRPr="008C3966">
        <w:rPr>
          <w:rStyle w:val="DevConfigGray"/>
        </w:rPr>
        <w:t xml:space="preserve"> http server</w:t>
      </w:r>
    </w:p>
    <w:p w14:paraId="55C77C8A" w14:textId="77777777" w:rsidR="00895350" w:rsidRPr="008C3966" w:rsidRDefault="00895350" w:rsidP="00895350">
      <w:pPr>
        <w:pStyle w:val="DevConfigs"/>
        <w:rPr>
          <w:rStyle w:val="DevConfigGray"/>
        </w:rPr>
      </w:pPr>
      <w:r w:rsidRPr="008C3966">
        <w:rPr>
          <w:rStyle w:val="DevConfigGray"/>
        </w:rPr>
        <w:t xml:space="preserve">no </w:t>
      </w:r>
      <w:proofErr w:type="spellStart"/>
      <w:r w:rsidRPr="008C3966">
        <w:rPr>
          <w:rStyle w:val="DevConfigGray"/>
        </w:rPr>
        <w:t>ip</w:t>
      </w:r>
      <w:proofErr w:type="spellEnd"/>
      <w:r w:rsidRPr="008C3966">
        <w:rPr>
          <w:rStyle w:val="DevConfigGray"/>
        </w:rPr>
        <w:t xml:space="preserve"> http </w:t>
      </w:r>
      <w:proofErr w:type="gramStart"/>
      <w:r w:rsidRPr="008C3966">
        <w:rPr>
          <w:rStyle w:val="DevConfigGray"/>
        </w:rPr>
        <w:t>secure-server</w:t>
      </w:r>
      <w:proofErr w:type="gramEnd"/>
    </w:p>
    <w:p w14:paraId="6101A0EF" w14:textId="77777777" w:rsidR="00895350" w:rsidRPr="008C3966" w:rsidRDefault="00895350" w:rsidP="00895350">
      <w:pPr>
        <w:pStyle w:val="DevConfigs"/>
        <w:rPr>
          <w:rStyle w:val="DevConfigGray"/>
        </w:rPr>
      </w:pPr>
      <w:r w:rsidRPr="008C3966">
        <w:rPr>
          <w:rStyle w:val="DevConfigGray"/>
        </w:rPr>
        <w:t>!</w:t>
      </w:r>
    </w:p>
    <w:p w14:paraId="1687D2C2" w14:textId="77777777" w:rsidR="00895350" w:rsidRPr="008C3966" w:rsidRDefault="00895350" w:rsidP="00895350">
      <w:pPr>
        <w:pStyle w:val="DevConfigs"/>
        <w:rPr>
          <w:rStyle w:val="DevConfigGray"/>
        </w:rPr>
      </w:pPr>
      <w:proofErr w:type="spellStart"/>
      <w:r w:rsidRPr="008C3966">
        <w:rPr>
          <w:rStyle w:val="DevConfigGray"/>
        </w:rPr>
        <w:t>ip</w:t>
      </w:r>
      <w:proofErr w:type="spellEnd"/>
      <w:r w:rsidRPr="008C3966">
        <w:rPr>
          <w:rStyle w:val="DevConfigGray"/>
        </w:rPr>
        <w:t xml:space="preserve"> route 209.165.200.224 255.255.255.224 209.165.201.18</w:t>
      </w:r>
    </w:p>
    <w:p w14:paraId="73AD1F76" w14:textId="77777777" w:rsidR="00895350" w:rsidRPr="008C3966" w:rsidRDefault="00895350" w:rsidP="00895350">
      <w:pPr>
        <w:pStyle w:val="DevConfigs"/>
        <w:rPr>
          <w:rStyle w:val="DevConfigGray"/>
        </w:rPr>
      </w:pPr>
      <w:r w:rsidRPr="008C3966">
        <w:rPr>
          <w:rStyle w:val="DevConfigGray"/>
        </w:rPr>
        <w:t>!</w:t>
      </w:r>
    </w:p>
    <w:p w14:paraId="539CDA8B" w14:textId="77777777" w:rsidR="00895350" w:rsidRPr="008C3966" w:rsidRDefault="00895350" w:rsidP="00895350">
      <w:pPr>
        <w:pStyle w:val="DevConfigs"/>
        <w:rPr>
          <w:rStyle w:val="DevConfigGray"/>
        </w:rPr>
      </w:pPr>
      <w:r w:rsidRPr="008C3966">
        <w:rPr>
          <w:rStyle w:val="DevConfigGray"/>
        </w:rPr>
        <w:t>control-plane</w:t>
      </w:r>
    </w:p>
    <w:p w14:paraId="4378D6E5" w14:textId="77777777" w:rsidR="00895350" w:rsidRPr="008C3966" w:rsidRDefault="00895350" w:rsidP="00895350">
      <w:pPr>
        <w:pStyle w:val="DevConfigs"/>
        <w:rPr>
          <w:rStyle w:val="DevConfigGray"/>
        </w:rPr>
      </w:pPr>
      <w:r w:rsidRPr="008C3966">
        <w:rPr>
          <w:rStyle w:val="DevConfigGray"/>
        </w:rPr>
        <w:t>!</w:t>
      </w:r>
    </w:p>
    <w:p w14:paraId="0DD8E536" w14:textId="77777777" w:rsidR="00895350" w:rsidRPr="008C3966" w:rsidRDefault="00895350" w:rsidP="00895350">
      <w:pPr>
        <w:pStyle w:val="DevConfigs"/>
        <w:rPr>
          <w:rStyle w:val="DevConfigGray"/>
        </w:rPr>
      </w:pPr>
      <w:r w:rsidRPr="008C3966">
        <w:rPr>
          <w:rStyle w:val="DevConfigGray"/>
        </w:rPr>
        <w:t>line con 0</w:t>
      </w:r>
    </w:p>
    <w:p w14:paraId="54DE102C" w14:textId="77777777" w:rsidR="00895350" w:rsidRPr="008C3966" w:rsidRDefault="00895350" w:rsidP="00895350">
      <w:pPr>
        <w:pStyle w:val="DevConfigs"/>
        <w:rPr>
          <w:rStyle w:val="DevConfigGray"/>
        </w:rPr>
      </w:pPr>
      <w:r w:rsidRPr="008C3966">
        <w:rPr>
          <w:rStyle w:val="DevConfigGray"/>
        </w:rPr>
        <w:t xml:space="preserve"> password cisco</w:t>
      </w:r>
    </w:p>
    <w:p w14:paraId="661F53BB" w14:textId="77777777" w:rsidR="00895350" w:rsidRPr="008C3966" w:rsidRDefault="00895350" w:rsidP="00895350">
      <w:pPr>
        <w:pStyle w:val="DevConfigs"/>
        <w:rPr>
          <w:rStyle w:val="DevConfigGray"/>
        </w:rPr>
      </w:pPr>
      <w:r w:rsidRPr="008C3966">
        <w:rPr>
          <w:rStyle w:val="DevConfigGray"/>
        </w:rPr>
        <w:t xml:space="preserve"> logging synchronous</w:t>
      </w:r>
    </w:p>
    <w:p w14:paraId="5ADC0E6A" w14:textId="77777777" w:rsidR="00895350" w:rsidRPr="008C3966" w:rsidRDefault="00895350" w:rsidP="00895350">
      <w:pPr>
        <w:pStyle w:val="DevConfigs"/>
        <w:rPr>
          <w:rStyle w:val="DevConfigGray"/>
        </w:rPr>
      </w:pPr>
      <w:r w:rsidRPr="008C3966">
        <w:rPr>
          <w:rStyle w:val="DevConfigGray"/>
        </w:rPr>
        <w:t xml:space="preserve"> login</w:t>
      </w:r>
    </w:p>
    <w:p w14:paraId="4721DE69" w14:textId="77777777" w:rsidR="00895350" w:rsidRPr="008C3966" w:rsidRDefault="00895350" w:rsidP="00895350">
      <w:pPr>
        <w:pStyle w:val="DevConfigs"/>
        <w:rPr>
          <w:rStyle w:val="DevConfigGray"/>
        </w:rPr>
      </w:pPr>
      <w:r w:rsidRPr="008C3966">
        <w:rPr>
          <w:rStyle w:val="DevConfigGray"/>
        </w:rPr>
        <w:t>line aux 0</w:t>
      </w:r>
    </w:p>
    <w:p w14:paraId="795E3D2E" w14:textId="77777777" w:rsidR="00895350" w:rsidRPr="008C3966" w:rsidRDefault="00895350" w:rsidP="00895350">
      <w:pPr>
        <w:pStyle w:val="DevConfigs"/>
        <w:rPr>
          <w:rStyle w:val="DevConfigGray"/>
        </w:rPr>
      </w:pPr>
      <w:r w:rsidRPr="008C3966">
        <w:rPr>
          <w:rStyle w:val="DevConfigGray"/>
        </w:rPr>
        <w:t>line 2</w:t>
      </w:r>
    </w:p>
    <w:p w14:paraId="2F5E0227" w14:textId="77777777" w:rsidR="00895350" w:rsidRPr="008C3966" w:rsidRDefault="00895350" w:rsidP="00895350">
      <w:pPr>
        <w:pStyle w:val="DevConfigs"/>
        <w:rPr>
          <w:rStyle w:val="DevConfigGray"/>
        </w:rPr>
      </w:pPr>
      <w:r w:rsidRPr="008C3966">
        <w:rPr>
          <w:rStyle w:val="DevConfigGray"/>
        </w:rPr>
        <w:t xml:space="preserve"> no activation-character</w:t>
      </w:r>
    </w:p>
    <w:p w14:paraId="44855022" w14:textId="77777777" w:rsidR="00895350" w:rsidRPr="008C3966" w:rsidRDefault="00895350" w:rsidP="00895350">
      <w:pPr>
        <w:pStyle w:val="DevConfigs"/>
        <w:rPr>
          <w:rStyle w:val="DevConfigGray"/>
        </w:rPr>
      </w:pPr>
      <w:r w:rsidRPr="008C3966">
        <w:rPr>
          <w:rStyle w:val="DevConfigGray"/>
        </w:rPr>
        <w:t xml:space="preserve"> no exec</w:t>
      </w:r>
    </w:p>
    <w:p w14:paraId="49600A82" w14:textId="77777777" w:rsidR="00895350" w:rsidRPr="008C3966" w:rsidRDefault="00895350" w:rsidP="00895350">
      <w:pPr>
        <w:pStyle w:val="DevConfigs"/>
        <w:rPr>
          <w:rStyle w:val="DevConfigGray"/>
        </w:rPr>
      </w:pPr>
      <w:r w:rsidRPr="008C3966">
        <w:rPr>
          <w:rStyle w:val="DevConfigGray"/>
        </w:rPr>
        <w:t xml:space="preserve"> transport preferred none</w:t>
      </w:r>
    </w:p>
    <w:p w14:paraId="047FF51F" w14:textId="77777777" w:rsidR="00895350" w:rsidRPr="008C3966" w:rsidRDefault="00895350" w:rsidP="00895350">
      <w:pPr>
        <w:pStyle w:val="DevConfigs"/>
        <w:rPr>
          <w:rStyle w:val="DevConfigGray"/>
        </w:rPr>
      </w:pPr>
      <w:r w:rsidRPr="008C3966">
        <w:rPr>
          <w:rStyle w:val="DevConfigGray"/>
        </w:rPr>
        <w:t xml:space="preserve"> transport input all</w:t>
      </w:r>
    </w:p>
    <w:p w14:paraId="3BEB5C36" w14:textId="77777777" w:rsidR="00895350" w:rsidRPr="008C3966" w:rsidRDefault="00895350" w:rsidP="00895350">
      <w:pPr>
        <w:pStyle w:val="DevConfigs"/>
        <w:rPr>
          <w:rStyle w:val="DevConfigGray"/>
        </w:rPr>
      </w:pPr>
      <w:r w:rsidRPr="008C3966">
        <w:rPr>
          <w:rStyle w:val="DevConfigGray"/>
        </w:rPr>
        <w:t xml:space="preserve"> transport output pad telnet rlogin </w:t>
      </w:r>
      <w:proofErr w:type="spellStart"/>
      <w:r w:rsidRPr="008C3966">
        <w:rPr>
          <w:rStyle w:val="DevConfigGray"/>
        </w:rPr>
        <w:t>lapb</w:t>
      </w:r>
      <w:proofErr w:type="spellEnd"/>
      <w:r w:rsidRPr="008C3966">
        <w:rPr>
          <w:rStyle w:val="DevConfigGray"/>
        </w:rPr>
        <w:t xml:space="preserve">-ta mop </w:t>
      </w:r>
      <w:proofErr w:type="spellStart"/>
      <w:r w:rsidRPr="008C3966">
        <w:rPr>
          <w:rStyle w:val="DevConfigGray"/>
        </w:rPr>
        <w:t>udptn</w:t>
      </w:r>
      <w:proofErr w:type="spellEnd"/>
      <w:r w:rsidRPr="008C3966">
        <w:rPr>
          <w:rStyle w:val="DevConfigGray"/>
        </w:rPr>
        <w:t xml:space="preserve"> v120 </w:t>
      </w:r>
      <w:proofErr w:type="spellStart"/>
      <w:r w:rsidRPr="008C3966">
        <w:rPr>
          <w:rStyle w:val="DevConfigGray"/>
        </w:rPr>
        <w:t>ssh</w:t>
      </w:r>
      <w:proofErr w:type="spellEnd"/>
    </w:p>
    <w:p w14:paraId="4F3D5510" w14:textId="77777777" w:rsidR="00895350" w:rsidRPr="008C3966" w:rsidRDefault="00895350" w:rsidP="00895350">
      <w:pPr>
        <w:pStyle w:val="DevConfigs"/>
        <w:rPr>
          <w:rStyle w:val="DevConfigGray"/>
        </w:rPr>
      </w:pPr>
      <w:r w:rsidRPr="008C3966">
        <w:rPr>
          <w:rStyle w:val="DevConfigGray"/>
        </w:rPr>
        <w:t xml:space="preserve"> </w:t>
      </w:r>
      <w:proofErr w:type="spellStart"/>
      <w:r w:rsidRPr="008C3966">
        <w:rPr>
          <w:rStyle w:val="DevConfigGray"/>
        </w:rPr>
        <w:t>stopbits</w:t>
      </w:r>
      <w:proofErr w:type="spellEnd"/>
      <w:r w:rsidRPr="008C3966">
        <w:rPr>
          <w:rStyle w:val="DevConfigGray"/>
        </w:rPr>
        <w:t xml:space="preserve"> 1</w:t>
      </w:r>
    </w:p>
    <w:p w14:paraId="7EF531A8" w14:textId="77777777" w:rsidR="00895350" w:rsidRPr="008C3966" w:rsidRDefault="00895350" w:rsidP="00895350">
      <w:pPr>
        <w:pStyle w:val="DevConfigs"/>
        <w:rPr>
          <w:rStyle w:val="DevConfigGray"/>
        </w:rPr>
      </w:pPr>
      <w:r w:rsidRPr="008C3966">
        <w:rPr>
          <w:rStyle w:val="DevConfigGray"/>
        </w:rPr>
        <w:t xml:space="preserve">line </w:t>
      </w:r>
      <w:proofErr w:type="spellStart"/>
      <w:r w:rsidRPr="008C3966">
        <w:rPr>
          <w:rStyle w:val="DevConfigGray"/>
        </w:rPr>
        <w:t>vty</w:t>
      </w:r>
      <w:proofErr w:type="spellEnd"/>
      <w:r w:rsidRPr="008C3966">
        <w:rPr>
          <w:rStyle w:val="DevConfigGray"/>
        </w:rPr>
        <w:t xml:space="preserve"> 0 4</w:t>
      </w:r>
    </w:p>
    <w:p w14:paraId="1F7EFAFC" w14:textId="77777777" w:rsidR="00895350" w:rsidRPr="008C3966" w:rsidRDefault="00895350" w:rsidP="00895350">
      <w:pPr>
        <w:pStyle w:val="DevConfigs"/>
        <w:rPr>
          <w:rStyle w:val="DevConfigGray"/>
        </w:rPr>
      </w:pPr>
      <w:r w:rsidRPr="008C3966">
        <w:rPr>
          <w:rStyle w:val="DevConfigGray"/>
        </w:rPr>
        <w:t xml:space="preserve"> password cisco</w:t>
      </w:r>
    </w:p>
    <w:p w14:paraId="656F6040" w14:textId="77777777" w:rsidR="00895350" w:rsidRPr="008C3966" w:rsidRDefault="00895350" w:rsidP="00895350">
      <w:pPr>
        <w:pStyle w:val="DevConfigs"/>
        <w:rPr>
          <w:rStyle w:val="DevConfigGray"/>
        </w:rPr>
      </w:pPr>
      <w:r w:rsidRPr="008C3966">
        <w:rPr>
          <w:rStyle w:val="DevConfigGray"/>
        </w:rPr>
        <w:t>login</w:t>
      </w:r>
    </w:p>
    <w:p w14:paraId="7CCC54C2" w14:textId="77777777" w:rsidR="00895350" w:rsidRPr="008C3966" w:rsidRDefault="00895350" w:rsidP="00895350">
      <w:pPr>
        <w:pStyle w:val="DevConfigs"/>
        <w:rPr>
          <w:rStyle w:val="DevConfigGray"/>
        </w:rPr>
      </w:pPr>
      <w:r w:rsidRPr="008C3966">
        <w:rPr>
          <w:rStyle w:val="DevConfigGray"/>
        </w:rPr>
        <w:t xml:space="preserve"> transport input all</w:t>
      </w:r>
    </w:p>
    <w:p w14:paraId="45DC8AB1" w14:textId="77777777" w:rsidR="00895350" w:rsidRPr="008C3966" w:rsidRDefault="00895350" w:rsidP="00895350">
      <w:pPr>
        <w:pStyle w:val="DevConfigs"/>
        <w:rPr>
          <w:rStyle w:val="DevConfigGray"/>
        </w:rPr>
      </w:pPr>
      <w:r w:rsidRPr="008C3966">
        <w:rPr>
          <w:rStyle w:val="DevConfigGray"/>
        </w:rPr>
        <w:t>!</w:t>
      </w:r>
    </w:p>
    <w:p w14:paraId="38C177A7" w14:textId="77777777" w:rsidR="00895350" w:rsidRPr="008C3966" w:rsidRDefault="00895350" w:rsidP="00895350">
      <w:pPr>
        <w:pStyle w:val="DevConfigs"/>
        <w:rPr>
          <w:rStyle w:val="DevConfigGray"/>
        </w:rPr>
      </w:pPr>
      <w:r w:rsidRPr="008C3966">
        <w:rPr>
          <w:rStyle w:val="DevConfigGray"/>
        </w:rPr>
        <w:t>scheduler allocate 20000 1000</w:t>
      </w:r>
    </w:p>
    <w:p w14:paraId="711802DA" w14:textId="77777777" w:rsidR="00895350" w:rsidRPr="008C3966" w:rsidRDefault="00895350" w:rsidP="00895350">
      <w:pPr>
        <w:pStyle w:val="DevConfigs"/>
        <w:rPr>
          <w:rStyle w:val="DevConfigGray"/>
        </w:rPr>
      </w:pPr>
      <w:r w:rsidRPr="008C3966">
        <w:rPr>
          <w:rStyle w:val="DevConfigGray"/>
        </w:rPr>
        <w:t>!</w:t>
      </w:r>
    </w:p>
    <w:p w14:paraId="41326672" w14:textId="77777777" w:rsidR="00895350" w:rsidRPr="000C6FE6" w:rsidRDefault="00895350" w:rsidP="00432FBC">
      <w:pPr>
        <w:pStyle w:val="DevConfigs"/>
        <w:rPr>
          <w:shd w:val="clear" w:color="auto" w:fill="BFBFBF"/>
        </w:rPr>
      </w:pPr>
      <w:r>
        <w:rPr>
          <w:rStyle w:val="DevConfigGray"/>
        </w:rPr>
        <w:t>e</w:t>
      </w:r>
      <w:r w:rsidRPr="008C3966">
        <w:rPr>
          <w:rStyle w:val="DevConfigGray"/>
        </w:rPr>
        <w:t>nd</w:t>
      </w:r>
    </w:p>
    <w:sectPr w:rsidR="00895350" w:rsidRPr="000C6FE6"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200F5" w14:textId="77777777" w:rsidR="00C50661" w:rsidRDefault="00C50661" w:rsidP="0090659A">
      <w:pPr>
        <w:spacing w:after="0" w:line="240" w:lineRule="auto"/>
      </w:pPr>
      <w:r>
        <w:separator/>
      </w:r>
    </w:p>
    <w:p w14:paraId="15DB81A3" w14:textId="77777777" w:rsidR="00C50661" w:rsidRDefault="00C50661"/>
    <w:p w14:paraId="2108FA65" w14:textId="77777777" w:rsidR="00C50661" w:rsidRDefault="00C50661"/>
    <w:p w14:paraId="707AC6A9" w14:textId="77777777" w:rsidR="00C50661" w:rsidRDefault="00C50661"/>
    <w:p w14:paraId="312436A9" w14:textId="77777777" w:rsidR="00C50661" w:rsidRDefault="00C50661"/>
  </w:endnote>
  <w:endnote w:type="continuationSeparator" w:id="0">
    <w:p w14:paraId="39BB7ED6" w14:textId="77777777" w:rsidR="00C50661" w:rsidRDefault="00C50661" w:rsidP="0090659A">
      <w:pPr>
        <w:spacing w:after="0" w:line="240" w:lineRule="auto"/>
      </w:pPr>
      <w:r>
        <w:continuationSeparator/>
      </w:r>
    </w:p>
    <w:p w14:paraId="68FDB7DF" w14:textId="77777777" w:rsidR="00C50661" w:rsidRDefault="00C50661"/>
    <w:p w14:paraId="6883E7EF" w14:textId="77777777" w:rsidR="00C50661" w:rsidRDefault="00C50661"/>
    <w:p w14:paraId="2765BAAE" w14:textId="77777777" w:rsidR="00C50661" w:rsidRDefault="00C50661"/>
    <w:p w14:paraId="04B76C8C" w14:textId="77777777" w:rsidR="00C50661" w:rsidRDefault="00C506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3A426" w14:textId="38CDA180" w:rsidR="00811F44" w:rsidRPr="0090659A" w:rsidRDefault="00811F44" w:rsidP="008C4307">
    <w:pPr>
      <w:pStyle w:val="Piedepgina"/>
      <w:rPr>
        <w:szCs w:val="16"/>
      </w:rPr>
    </w:pPr>
    <w:r w:rsidRPr="002A244B">
      <w:t xml:space="preserve">© </w:t>
    </w:r>
    <w:r>
      <w:fldChar w:fldCharType="begin"/>
    </w:r>
    <w:r>
      <w:instrText xml:space="preserve"> DATE  \@ "yyyy"  \* MERGEFORMAT </w:instrText>
    </w:r>
    <w:r>
      <w:fldChar w:fldCharType="separate"/>
    </w:r>
    <w:r>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11</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91A2C" w14:textId="127E874B" w:rsidR="00811F44" w:rsidRPr="0090659A" w:rsidRDefault="00811F44" w:rsidP="008C4307">
    <w:pPr>
      <w:pStyle w:val="Piedepgina"/>
      <w:rPr>
        <w:szCs w:val="16"/>
      </w:rPr>
    </w:pPr>
    <w:r w:rsidRPr="002A244B">
      <w:t xml:space="preserve">© </w:t>
    </w:r>
    <w:r>
      <w:fldChar w:fldCharType="begin"/>
    </w:r>
    <w:r>
      <w:instrText xml:space="preserve"> DATE  \@ "yyyy"  \* MERGEFORMAT </w:instrText>
    </w:r>
    <w:r>
      <w:fldChar w:fldCharType="separate"/>
    </w:r>
    <w:r>
      <w:rPr>
        <w:noProof/>
      </w:rPr>
      <w:t>2021</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F4CDB" w14:textId="77777777" w:rsidR="00C50661" w:rsidRDefault="00C50661" w:rsidP="0090659A">
      <w:pPr>
        <w:spacing w:after="0" w:line="240" w:lineRule="auto"/>
      </w:pPr>
      <w:r>
        <w:separator/>
      </w:r>
    </w:p>
    <w:p w14:paraId="43945542" w14:textId="77777777" w:rsidR="00C50661" w:rsidRDefault="00C50661"/>
    <w:p w14:paraId="2C97ADCE" w14:textId="77777777" w:rsidR="00C50661" w:rsidRDefault="00C50661"/>
    <w:p w14:paraId="51F36FBB" w14:textId="77777777" w:rsidR="00C50661" w:rsidRDefault="00C50661"/>
    <w:p w14:paraId="0312461C" w14:textId="77777777" w:rsidR="00C50661" w:rsidRDefault="00C50661"/>
  </w:footnote>
  <w:footnote w:type="continuationSeparator" w:id="0">
    <w:p w14:paraId="114B5022" w14:textId="77777777" w:rsidR="00C50661" w:rsidRDefault="00C50661" w:rsidP="0090659A">
      <w:pPr>
        <w:spacing w:after="0" w:line="240" w:lineRule="auto"/>
      </w:pPr>
      <w:r>
        <w:continuationSeparator/>
      </w:r>
    </w:p>
    <w:p w14:paraId="114DD4CA" w14:textId="77777777" w:rsidR="00C50661" w:rsidRDefault="00C50661"/>
    <w:p w14:paraId="71E8F1D7" w14:textId="77777777" w:rsidR="00C50661" w:rsidRDefault="00C50661"/>
    <w:p w14:paraId="1092C89C" w14:textId="77777777" w:rsidR="00C50661" w:rsidRDefault="00C50661"/>
    <w:p w14:paraId="6A26B3C1" w14:textId="77777777" w:rsidR="00C50661" w:rsidRDefault="00C506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C2596" w14:textId="77777777" w:rsidR="00811F44" w:rsidRDefault="00811F44" w:rsidP="00C52BA6">
    <w:pPr>
      <w:pStyle w:val="PageHead"/>
    </w:pPr>
    <w:r w:rsidRPr="00FD4A68">
      <w:t xml:space="preserve">Lab </w:t>
    </w:r>
    <w:r>
      <w:t>–</w:t>
    </w:r>
    <w:r w:rsidRPr="00FD4A68">
      <w:t xml:space="preserve"> </w:t>
    </w:r>
    <w:r>
      <w:t>Configuring Port Address Translation (PAT)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FD4E1" w14:textId="63C432AC" w:rsidR="00811F44" w:rsidRDefault="00811F44">
    <w:pPr>
      <w:pStyle w:val="Encabezado"/>
    </w:pPr>
    <w:r>
      <w:rPr>
        <w:noProof/>
      </w:rPr>
      <w:drawing>
        <wp:anchor distT="0" distB="0" distL="114300" distR="114300" simplePos="0" relativeHeight="251657728" behindDoc="0" locked="0" layoutInCell="1" allowOverlap="1" wp14:anchorId="27D1F7FD" wp14:editId="6654F19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zethe Pérez Fuertes">
    <w15:presenceInfo w15:providerId="AD" w15:userId="S::lperezf@tec.mx::4ae9ef87-2a7d-42f8-8dfa-0a501a9e2f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14FB"/>
    <w:rsid w:val="00004175"/>
    <w:rsid w:val="000045E9"/>
    <w:rsid w:val="000059C9"/>
    <w:rsid w:val="00006EEF"/>
    <w:rsid w:val="00010FF1"/>
    <w:rsid w:val="000160F7"/>
    <w:rsid w:val="00016D5B"/>
    <w:rsid w:val="00016F30"/>
    <w:rsid w:val="0002047C"/>
    <w:rsid w:val="00021B9A"/>
    <w:rsid w:val="0002208C"/>
    <w:rsid w:val="000242D6"/>
    <w:rsid w:val="00024EE5"/>
    <w:rsid w:val="00041AF6"/>
    <w:rsid w:val="00042348"/>
    <w:rsid w:val="00044E62"/>
    <w:rsid w:val="00050BA4"/>
    <w:rsid w:val="00051738"/>
    <w:rsid w:val="00052548"/>
    <w:rsid w:val="00060696"/>
    <w:rsid w:val="000769CF"/>
    <w:rsid w:val="00077B78"/>
    <w:rsid w:val="000815D8"/>
    <w:rsid w:val="00085CC6"/>
    <w:rsid w:val="00090C07"/>
    <w:rsid w:val="00091E8D"/>
    <w:rsid w:val="0009221F"/>
    <w:rsid w:val="0009378D"/>
    <w:rsid w:val="00095AB2"/>
    <w:rsid w:val="00096060"/>
    <w:rsid w:val="00097163"/>
    <w:rsid w:val="000A22C8"/>
    <w:rsid w:val="000A40C5"/>
    <w:rsid w:val="000A64D5"/>
    <w:rsid w:val="000B0A52"/>
    <w:rsid w:val="000B1676"/>
    <w:rsid w:val="000B2344"/>
    <w:rsid w:val="000B7DE5"/>
    <w:rsid w:val="000C0BAB"/>
    <w:rsid w:val="000C6FE6"/>
    <w:rsid w:val="000D55B4"/>
    <w:rsid w:val="000E65F0"/>
    <w:rsid w:val="000F072C"/>
    <w:rsid w:val="000F6743"/>
    <w:rsid w:val="000F7B44"/>
    <w:rsid w:val="001006C2"/>
    <w:rsid w:val="00107B2B"/>
    <w:rsid w:val="00112AC5"/>
    <w:rsid w:val="001133DD"/>
    <w:rsid w:val="00115B61"/>
    <w:rsid w:val="00120CBE"/>
    <w:rsid w:val="001261C4"/>
    <w:rsid w:val="001366EC"/>
    <w:rsid w:val="00137FC7"/>
    <w:rsid w:val="0014219C"/>
    <w:rsid w:val="001425ED"/>
    <w:rsid w:val="0014608D"/>
    <w:rsid w:val="00154E3A"/>
    <w:rsid w:val="0015676D"/>
    <w:rsid w:val="00157902"/>
    <w:rsid w:val="00163164"/>
    <w:rsid w:val="00166253"/>
    <w:rsid w:val="001710C0"/>
    <w:rsid w:val="00172AFB"/>
    <w:rsid w:val="001772B8"/>
    <w:rsid w:val="00180FBF"/>
    <w:rsid w:val="00182CF4"/>
    <w:rsid w:val="00185EBD"/>
    <w:rsid w:val="00186CE1"/>
    <w:rsid w:val="00192F12"/>
    <w:rsid w:val="00193F14"/>
    <w:rsid w:val="00197614"/>
    <w:rsid w:val="001A0312"/>
    <w:rsid w:val="001A15DA"/>
    <w:rsid w:val="001A2694"/>
    <w:rsid w:val="001A3CC7"/>
    <w:rsid w:val="001A69AC"/>
    <w:rsid w:val="001B359B"/>
    <w:rsid w:val="001B67D8"/>
    <w:rsid w:val="001B6F95"/>
    <w:rsid w:val="001C05A1"/>
    <w:rsid w:val="001C0EA2"/>
    <w:rsid w:val="001C1D9E"/>
    <w:rsid w:val="001C7C3B"/>
    <w:rsid w:val="001D5B6F"/>
    <w:rsid w:val="001D60AF"/>
    <w:rsid w:val="001E0AB8"/>
    <w:rsid w:val="001E38E0"/>
    <w:rsid w:val="001E4E72"/>
    <w:rsid w:val="001E62B3"/>
    <w:rsid w:val="001F0171"/>
    <w:rsid w:val="001F0D77"/>
    <w:rsid w:val="001F7DD8"/>
    <w:rsid w:val="00201928"/>
    <w:rsid w:val="00203E26"/>
    <w:rsid w:val="0020449C"/>
    <w:rsid w:val="002113B8"/>
    <w:rsid w:val="00213B92"/>
    <w:rsid w:val="00215665"/>
    <w:rsid w:val="002163BB"/>
    <w:rsid w:val="0021792C"/>
    <w:rsid w:val="0022266F"/>
    <w:rsid w:val="002240AB"/>
    <w:rsid w:val="00225B16"/>
    <w:rsid w:val="00225E37"/>
    <w:rsid w:val="0023551A"/>
    <w:rsid w:val="00242E3A"/>
    <w:rsid w:val="002506CF"/>
    <w:rsid w:val="0025107F"/>
    <w:rsid w:val="00260CD4"/>
    <w:rsid w:val="002639D8"/>
    <w:rsid w:val="00264CE2"/>
    <w:rsid w:val="00265F77"/>
    <w:rsid w:val="00266C83"/>
    <w:rsid w:val="002768DC"/>
    <w:rsid w:val="002A6C56"/>
    <w:rsid w:val="002B1666"/>
    <w:rsid w:val="002C090C"/>
    <w:rsid w:val="002C1243"/>
    <w:rsid w:val="002C1815"/>
    <w:rsid w:val="002C475E"/>
    <w:rsid w:val="002C6AD6"/>
    <w:rsid w:val="002D6C2A"/>
    <w:rsid w:val="002D7A86"/>
    <w:rsid w:val="002E201D"/>
    <w:rsid w:val="002F45FF"/>
    <w:rsid w:val="002F6D17"/>
    <w:rsid w:val="00302887"/>
    <w:rsid w:val="003056EB"/>
    <w:rsid w:val="003071FF"/>
    <w:rsid w:val="00310652"/>
    <w:rsid w:val="0031371D"/>
    <w:rsid w:val="0031789F"/>
    <w:rsid w:val="00320788"/>
    <w:rsid w:val="003233A3"/>
    <w:rsid w:val="0034455D"/>
    <w:rsid w:val="0034604B"/>
    <w:rsid w:val="00346D17"/>
    <w:rsid w:val="00347972"/>
    <w:rsid w:val="00352DEB"/>
    <w:rsid w:val="0035469B"/>
    <w:rsid w:val="003559CC"/>
    <w:rsid w:val="003569D7"/>
    <w:rsid w:val="003608AC"/>
    <w:rsid w:val="00362C12"/>
    <w:rsid w:val="0036465A"/>
    <w:rsid w:val="0037469F"/>
    <w:rsid w:val="003804C1"/>
    <w:rsid w:val="00381476"/>
    <w:rsid w:val="003828E0"/>
    <w:rsid w:val="00391C3E"/>
    <w:rsid w:val="00391F5C"/>
    <w:rsid w:val="00392C65"/>
    <w:rsid w:val="00392ED5"/>
    <w:rsid w:val="003A19DC"/>
    <w:rsid w:val="003A1B45"/>
    <w:rsid w:val="003B46FC"/>
    <w:rsid w:val="003B5767"/>
    <w:rsid w:val="003B7605"/>
    <w:rsid w:val="003C2C17"/>
    <w:rsid w:val="003C6BCA"/>
    <w:rsid w:val="003C7902"/>
    <w:rsid w:val="003D0BFF"/>
    <w:rsid w:val="003E5BE5"/>
    <w:rsid w:val="003F18D1"/>
    <w:rsid w:val="003F4F0E"/>
    <w:rsid w:val="003F5EAB"/>
    <w:rsid w:val="003F6E06"/>
    <w:rsid w:val="0040100B"/>
    <w:rsid w:val="00403C7A"/>
    <w:rsid w:val="004057A6"/>
    <w:rsid w:val="00406554"/>
    <w:rsid w:val="004131B0"/>
    <w:rsid w:val="00415241"/>
    <w:rsid w:val="00416C42"/>
    <w:rsid w:val="00422476"/>
    <w:rsid w:val="0042385C"/>
    <w:rsid w:val="004266DB"/>
    <w:rsid w:val="00431654"/>
    <w:rsid w:val="00432FBC"/>
    <w:rsid w:val="00434926"/>
    <w:rsid w:val="00444217"/>
    <w:rsid w:val="004478F4"/>
    <w:rsid w:val="00450F7A"/>
    <w:rsid w:val="00452C6D"/>
    <w:rsid w:val="00455E0B"/>
    <w:rsid w:val="004659EE"/>
    <w:rsid w:val="004936C2"/>
    <w:rsid w:val="0049379C"/>
    <w:rsid w:val="004A1CA0"/>
    <w:rsid w:val="004A1D09"/>
    <w:rsid w:val="004A22E9"/>
    <w:rsid w:val="004A4ACD"/>
    <w:rsid w:val="004A5BC5"/>
    <w:rsid w:val="004B023D"/>
    <w:rsid w:val="004C0909"/>
    <w:rsid w:val="004C1B57"/>
    <w:rsid w:val="004C3F97"/>
    <w:rsid w:val="004D01F2"/>
    <w:rsid w:val="004D3339"/>
    <w:rsid w:val="004D353F"/>
    <w:rsid w:val="004D36D7"/>
    <w:rsid w:val="004D5C59"/>
    <w:rsid w:val="004D682B"/>
    <w:rsid w:val="004E6152"/>
    <w:rsid w:val="004E7A4E"/>
    <w:rsid w:val="004F344A"/>
    <w:rsid w:val="00504145"/>
    <w:rsid w:val="00504ED4"/>
    <w:rsid w:val="00510639"/>
    <w:rsid w:val="00516142"/>
    <w:rsid w:val="00520027"/>
    <w:rsid w:val="0052093C"/>
    <w:rsid w:val="00521B31"/>
    <w:rsid w:val="00522469"/>
    <w:rsid w:val="0052400A"/>
    <w:rsid w:val="0053025C"/>
    <w:rsid w:val="00536F43"/>
    <w:rsid w:val="00543000"/>
    <w:rsid w:val="005510BA"/>
    <w:rsid w:val="00554B4E"/>
    <w:rsid w:val="00556C02"/>
    <w:rsid w:val="00561BB2"/>
    <w:rsid w:val="00563090"/>
    <w:rsid w:val="00563249"/>
    <w:rsid w:val="00566F4F"/>
    <w:rsid w:val="00570A65"/>
    <w:rsid w:val="005762B1"/>
    <w:rsid w:val="00577E91"/>
    <w:rsid w:val="00580456"/>
    <w:rsid w:val="00580E73"/>
    <w:rsid w:val="005837DF"/>
    <w:rsid w:val="0058668F"/>
    <w:rsid w:val="005924AA"/>
    <w:rsid w:val="00593386"/>
    <w:rsid w:val="00594836"/>
    <w:rsid w:val="00596998"/>
    <w:rsid w:val="005A4367"/>
    <w:rsid w:val="005A6E62"/>
    <w:rsid w:val="005A7444"/>
    <w:rsid w:val="005D2B29"/>
    <w:rsid w:val="005D354A"/>
    <w:rsid w:val="005E00D5"/>
    <w:rsid w:val="005E3235"/>
    <w:rsid w:val="005E325A"/>
    <w:rsid w:val="005E4176"/>
    <w:rsid w:val="005E65B5"/>
    <w:rsid w:val="005F3AE9"/>
    <w:rsid w:val="005F67E7"/>
    <w:rsid w:val="006007BB"/>
    <w:rsid w:val="00601DC0"/>
    <w:rsid w:val="00602618"/>
    <w:rsid w:val="006034CB"/>
    <w:rsid w:val="006131CE"/>
    <w:rsid w:val="0061336B"/>
    <w:rsid w:val="00617D6E"/>
    <w:rsid w:val="00622D61"/>
    <w:rsid w:val="00624198"/>
    <w:rsid w:val="0062500B"/>
    <w:rsid w:val="006428E5"/>
    <w:rsid w:val="00644958"/>
    <w:rsid w:val="00670044"/>
    <w:rsid w:val="00672919"/>
    <w:rsid w:val="0067586E"/>
    <w:rsid w:val="00676AB9"/>
    <w:rsid w:val="00686587"/>
    <w:rsid w:val="006904CF"/>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4A80"/>
    <w:rsid w:val="00702D2B"/>
    <w:rsid w:val="00705FEC"/>
    <w:rsid w:val="00706637"/>
    <w:rsid w:val="0071147A"/>
    <w:rsid w:val="0071185D"/>
    <w:rsid w:val="007222AD"/>
    <w:rsid w:val="007267CF"/>
    <w:rsid w:val="00731F3F"/>
    <w:rsid w:val="00733BAB"/>
    <w:rsid w:val="007436BF"/>
    <w:rsid w:val="007443E9"/>
    <w:rsid w:val="00745DCE"/>
    <w:rsid w:val="00753D89"/>
    <w:rsid w:val="00755C9B"/>
    <w:rsid w:val="00760FE4"/>
    <w:rsid w:val="00763D8B"/>
    <w:rsid w:val="007657F6"/>
    <w:rsid w:val="00765E47"/>
    <w:rsid w:val="00767572"/>
    <w:rsid w:val="0077125A"/>
    <w:rsid w:val="00785843"/>
    <w:rsid w:val="00786F58"/>
    <w:rsid w:val="00787CC1"/>
    <w:rsid w:val="00792F4E"/>
    <w:rsid w:val="0079398D"/>
    <w:rsid w:val="00796C25"/>
    <w:rsid w:val="007A287C"/>
    <w:rsid w:val="007A3B2A"/>
    <w:rsid w:val="007B01C4"/>
    <w:rsid w:val="007B5522"/>
    <w:rsid w:val="007C0EE0"/>
    <w:rsid w:val="007C1B71"/>
    <w:rsid w:val="007C2FBB"/>
    <w:rsid w:val="007C50BA"/>
    <w:rsid w:val="007C7164"/>
    <w:rsid w:val="007D1984"/>
    <w:rsid w:val="007D2AFE"/>
    <w:rsid w:val="007E3FEA"/>
    <w:rsid w:val="007F0A0B"/>
    <w:rsid w:val="007F3A60"/>
    <w:rsid w:val="007F3D0B"/>
    <w:rsid w:val="007F7C94"/>
    <w:rsid w:val="00800665"/>
    <w:rsid w:val="00810E4B"/>
    <w:rsid w:val="00811F44"/>
    <w:rsid w:val="00814BAA"/>
    <w:rsid w:val="00821E66"/>
    <w:rsid w:val="00824295"/>
    <w:rsid w:val="008313F3"/>
    <w:rsid w:val="008405BB"/>
    <w:rsid w:val="00846494"/>
    <w:rsid w:val="00847B20"/>
    <w:rsid w:val="008507B1"/>
    <w:rsid w:val="008509D3"/>
    <w:rsid w:val="00853418"/>
    <w:rsid w:val="008557B0"/>
    <w:rsid w:val="00857CF6"/>
    <w:rsid w:val="008610ED"/>
    <w:rsid w:val="00861C6A"/>
    <w:rsid w:val="00863612"/>
    <w:rsid w:val="00865199"/>
    <w:rsid w:val="00867EAF"/>
    <w:rsid w:val="00873C6B"/>
    <w:rsid w:val="008749B4"/>
    <w:rsid w:val="0088426A"/>
    <w:rsid w:val="008852BA"/>
    <w:rsid w:val="00887808"/>
    <w:rsid w:val="00890108"/>
    <w:rsid w:val="00891DE5"/>
    <w:rsid w:val="00893877"/>
    <w:rsid w:val="0089532C"/>
    <w:rsid w:val="00895350"/>
    <w:rsid w:val="00896165"/>
    <w:rsid w:val="00896681"/>
    <w:rsid w:val="008A0C66"/>
    <w:rsid w:val="008A2749"/>
    <w:rsid w:val="008A3A90"/>
    <w:rsid w:val="008B06D4"/>
    <w:rsid w:val="008B4F20"/>
    <w:rsid w:val="008B7FFD"/>
    <w:rsid w:val="008C2920"/>
    <w:rsid w:val="008C3966"/>
    <w:rsid w:val="008C4307"/>
    <w:rsid w:val="008C7D48"/>
    <w:rsid w:val="008D23DF"/>
    <w:rsid w:val="008D73BF"/>
    <w:rsid w:val="008D7F09"/>
    <w:rsid w:val="008E5B64"/>
    <w:rsid w:val="008E7DAA"/>
    <w:rsid w:val="008F0094"/>
    <w:rsid w:val="008F0AE7"/>
    <w:rsid w:val="008F340F"/>
    <w:rsid w:val="009025BA"/>
    <w:rsid w:val="00903523"/>
    <w:rsid w:val="0090659A"/>
    <w:rsid w:val="00911080"/>
    <w:rsid w:val="0091241A"/>
    <w:rsid w:val="00915986"/>
    <w:rsid w:val="00917624"/>
    <w:rsid w:val="00930386"/>
    <w:rsid w:val="009309F5"/>
    <w:rsid w:val="00931537"/>
    <w:rsid w:val="00933237"/>
    <w:rsid w:val="00933F28"/>
    <w:rsid w:val="00936421"/>
    <w:rsid w:val="009476C0"/>
    <w:rsid w:val="009551D8"/>
    <w:rsid w:val="00962D72"/>
    <w:rsid w:val="00963E34"/>
    <w:rsid w:val="00964DFA"/>
    <w:rsid w:val="00970771"/>
    <w:rsid w:val="0098155C"/>
    <w:rsid w:val="00983B77"/>
    <w:rsid w:val="00992082"/>
    <w:rsid w:val="00996053"/>
    <w:rsid w:val="009A0B2F"/>
    <w:rsid w:val="009A1CF4"/>
    <w:rsid w:val="009A3141"/>
    <w:rsid w:val="009A37D7"/>
    <w:rsid w:val="009A4E17"/>
    <w:rsid w:val="009A58F0"/>
    <w:rsid w:val="009A616B"/>
    <w:rsid w:val="009A6955"/>
    <w:rsid w:val="009B2A35"/>
    <w:rsid w:val="009B341C"/>
    <w:rsid w:val="009B5747"/>
    <w:rsid w:val="009C1F10"/>
    <w:rsid w:val="009C33C8"/>
    <w:rsid w:val="009D2C27"/>
    <w:rsid w:val="009E2309"/>
    <w:rsid w:val="009E42B9"/>
    <w:rsid w:val="009E50B4"/>
    <w:rsid w:val="009F485F"/>
    <w:rsid w:val="009F4C2E"/>
    <w:rsid w:val="00A014A3"/>
    <w:rsid w:val="00A0412D"/>
    <w:rsid w:val="00A103DC"/>
    <w:rsid w:val="00A21211"/>
    <w:rsid w:val="00A24712"/>
    <w:rsid w:val="00A25A82"/>
    <w:rsid w:val="00A34E7F"/>
    <w:rsid w:val="00A46F0A"/>
    <w:rsid w:val="00A46F25"/>
    <w:rsid w:val="00A47CC2"/>
    <w:rsid w:val="00A502BA"/>
    <w:rsid w:val="00A50BD7"/>
    <w:rsid w:val="00A60146"/>
    <w:rsid w:val="00A622C4"/>
    <w:rsid w:val="00A62361"/>
    <w:rsid w:val="00A6283D"/>
    <w:rsid w:val="00A754B4"/>
    <w:rsid w:val="00A807C1"/>
    <w:rsid w:val="00A83374"/>
    <w:rsid w:val="00A96172"/>
    <w:rsid w:val="00AB0D6A"/>
    <w:rsid w:val="00AB43B3"/>
    <w:rsid w:val="00AB49B9"/>
    <w:rsid w:val="00AB758A"/>
    <w:rsid w:val="00AC027E"/>
    <w:rsid w:val="00AC1E7E"/>
    <w:rsid w:val="00AC507D"/>
    <w:rsid w:val="00AC66E4"/>
    <w:rsid w:val="00AD2EF1"/>
    <w:rsid w:val="00AD4578"/>
    <w:rsid w:val="00AD68E9"/>
    <w:rsid w:val="00AE1022"/>
    <w:rsid w:val="00AE56C0"/>
    <w:rsid w:val="00AF2D79"/>
    <w:rsid w:val="00AF51A7"/>
    <w:rsid w:val="00AF6E83"/>
    <w:rsid w:val="00B00914"/>
    <w:rsid w:val="00B02A8E"/>
    <w:rsid w:val="00B052EE"/>
    <w:rsid w:val="00B1081F"/>
    <w:rsid w:val="00B15AFB"/>
    <w:rsid w:val="00B16377"/>
    <w:rsid w:val="00B254BF"/>
    <w:rsid w:val="00B26035"/>
    <w:rsid w:val="00B27499"/>
    <w:rsid w:val="00B3010D"/>
    <w:rsid w:val="00B35151"/>
    <w:rsid w:val="00B433F2"/>
    <w:rsid w:val="00B458E8"/>
    <w:rsid w:val="00B5397B"/>
    <w:rsid w:val="00B62809"/>
    <w:rsid w:val="00B70D77"/>
    <w:rsid w:val="00B7675A"/>
    <w:rsid w:val="00B81898"/>
    <w:rsid w:val="00B8606B"/>
    <w:rsid w:val="00B878E7"/>
    <w:rsid w:val="00B97278"/>
    <w:rsid w:val="00B97943"/>
    <w:rsid w:val="00BA13EF"/>
    <w:rsid w:val="00BA1D0B"/>
    <w:rsid w:val="00BA4B1B"/>
    <w:rsid w:val="00BA6972"/>
    <w:rsid w:val="00BB1E0D"/>
    <w:rsid w:val="00BB4D9B"/>
    <w:rsid w:val="00BB73FF"/>
    <w:rsid w:val="00BB7688"/>
    <w:rsid w:val="00BC1A97"/>
    <w:rsid w:val="00BC73AD"/>
    <w:rsid w:val="00BC7CAC"/>
    <w:rsid w:val="00BD6D76"/>
    <w:rsid w:val="00BE1B9A"/>
    <w:rsid w:val="00BE3079"/>
    <w:rsid w:val="00BE3A49"/>
    <w:rsid w:val="00BE56B3"/>
    <w:rsid w:val="00BF04E8"/>
    <w:rsid w:val="00BF16BF"/>
    <w:rsid w:val="00BF4D1F"/>
    <w:rsid w:val="00BF5DB3"/>
    <w:rsid w:val="00C02A73"/>
    <w:rsid w:val="00C0620A"/>
    <w:rsid w:val="00C063D2"/>
    <w:rsid w:val="00C067F3"/>
    <w:rsid w:val="00C07FD9"/>
    <w:rsid w:val="00C10955"/>
    <w:rsid w:val="00C11C4D"/>
    <w:rsid w:val="00C135C2"/>
    <w:rsid w:val="00C1712C"/>
    <w:rsid w:val="00C23E16"/>
    <w:rsid w:val="00C27E37"/>
    <w:rsid w:val="00C32713"/>
    <w:rsid w:val="00C351B8"/>
    <w:rsid w:val="00C410D9"/>
    <w:rsid w:val="00C44DB7"/>
    <w:rsid w:val="00C4510A"/>
    <w:rsid w:val="00C47C07"/>
    <w:rsid w:val="00C47F2E"/>
    <w:rsid w:val="00C50661"/>
    <w:rsid w:val="00C52BA6"/>
    <w:rsid w:val="00C57A1A"/>
    <w:rsid w:val="00C6258F"/>
    <w:rsid w:val="00C63DF6"/>
    <w:rsid w:val="00C63E58"/>
    <w:rsid w:val="00C6495E"/>
    <w:rsid w:val="00C670EE"/>
    <w:rsid w:val="00C67E3B"/>
    <w:rsid w:val="00C83DA5"/>
    <w:rsid w:val="00C90311"/>
    <w:rsid w:val="00C91C26"/>
    <w:rsid w:val="00CA73D5"/>
    <w:rsid w:val="00CA7D53"/>
    <w:rsid w:val="00CB5E46"/>
    <w:rsid w:val="00CB75DB"/>
    <w:rsid w:val="00CC1C87"/>
    <w:rsid w:val="00CC3000"/>
    <w:rsid w:val="00CC4859"/>
    <w:rsid w:val="00CC63FA"/>
    <w:rsid w:val="00CC7A35"/>
    <w:rsid w:val="00CD072A"/>
    <w:rsid w:val="00CD7F73"/>
    <w:rsid w:val="00CE26C5"/>
    <w:rsid w:val="00CE36AF"/>
    <w:rsid w:val="00CE54DD"/>
    <w:rsid w:val="00CF0DA5"/>
    <w:rsid w:val="00CF449D"/>
    <w:rsid w:val="00CF5D31"/>
    <w:rsid w:val="00CF5F3B"/>
    <w:rsid w:val="00CF791A"/>
    <w:rsid w:val="00D00D7D"/>
    <w:rsid w:val="00D017A4"/>
    <w:rsid w:val="00D0676A"/>
    <w:rsid w:val="00D139C8"/>
    <w:rsid w:val="00D17F81"/>
    <w:rsid w:val="00D2758C"/>
    <w:rsid w:val="00D275CA"/>
    <w:rsid w:val="00D2789B"/>
    <w:rsid w:val="00D31A01"/>
    <w:rsid w:val="00D345AB"/>
    <w:rsid w:val="00D41566"/>
    <w:rsid w:val="00D458EC"/>
    <w:rsid w:val="00D501B0"/>
    <w:rsid w:val="00D52582"/>
    <w:rsid w:val="00D56A0E"/>
    <w:rsid w:val="00D57AD3"/>
    <w:rsid w:val="00D62E35"/>
    <w:rsid w:val="00D635FE"/>
    <w:rsid w:val="00D63B02"/>
    <w:rsid w:val="00D64639"/>
    <w:rsid w:val="00D729DE"/>
    <w:rsid w:val="00D75B6A"/>
    <w:rsid w:val="00D83660"/>
    <w:rsid w:val="00D83927"/>
    <w:rsid w:val="00D84BDA"/>
    <w:rsid w:val="00D876A8"/>
    <w:rsid w:val="00D87F26"/>
    <w:rsid w:val="00D93063"/>
    <w:rsid w:val="00D933B0"/>
    <w:rsid w:val="00D977E8"/>
    <w:rsid w:val="00D97B16"/>
    <w:rsid w:val="00DA1035"/>
    <w:rsid w:val="00DA57F9"/>
    <w:rsid w:val="00DB1C89"/>
    <w:rsid w:val="00DB3763"/>
    <w:rsid w:val="00DB4029"/>
    <w:rsid w:val="00DB5F4D"/>
    <w:rsid w:val="00DB6DA5"/>
    <w:rsid w:val="00DC076B"/>
    <w:rsid w:val="00DC186F"/>
    <w:rsid w:val="00DC252F"/>
    <w:rsid w:val="00DC6050"/>
    <w:rsid w:val="00DD3285"/>
    <w:rsid w:val="00DD43EA"/>
    <w:rsid w:val="00DE10D8"/>
    <w:rsid w:val="00DE3F88"/>
    <w:rsid w:val="00DE58A4"/>
    <w:rsid w:val="00DE6F44"/>
    <w:rsid w:val="00E037D9"/>
    <w:rsid w:val="00E04927"/>
    <w:rsid w:val="00E058F5"/>
    <w:rsid w:val="00E130EB"/>
    <w:rsid w:val="00E162CD"/>
    <w:rsid w:val="00E17FA5"/>
    <w:rsid w:val="00E26930"/>
    <w:rsid w:val="00E27257"/>
    <w:rsid w:val="00E3336E"/>
    <w:rsid w:val="00E449D0"/>
    <w:rsid w:val="00E4506A"/>
    <w:rsid w:val="00E53F99"/>
    <w:rsid w:val="00E56510"/>
    <w:rsid w:val="00E62EA8"/>
    <w:rsid w:val="00E67A6E"/>
    <w:rsid w:val="00E71B43"/>
    <w:rsid w:val="00E745E7"/>
    <w:rsid w:val="00E81612"/>
    <w:rsid w:val="00E86F60"/>
    <w:rsid w:val="00E87C95"/>
    <w:rsid w:val="00E87D18"/>
    <w:rsid w:val="00E87D62"/>
    <w:rsid w:val="00E962D4"/>
    <w:rsid w:val="00EA486E"/>
    <w:rsid w:val="00EA4FA3"/>
    <w:rsid w:val="00EB001B"/>
    <w:rsid w:val="00EB3082"/>
    <w:rsid w:val="00EB6C33"/>
    <w:rsid w:val="00ED6019"/>
    <w:rsid w:val="00ED7830"/>
    <w:rsid w:val="00EE0648"/>
    <w:rsid w:val="00EE24E8"/>
    <w:rsid w:val="00EE3909"/>
    <w:rsid w:val="00EF4205"/>
    <w:rsid w:val="00EF5939"/>
    <w:rsid w:val="00F01714"/>
    <w:rsid w:val="00F0258F"/>
    <w:rsid w:val="00F02D06"/>
    <w:rsid w:val="00F056E5"/>
    <w:rsid w:val="00F06FDD"/>
    <w:rsid w:val="00F1033A"/>
    <w:rsid w:val="00F10819"/>
    <w:rsid w:val="00F16F35"/>
    <w:rsid w:val="00F2229D"/>
    <w:rsid w:val="00F25ABB"/>
    <w:rsid w:val="00F27963"/>
    <w:rsid w:val="00F30446"/>
    <w:rsid w:val="00F32BD6"/>
    <w:rsid w:val="00F3751F"/>
    <w:rsid w:val="00F4135D"/>
    <w:rsid w:val="00F41F1B"/>
    <w:rsid w:val="00F46BD9"/>
    <w:rsid w:val="00F60BE0"/>
    <w:rsid w:val="00F616A2"/>
    <w:rsid w:val="00F6280E"/>
    <w:rsid w:val="00F7050A"/>
    <w:rsid w:val="00F75533"/>
    <w:rsid w:val="00FA3811"/>
    <w:rsid w:val="00FA3B9F"/>
    <w:rsid w:val="00FA3F06"/>
    <w:rsid w:val="00FA4A26"/>
    <w:rsid w:val="00FA7084"/>
    <w:rsid w:val="00FA7BEF"/>
    <w:rsid w:val="00FB1929"/>
    <w:rsid w:val="00FB2265"/>
    <w:rsid w:val="00FB5FD9"/>
    <w:rsid w:val="00FD33AB"/>
    <w:rsid w:val="00FD4724"/>
    <w:rsid w:val="00FD4A68"/>
    <w:rsid w:val="00FD68ED"/>
    <w:rsid w:val="00FE2824"/>
    <w:rsid w:val="00FE3932"/>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9F5C1"/>
  <w15:docId w15:val="{77FACE76-D506-4309-9970-43A3E795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9C1F1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65627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F8F6D9-5479-4AED-A072-25AFDDEAF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11</Pages>
  <Words>2341</Words>
  <Characters>12880</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3</cp:revision>
  <cp:lastPrinted>2013-06-23T06:08:00Z</cp:lastPrinted>
  <dcterms:created xsi:type="dcterms:W3CDTF">2021-01-28T19:16:00Z</dcterms:created>
  <dcterms:modified xsi:type="dcterms:W3CDTF">2021-01-29T00:58:00Z</dcterms:modified>
</cp:coreProperties>
</file>